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theme="minorHAnsi"/>
          <w:b/>
          <w:caps/>
          <w:sz w:val="24"/>
          <w:szCs w:val="24"/>
          <w:lang w:val="es-HN"/>
        </w:rPr>
        <w:id w:val="1322093"/>
        <w:docPartObj>
          <w:docPartGallery w:val="Cover Pages"/>
          <w:docPartUnique/>
        </w:docPartObj>
      </w:sdtPr>
      <w:sdtEndPr>
        <w:rPr>
          <w:rFonts w:eastAsiaTheme="minorHAnsi"/>
          <w:caps w:val="0"/>
        </w:rPr>
      </w:sdtEndPr>
      <w:sdtContent>
        <w:tbl>
          <w:tblPr>
            <w:tblpPr w:leftFromText="141" w:rightFromText="141" w:horzAnchor="margin" w:tblpXSpec="center" w:tblpY="1659"/>
            <w:tblW w:w="5000" w:type="pct"/>
            <w:tblLook w:val="04A0" w:firstRow="1" w:lastRow="0" w:firstColumn="1" w:lastColumn="0" w:noHBand="0" w:noVBand="1"/>
            <w:tblPrChange w:id="1" w:author="Hadizabel" w:date="2012-02-02T00:27:00Z">
              <w:tblPr>
                <w:tblW w:w="5000" w:type="pct"/>
                <w:jc w:val="center"/>
                <w:tblLook w:val="04A0" w:firstRow="1" w:lastRow="0" w:firstColumn="1" w:lastColumn="0" w:noHBand="0" w:noVBand="1"/>
              </w:tblPr>
            </w:tblPrChange>
          </w:tblPr>
          <w:tblGrid>
            <w:gridCol w:w="9054"/>
            <w:tblGridChange w:id="2">
              <w:tblGrid>
                <w:gridCol w:w="9054"/>
              </w:tblGrid>
            </w:tblGridChange>
          </w:tblGrid>
          <w:tr w:rsidR="00A908F7" w:rsidRPr="005615FF" w:rsidTr="003236B6">
            <w:trPr>
              <w:trHeight w:val="2880"/>
              <w:trPrChange w:id="3" w:author="Hadizabel" w:date="2012-02-02T00:27:00Z">
                <w:trPr>
                  <w:trHeight w:val="2880"/>
                  <w:jc w:val="center"/>
                </w:trPr>
              </w:trPrChange>
            </w:trPr>
            <w:sdt>
              <w:sdtPr>
                <w:rPr>
                  <w:rFonts w:eastAsiaTheme="majorEastAsia" w:cstheme="minorHAnsi"/>
                  <w:b/>
                  <w:caps/>
                  <w:sz w:val="24"/>
                  <w:szCs w:val="24"/>
                  <w:lang w:val="es-HN"/>
                </w:rPr>
                <w:alias w:val="Organización"/>
                <w:id w:val="15524243"/>
                <w:dataBinding w:prefixMappings="xmlns:ns0='http://schemas.openxmlformats.org/officeDocument/2006/extended-properties'" w:xpath="/ns0:Properties[1]/ns0:Company[1]" w:storeItemID="{6668398D-A668-4E3E-A5EB-62B293D839F1}"/>
                <w:text/>
              </w:sdtPr>
              <w:sdtEndPr>
                <w:rPr>
                  <w:rFonts w:eastAsia="Calibri"/>
                  <w:caps w:val="0"/>
                  <w:lang w:val="es-ES"/>
                </w:rPr>
              </w:sdtEndPr>
              <w:sdtContent>
                <w:tc>
                  <w:tcPr>
                    <w:tcW w:w="5000" w:type="pct"/>
                    <w:tcPrChange w:id="4" w:author="Hadizabel" w:date="2012-02-02T00:27:00Z">
                      <w:tcPr>
                        <w:tcW w:w="5000" w:type="pct"/>
                      </w:tcPr>
                    </w:tcPrChange>
                  </w:tcPr>
                  <w:p w:rsidR="00A908F7" w:rsidRPr="005615FF" w:rsidRDefault="00A45FF5" w:rsidP="003236B6">
                    <w:pPr>
                      <w:pStyle w:val="NoSpacing"/>
                      <w:jc w:val="center"/>
                      <w:rPr>
                        <w:rFonts w:eastAsiaTheme="majorEastAsia" w:cstheme="minorHAnsi"/>
                        <w:caps/>
                        <w:sz w:val="24"/>
                        <w:szCs w:val="24"/>
                      </w:rPr>
                    </w:pPr>
                    <w:r w:rsidRPr="005615FF">
                      <w:rPr>
                        <w:rFonts w:eastAsiaTheme="majorEastAsia" w:cstheme="minorHAnsi"/>
                        <w:b/>
                        <w:caps/>
                        <w:sz w:val="24"/>
                        <w:szCs w:val="24"/>
                        <w:lang w:val="es-HN"/>
                      </w:rPr>
                      <w:t>FEDERACIÓN NACIONAL DE PADRES  DE PERSONAS CON DISCAPACIDAD DE HONDURAS y la ASOCIACIÓN DE PADRES INTÉGRATE A MI MUNDO (INAMUN)</w:t>
                    </w:r>
                  </w:p>
                </w:tc>
              </w:sdtContent>
            </w:sdt>
          </w:tr>
          <w:tr w:rsidR="00A908F7" w:rsidRPr="005615FF" w:rsidTr="003236B6">
            <w:trPr>
              <w:trHeight w:val="1440"/>
              <w:trPrChange w:id="5" w:author="Hadizabel" w:date="2012-02-02T00:27:00Z">
                <w:trPr>
                  <w:trHeight w:val="1440"/>
                  <w:jc w:val="center"/>
                </w:trPr>
              </w:trPrChange>
            </w:trPr>
            <w:sdt>
              <w:sdtPr>
                <w:rPr>
                  <w:rFonts w:cstheme="minorHAnsi"/>
                  <w:b/>
                  <w:sz w:val="24"/>
                  <w:szCs w:val="24"/>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Change w:id="6" w:author="Hadizabel" w:date="2012-02-02T00:27:00Z">
                      <w:tcPr>
                        <w:tcW w:w="5000" w:type="pct"/>
                        <w:tcBorders>
                          <w:bottom w:val="single" w:sz="4" w:space="0" w:color="4F81BD" w:themeColor="accent1"/>
                        </w:tcBorders>
                        <w:vAlign w:val="center"/>
                      </w:tcPr>
                    </w:tcPrChange>
                  </w:tcPr>
                  <w:p w:rsidR="00A908F7" w:rsidRPr="005615FF" w:rsidRDefault="00A45FF5" w:rsidP="003236B6">
                    <w:pPr>
                      <w:pStyle w:val="NoSpacing"/>
                      <w:jc w:val="center"/>
                      <w:rPr>
                        <w:rFonts w:eastAsiaTheme="majorEastAsia" w:cstheme="minorHAnsi"/>
                        <w:sz w:val="24"/>
                        <w:szCs w:val="24"/>
                      </w:rPr>
                    </w:pPr>
                    <w:r w:rsidRPr="005615FF">
                      <w:rPr>
                        <w:rFonts w:cstheme="minorHAnsi"/>
                        <w:b/>
                        <w:sz w:val="24"/>
                        <w:szCs w:val="24"/>
                        <w:lang w:val="es-HN"/>
                      </w:rPr>
                      <w:t>CENSO DE DISCAPACIDAD EN EL MUNICIPIO DE JESÚS DE OTORO</w:t>
                    </w:r>
                  </w:p>
                </w:tc>
              </w:sdtContent>
            </w:sdt>
          </w:tr>
          <w:tr w:rsidR="00A908F7" w:rsidRPr="005615FF" w:rsidTr="003236B6">
            <w:trPr>
              <w:trHeight w:val="720"/>
              <w:trPrChange w:id="7" w:author="Hadizabel" w:date="2012-02-02T00:27:00Z">
                <w:trPr>
                  <w:trHeight w:val="720"/>
                  <w:jc w:val="center"/>
                </w:trPr>
              </w:trPrChange>
            </w:trPr>
            <w:sdt>
              <w:sdtPr>
                <w:rPr>
                  <w:rFonts w:eastAsiaTheme="majorEastAsia" w:cstheme="minorHAnsi"/>
                  <w:sz w:val="24"/>
                  <w:szCs w:val="2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Change w:id="8" w:author="Hadizabel" w:date="2012-02-02T00:27:00Z">
                      <w:tcPr>
                        <w:tcW w:w="5000" w:type="pct"/>
                        <w:tcBorders>
                          <w:top w:val="single" w:sz="4" w:space="0" w:color="4F81BD" w:themeColor="accent1"/>
                        </w:tcBorders>
                        <w:vAlign w:val="center"/>
                      </w:tcPr>
                    </w:tcPrChange>
                  </w:tcPr>
                  <w:p w:rsidR="00A908F7" w:rsidRPr="005615FF" w:rsidRDefault="00C416EE" w:rsidP="003236B6">
                    <w:pPr>
                      <w:pStyle w:val="NoSpacing"/>
                      <w:jc w:val="both"/>
                      <w:rPr>
                        <w:rFonts w:eastAsiaTheme="majorEastAsia" w:cstheme="minorHAnsi"/>
                        <w:sz w:val="24"/>
                        <w:szCs w:val="24"/>
                      </w:rPr>
                    </w:pPr>
                    <w:r w:rsidRPr="005615FF">
                      <w:rPr>
                        <w:rFonts w:eastAsiaTheme="majorEastAsia" w:cstheme="minorHAnsi"/>
                        <w:sz w:val="24"/>
                        <w:szCs w:val="24"/>
                      </w:rPr>
                      <w:t xml:space="preserve">     </w:t>
                    </w:r>
                  </w:p>
                </w:tc>
              </w:sdtContent>
            </w:sdt>
          </w:tr>
          <w:tr w:rsidR="00A908F7" w:rsidRPr="005615FF" w:rsidTr="003236B6">
            <w:trPr>
              <w:trHeight w:val="360"/>
              <w:trPrChange w:id="9" w:author="Hadizabel" w:date="2012-02-02T00:27:00Z">
                <w:trPr>
                  <w:trHeight w:val="360"/>
                  <w:jc w:val="center"/>
                </w:trPr>
              </w:trPrChange>
            </w:trPr>
            <w:tc>
              <w:tcPr>
                <w:tcW w:w="5000" w:type="pct"/>
                <w:vAlign w:val="center"/>
                <w:tcPrChange w:id="10" w:author="Hadizabel" w:date="2012-02-02T00:27:00Z">
                  <w:tcPr>
                    <w:tcW w:w="5000" w:type="pct"/>
                    <w:vAlign w:val="center"/>
                  </w:tcPr>
                </w:tcPrChange>
              </w:tcPr>
              <w:p w:rsidR="00A908F7" w:rsidRPr="005615FF" w:rsidRDefault="00A908F7" w:rsidP="003236B6">
                <w:pPr>
                  <w:pStyle w:val="NoSpacing"/>
                  <w:jc w:val="both"/>
                  <w:rPr>
                    <w:rFonts w:cstheme="minorHAnsi"/>
                    <w:sz w:val="24"/>
                    <w:szCs w:val="24"/>
                  </w:rPr>
                </w:pPr>
              </w:p>
            </w:tc>
          </w:tr>
          <w:tr w:rsidR="00A908F7" w:rsidRPr="005615FF" w:rsidTr="003236B6">
            <w:trPr>
              <w:trHeight w:val="360"/>
              <w:trPrChange w:id="11" w:author="Hadizabel" w:date="2012-02-02T00:27:00Z">
                <w:trPr>
                  <w:trHeight w:val="360"/>
                  <w:jc w:val="center"/>
                </w:trPr>
              </w:trPrChange>
            </w:trPr>
            <w:sdt>
              <w:sdtPr>
                <w:rPr>
                  <w:rFonts w:cstheme="minorHAnsi"/>
                  <w:b/>
                  <w:bCs/>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Change w:id="12" w:author="Hadizabel" w:date="2012-02-02T00:27:00Z">
                      <w:tcPr>
                        <w:tcW w:w="5000" w:type="pct"/>
                        <w:vAlign w:val="center"/>
                      </w:tcPr>
                    </w:tcPrChange>
                  </w:tcPr>
                  <w:p w:rsidR="00A908F7" w:rsidRPr="005615FF" w:rsidRDefault="00A45FF5" w:rsidP="003236B6">
                    <w:pPr>
                      <w:pStyle w:val="NoSpacing"/>
                      <w:jc w:val="both"/>
                      <w:rPr>
                        <w:rFonts w:cstheme="minorHAnsi"/>
                        <w:b/>
                        <w:bCs/>
                        <w:sz w:val="24"/>
                        <w:szCs w:val="24"/>
                      </w:rPr>
                    </w:pPr>
                    <w:r w:rsidRPr="005615FF">
                      <w:rPr>
                        <w:rFonts w:cstheme="minorHAnsi"/>
                        <w:b/>
                        <w:bCs/>
                        <w:sz w:val="24"/>
                        <w:szCs w:val="24"/>
                        <w:lang w:val="es-HN"/>
                      </w:rPr>
                      <w:t>Dra. Hadizabel Burgos Molina, Consultora</w:t>
                    </w:r>
                  </w:p>
                </w:tc>
              </w:sdtContent>
            </w:sdt>
          </w:tr>
          <w:tr w:rsidR="00A908F7" w:rsidRPr="005615FF" w:rsidTr="003236B6">
            <w:trPr>
              <w:trHeight w:val="360"/>
              <w:trPrChange w:id="13" w:author="Hadizabel" w:date="2012-02-02T00:27:00Z">
                <w:trPr>
                  <w:trHeight w:val="360"/>
                  <w:jc w:val="center"/>
                </w:trPr>
              </w:trPrChange>
            </w:trPr>
            <w:sdt>
              <w:sdtPr>
                <w:rPr>
                  <w:rFonts w:cstheme="minorHAnsi"/>
                  <w:b/>
                  <w:bCs/>
                  <w:sz w:val="24"/>
                  <w:szCs w:val="24"/>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Change w:id="14" w:author="Hadizabel" w:date="2012-02-02T00:27:00Z">
                      <w:tcPr>
                        <w:tcW w:w="5000" w:type="pct"/>
                        <w:vAlign w:val="center"/>
                      </w:tcPr>
                    </w:tcPrChange>
                  </w:tcPr>
                  <w:p w:rsidR="00A908F7" w:rsidRPr="005615FF" w:rsidRDefault="00A908F7" w:rsidP="003236B6">
                    <w:pPr>
                      <w:pStyle w:val="NoSpacing"/>
                      <w:jc w:val="both"/>
                      <w:rPr>
                        <w:rFonts w:cstheme="minorHAnsi"/>
                        <w:b/>
                        <w:bCs/>
                        <w:sz w:val="24"/>
                        <w:szCs w:val="24"/>
                      </w:rPr>
                    </w:pPr>
                    <w:r w:rsidRPr="005615FF">
                      <w:rPr>
                        <w:rFonts w:cstheme="minorHAnsi"/>
                        <w:b/>
                        <w:bCs/>
                        <w:sz w:val="24"/>
                        <w:szCs w:val="24"/>
                      </w:rPr>
                      <w:t>[Seleccionar fecha]</w:t>
                    </w:r>
                  </w:p>
                </w:tc>
              </w:sdtContent>
            </w:sdt>
          </w:tr>
        </w:tbl>
        <w:p w:rsidR="00A908F7" w:rsidRPr="005615FF" w:rsidRDefault="00541E5A" w:rsidP="00F55307">
          <w:pPr>
            <w:rPr>
              <w:lang w:val="es-ES"/>
            </w:rPr>
          </w:pPr>
          <w:ins w:id="15" w:author="Hadizabel" w:date="2012-02-02T00:28:00Z">
            <w:r>
              <w:rPr>
                <w:noProof/>
                <w:lang w:eastAsia="es-HN"/>
              </w:rPr>
              <w:drawing>
                <wp:anchor distT="0" distB="0" distL="114300" distR="114300" simplePos="0" relativeHeight="251659264" behindDoc="1" locked="0" layoutInCell="1" allowOverlap="1">
                  <wp:simplePos x="0" y="0"/>
                  <wp:positionH relativeFrom="column">
                    <wp:posOffset>90297</wp:posOffset>
                  </wp:positionH>
                  <wp:positionV relativeFrom="paragraph">
                    <wp:posOffset>-160959</wp:posOffset>
                  </wp:positionV>
                  <wp:extent cx="1926793" cy="746150"/>
                  <wp:effectExtent l="19050" t="0" r="0" b="0"/>
                  <wp:wrapNone/>
                  <wp:docPr id="20" name="6 Imagen" descr="Logo FENAPAPEDISH 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ENAPAPEDISH completo.jpg"/>
                          <pic:cNvPicPr/>
                        </pic:nvPicPr>
                        <pic:blipFill>
                          <a:blip r:embed="rId10" cstate="print"/>
                          <a:stretch>
                            <a:fillRect/>
                          </a:stretch>
                        </pic:blipFill>
                        <pic:spPr>
                          <a:xfrm>
                            <a:off x="0" y="0"/>
                            <a:ext cx="1926793" cy="746150"/>
                          </a:xfrm>
                          <a:prstGeom prst="rect">
                            <a:avLst/>
                          </a:prstGeom>
                        </pic:spPr>
                      </pic:pic>
                    </a:graphicData>
                  </a:graphic>
                </wp:anchor>
              </w:drawing>
            </w:r>
          </w:ins>
          <w:ins w:id="16" w:author="Hadizabel" w:date="2012-02-02T13:38:00Z">
            <w:r w:rsidR="00E070B1">
              <w:rPr>
                <w:lang w:val="es-ES"/>
              </w:rPr>
              <w:t xml:space="preserve">                                                                                                        </w:t>
            </w:r>
          </w:ins>
          <w:ins w:id="17" w:author="Hadizabel" w:date="2012-02-02T13:39:00Z">
            <w:r>
              <w:rPr>
                <w:noProof/>
                <w:lang w:eastAsia="es-HN"/>
              </w:rPr>
              <w:drawing>
                <wp:inline distT="0" distB="0" distL="0" distR="0">
                  <wp:extent cx="1034339" cy="855878"/>
                  <wp:effectExtent l="19050" t="0" r="0" b="0"/>
                  <wp:docPr id="3" name="0 Imagen" descr="asociaciones - daniel logos v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asociaciones - daniel logos varios.jpg"/>
                          <pic:cNvPicPr>
                            <a:picLocks noChangeAspect="1" noChangeArrowheads="1"/>
                          </pic:cNvPicPr>
                        </pic:nvPicPr>
                        <pic:blipFill>
                          <a:blip r:embed="rId11" cstate="print"/>
                          <a:srcRect/>
                          <a:stretch>
                            <a:fillRect/>
                          </a:stretch>
                        </pic:blipFill>
                        <pic:spPr bwMode="auto">
                          <a:xfrm>
                            <a:off x="0" y="0"/>
                            <a:ext cx="1030612" cy="852794"/>
                          </a:xfrm>
                          <a:prstGeom prst="rect">
                            <a:avLst/>
                          </a:prstGeom>
                          <a:noFill/>
                          <a:ln w="9525">
                            <a:noFill/>
                            <a:miter lim="800000"/>
                            <a:headEnd/>
                            <a:tailEnd/>
                          </a:ln>
                        </pic:spPr>
                      </pic:pic>
                    </a:graphicData>
                  </a:graphic>
                </wp:inline>
              </w:drawing>
            </w:r>
          </w:ins>
          <w:ins w:id="18" w:author="Hadizabel" w:date="2012-02-02T13:38:00Z">
            <w:r w:rsidR="00E070B1">
              <w:rPr>
                <w:lang w:val="es-ES"/>
              </w:rPr>
              <w:t xml:space="preserve">  </w:t>
            </w:r>
          </w:ins>
        </w:p>
        <w:p w:rsidR="00A908F7" w:rsidRPr="005615FF" w:rsidRDefault="00A908F7" w:rsidP="00F55307">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A908F7" w:rsidRPr="005615FF" w:rsidTr="00B5157E">
            <w:trPr>
              <w:trHeight w:val="426"/>
            </w:trPr>
            <w:sdt>
              <w:sdtPr>
                <w:rPr>
                  <w:rFonts w:cstheme="minorHAnsi"/>
                  <w:sz w:val="24"/>
                  <w:szCs w:val="24"/>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A908F7" w:rsidRPr="005615FF" w:rsidRDefault="00A45FF5" w:rsidP="00B5157E">
                    <w:pPr>
                      <w:pStyle w:val="NoSpacing"/>
                      <w:jc w:val="center"/>
                      <w:rPr>
                        <w:rFonts w:cstheme="minorHAnsi"/>
                        <w:sz w:val="24"/>
                        <w:szCs w:val="24"/>
                      </w:rPr>
                    </w:pPr>
                    <w:r w:rsidRPr="005615FF">
                      <w:rPr>
                        <w:rFonts w:cstheme="minorHAnsi"/>
                        <w:sz w:val="24"/>
                        <w:szCs w:val="24"/>
                        <w:lang w:val="es-HN"/>
                      </w:rPr>
                      <w:t>Tegucigalpa Honduras, Enero 2012</w:t>
                    </w:r>
                  </w:p>
                </w:tc>
              </w:sdtContent>
            </w:sdt>
          </w:tr>
        </w:tbl>
        <w:p w:rsidR="00A908F7" w:rsidRPr="005615FF" w:rsidRDefault="00A908F7" w:rsidP="00F55307">
          <w:r w:rsidRPr="005615FF">
            <w:br w:type="page"/>
          </w:r>
        </w:p>
      </w:sdtContent>
    </w:sdt>
    <w:p w:rsidR="00D55F00" w:rsidRPr="005615FF" w:rsidDel="00781367" w:rsidRDefault="00D55F00" w:rsidP="00F55307">
      <w:pPr>
        <w:rPr>
          <w:del w:id="19" w:author="Hadizabel" w:date="2012-02-02T13:40:00Z"/>
        </w:rPr>
      </w:pPr>
    </w:p>
    <w:sdt>
      <w:sdtPr>
        <w:rPr>
          <w:rFonts w:asciiTheme="minorHAnsi" w:eastAsiaTheme="minorHAnsi" w:hAnsiTheme="minorHAnsi" w:cstheme="minorHAnsi"/>
          <w:bCs w:val="0"/>
          <w:color w:val="auto"/>
          <w:sz w:val="24"/>
          <w:szCs w:val="24"/>
          <w:lang w:val="es-HN" w:eastAsia="en-US"/>
        </w:rPr>
        <w:id w:val="2038153776"/>
        <w:docPartObj>
          <w:docPartGallery w:val="Table of Contents"/>
          <w:docPartUnique/>
        </w:docPartObj>
      </w:sdtPr>
      <w:sdtEndPr>
        <w:rPr>
          <w:noProof/>
        </w:rPr>
      </w:sdtEndPr>
      <w:sdtContent>
        <w:p w:rsidR="00D55F00" w:rsidRPr="005615FF" w:rsidRDefault="00DC4181">
          <w:pPr>
            <w:pStyle w:val="TOCHeading"/>
            <w:rPr>
              <w:rFonts w:asciiTheme="minorHAnsi" w:hAnsiTheme="minorHAnsi" w:cstheme="minorHAnsi"/>
              <w:sz w:val="24"/>
              <w:szCs w:val="24"/>
              <w:lang w:val="es-HN"/>
            </w:rPr>
          </w:pPr>
          <w:r w:rsidRPr="005615FF">
            <w:rPr>
              <w:rFonts w:asciiTheme="minorHAnsi" w:hAnsiTheme="minorHAnsi" w:cstheme="minorHAnsi"/>
              <w:sz w:val="24"/>
              <w:szCs w:val="24"/>
              <w:lang w:val="es-HN"/>
            </w:rPr>
            <w:t>Tabla de Contenido</w:t>
          </w:r>
        </w:p>
        <w:p w:rsidR="00D55F00" w:rsidRPr="005615FF" w:rsidRDefault="00D83D04">
          <w:pPr>
            <w:pStyle w:val="TOC1"/>
            <w:tabs>
              <w:tab w:val="right" w:leader="dot" w:pos="8828"/>
            </w:tabs>
            <w:rPr>
              <w:noProof/>
            </w:rPr>
          </w:pPr>
          <w:ins w:id="20" w:author="pc" w:date="2012-01-31T14:59:00Z">
            <w:del w:id="21" w:author="Hadizabel" w:date="2012-02-01T22:06:00Z">
              <w:r w:rsidDel="00257ECE">
                <w:delText xml:space="preserve">1. </w:delText>
              </w:r>
            </w:del>
          </w:ins>
          <w:commentRangeStart w:id="22"/>
          <w:r w:rsidR="00A652C6" w:rsidRPr="005615FF">
            <w:fldChar w:fldCharType="begin"/>
          </w:r>
          <w:r w:rsidR="00D55F00" w:rsidRPr="005615FF">
            <w:instrText xml:space="preserve"> TOC \o "1-3" \h \z \u </w:instrText>
          </w:r>
          <w:r w:rsidR="00A652C6" w:rsidRPr="005615FF">
            <w:fldChar w:fldCharType="separate"/>
          </w:r>
          <w:hyperlink w:anchor="_Toc313873660" w:history="1">
            <w:r w:rsidR="00D55F00" w:rsidRPr="005615FF">
              <w:rPr>
                <w:rStyle w:val="Hyperlink"/>
                <w:noProof/>
              </w:rPr>
              <w:t>Presentación y agradecimientos</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_Toc313873660 \h </w:instrText>
            </w:r>
            <w:r w:rsidR="00A652C6" w:rsidRPr="005615FF">
              <w:rPr>
                <w:noProof/>
                <w:webHidden/>
              </w:rPr>
            </w:r>
            <w:r w:rsidR="00A652C6" w:rsidRPr="005615FF">
              <w:rPr>
                <w:noProof/>
                <w:webHidden/>
              </w:rPr>
              <w:fldChar w:fldCharType="separate"/>
            </w:r>
            <w:r w:rsidR="00AB765E" w:rsidRPr="005615FF">
              <w:rPr>
                <w:noProof/>
                <w:webHidden/>
              </w:rPr>
              <w:t>1</w:t>
            </w:r>
            <w:r w:rsidR="00A652C6" w:rsidRPr="005615FF">
              <w:rPr>
                <w:noProof/>
                <w:webHidden/>
              </w:rPr>
              <w:fldChar w:fldCharType="end"/>
            </w:r>
          </w:hyperlink>
        </w:p>
        <w:p w:rsidR="00D55F00" w:rsidRPr="005615FF" w:rsidRDefault="00A652C6">
          <w:pPr>
            <w:pStyle w:val="TOC2"/>
            <w:tabs>
              <w:tab w:val="right" w:leader="dot" w:pos="8828"/>
            </w:tabs>
            <w:rPr>
              <w:noProof/>
            </w:rPr>
          </w:pPr>
          <w:r>
            <w:fldChar w:fldCharType="begin"/>
          </w:r>
          <w:r w:rsidR="00B624E9">
            <w:instrText>HYPERLINK \l "_Toc313873661"</w:instrText>
          </w:r>
          <w:r>
            <w:fldChar w:fldCharType="separate"/>
          </w:r>
          <w:r w:rsidR="00D55F00" w:rsidRPr="005615FF">
            <w:rPr>
              <w:rStyle w:val="Hyperlink"/>
              <w:noProof/>
            </w:rPr>
            <w:t>1.2 Marco Con</w:t>
          </w:r>
          <w:ins w:id="23" w:author="Hadizabel" w:date="2012-02-02T08:26:00Z">
            <w:r w:rsidR="00C57E80">
              <w:rPr>
                <w:rStyle w:val="Hyperlink"/>
                <w:noProof/>
              </w:rPr>
              <w:t>textual</w:t>
            </w:r>
          </w:ins>
          <w:del w:id="24" w:author="Hadizabel" w:date="2012-02-02T08:26:00Z">
            <w:r w:rsidR="00D55F00" w:rsidRPr="005615FF" w:rsidDel="00C57E80">
              <w:rPr>
                <w:rStyle w:val="Hyperlink"/>
                <w:noProof/>
              </w:rPr>
              <w:delText>ceptual</w:delText>
            </w:r>
          </w:del>
          <w:r w:rsidR="00D55F00" w:rsidRPr="005615FF">
            <w:rPr>
              <w:noProof/>
              <w:webHidden/>
            </w:rPr>
            <w:tab/>
          </w:r>
          <w:r w:rsidRPr="005615FF">
            <w:rPr>
              <w:noProof/>
              <w:webHidden/>
            </w:rPr>
            <w:fldChar w:fldCharType="begin"/>
          </w:r>
          <w:r w:rsidR="00D55F00" w:rsidRPr="005615FF">
            <w:rPr>
              <w:noProof/>
              <w:webHidden/>
            </w:rPr>
            <w:instrText xml:space="preserve"> PAGEREF _Toc313873661 \h </w:instrText>
          </w:r>
          <w:r w:rsidRPr="005615FF">
            <w:rPr>
              <w:noProof/>
              <w:webHidden/>
            </w:rPr>
          </w:r>
          <w:r w:rsidRPr="005615FF">
            <w:rPr>
              <w:noProof/>
              <w:webHidden/>
            </w:rPr>
            <w:fldChar w:fldCharType="separate"/>
          </w:r>
          <w:r w:rsidR="00AB765E" w:rsidRPr="005615FF">
            <w:rPr>
              <w:noProof/>
              <w:webHidden/>
            </w:rPr>
            <w:t>3</w:t>
          </w:r>
          <w:r w:rsidRPr="005615FF">
            <w:rPr>
              <w:noProof/>
              <w:webHidden/>
            </w:rPr>
            <w:fldChar w:fldCharType="end"/>
          </w:r>
          <w:r>
            <w:fldChar w:fldCharType="end"/>
          </w:r>
        </w:p>
        <w:p w:rsidR="00D55F00" w:rsidRDefault="00AE1D7C">
          <w:pPr>
            <w:pStyle w:val="TOC2"/>
            <w:tabs>
              <w:tab w:val="right" w:leader="dot" w:pos="8828"/>
            </w:tabs>
            <w:rPr>
              <w:ins w:id="25" w:author="Hadizabel" w:date="2012-02-01T22:05:00Z"/>
            </w:rPr>
          </w:pPr>
          <w:hyperlink w:anchor="_Toc313873662" w:history="1">
            <w:r w:rsidR="00D55F00" w:rsidRPr="005615FF">
              <w:rPr>
                <w:rStyle w:val="Hyperlink"/>
                <w:noProof/>
              </w:rPr>
              <w:t xml:space="preserve">1.3 </w:t>
            </w:r>
            <w:r w:rsidR="00D55F00" w:rsidRPr="005615FF">
              <w:rPr>
                <w:rStyle w:val="Hyperlink"/>
                <w:noProof/>
                <w:lang w:val="es-ES"/>
              </w:rPr>
              <w:t>Marco Normativo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_Toc313873662 \h </w:instrText>
            </w:r>
            <w:r w:rsidR="00A652C6" w:rsidRPr="005615FF">
              <w:rPr>
                <w:noProof/>
                <w:webHidden/>
              </w:rPr>
            </w:r>
            <w:r w:rsidR="00A652C6" w:rsidRPr="005615FF">
              <w:rPr>
                <w:noProof/>
                <w:webHidden/>
              </w:rPr>
              <w:fldChar w:fldCharType="separate"/>
            </w:r>
            <w:r w:rsidR="00AB765E" w:rsidRPr="005615FF">
              <w:rPr>
                <w:noProof/>
                <w:webHidden/>
              </w:rPr>
              <w:t>5</w:t>
            </w:r>
            <w:r w:rsidR="00A652C6" w:rsidRPr="005615FF">
              <w:rPr>
                <w:noProof/>
                <w:webHidden/>
              </w:rPr>
              <w:fldChar w:fldCharType="end"/>
            </w:r>
          </w:hyperlink>
        </w:p>
        <w:p w:rsidR="00541E5A" w:rsidRDefault="00C57E80">
          <w:pPr>
            <w:rPr>
              <w:rPrChange w:id="26" w:author="Hadizabel" w:date="2012-02-01T22:05:00Z">
                <w:rPr>
                  <w:noProof/>
                </w:rPr>
              </w:rPrChange>
            </w:rPr>
            <w:pPrChange w:id="27" w:author="Hadizabel" w:date="2012-02-01T22:05:00Z">
              <w:pPr>
                <w:pStyle w:val="TOC2"/>
                <w:tabs>
                  <w:tab w:val="right" w:leader="dot" w:pos="8828"/>
                </w:tabs>
              </w:pPr>
            </w:pPrChange>
          </w:pPr>
          <w:ins w:id="28" w:author="Hadizabel" w:date="2012-02-01T22:05:00Z">
            <w:r>
              <w:t xml:space="preserve">     1.4 Marco Con</w:t>
            </w:r>
          </w:ins>
          <w:ins w:id="29" w:author="Hadizabel" w:date="2012-02-02T08:26:00Z">
            <w:r>
              <w:t>ceptual</w:t>
            </w:r>
          </w:ins>
          <w:ins w:id="30" w:author="Hadizabel" w:date="2012-02-01T22:07:00Z">
            <w:r w:rsidR="00257ECE">
              <w:t xml:space="preserve">                                                                                                                   6</w:t>
            </w:r>
          </w:ins>
        </w:p>
        <w:p w:rsidR="00D55F00" w:rsidRPr="005615FF" w:rsidRDefault="00A652C6">
          <w:pPr>
            <w:pStyle w:val="TOC2"/>
            <w:tabs>
              <w:tab w:val="right" w:leader="dot" w:pos="8828"/>
            </w:tabs>
            <w:rPr>
              <w:noProof/>
            </w:rPr>
          </w:pPr>
          <w:r>
            <w:fldChar w:fldCharType="begin"/>
          </w:r>
          <w:r w:rsidR="00100EFD">
            <w:instrText>HYPERLINK \l "_Toc313873663"</w:instrText>
          </w:r>
          <w:r>
            <w:fldChar w:fldCharType="separate"/>
          </w:r>
          <w:r w:rsidR="00D55F00" w:rsidRPr="005615FF">
            <w:rPr>
              <w:rStyle w:val="Hyperlink"/>
              <w:noProof/>
              <w:lang w:val="es-MX"/>
            </w:rPr>
            <w:t>1.</w:t>
          </w:r>
          <w:ins w:id="31" w:author="Hadizabel" w:date="2012-02-01T22:06:00Z">
            <w:r w:rsidR="00257ECE">
              <w:rPr>
                <w:rStyle w:val="Hyperlink"/>
                <w:noProof/>
                <w:lang w:val="es-MX"/>
              </w:rPr>
              <w:t>5</w:t>
            </w:r>
          </w:ins>
          <w:del w:id="32" w:author="Hadizabel" w:date="2012-02-01T22:05:00Z">
            <w:r w:rsidR="00D55F00" w:rsidRPr="005615FF" w:rsidDel="00257ECE">
              <w:rPr>
                <w:rStyle w:val="Hyperlink"/>
                <w:noProof/>
                <w:lang w:val="es-MX"/>
              </w:rPr>
              <w:delText>4</w:delText>
            </w:r>
          </w:del>
          <w:r w:rsidR="00D55F00" w:rsidRPr="005615FF">
            <w:rPr>
              <w:rStyle w:val="Hyperlink"/>
              <w:noProof/>
              <w:lang w:val="es-MX"/>
            </w:rPr>
            <w:t xml:space="preserve"> Metodología de Realización del Censo</w:t>
          </w:r>
          <w:r w:rsidR="00D55F00" w:rsidRPr="005615FF">
            <w:rPr>
              <w:noProof/>
              <w:webHidden/>
            </w:rPr>
            <w:tab/>
          </w:r>
          <w:r w:rsidRPr="005615FF">
            <w:rPr>
              <w:noProof/>
              <w:webHidden/>
            </w:rPr>
            <w:fldChar w:fldCharType="begin"/>
          </w:r>
          <w:r w:rsidR="00D55F00" w:rsidRPr="005615FF">
            <w:rPr>
              <w:noProof/>
              <w:webHidden/>
            </w:rPr>
            <w:instrText xml:space="preserve"> PAGEREF _Toc313873663 \h </w:instrText>
          </w:r>
          <w:r w:rsidRPr="005615FF">
            <w:rPr>
              <w:noProof/>
              <w:webHidden/>
            </w:rPr>
          </w:r>
          <w:r w:rsidRPr="005615FF">
            <w:rPr>
              <w:noProof/>
              <w:webHidden/>
            </w:rPr>
            <w:fldChar w:fldCharType="separate"/>
          </w:r>
          <w:r w:rsidR="00AB765E" w:rsidRPr="005615FF">
            <w:rPr>
              <w:noProof/>
              <w:webHidden/>
            </w:rPr>
            <w:t>6</w:t>
          </w:r>
          <w:r w:rsidRPr="005615FF">
            <w:rPr>
              <w:noProof/>
              <w:webHidden/>
            </w:rPr>
            <w:fldChar w:fldCharType="end"/>
          </w:r>
          <w:r>
            <w:fldChar w:fldCharType="end"/>
          </w:r>
        </w:p>
        <w:p w:rsidR="00D55F00" w:rsidRPr="005615FF" w:rsidRDefault="00AE1D7C">
          <w:pPr>
            <w:pStyle w:val="TOC1"/>
            <w:tabs>
              <w:tab w:val="right" w:leader="dot" w:pos="8828"/>
            </w:tabs>
            <w:rPr>
              <w:noProof/>
            </w:rPr>
          </w:pPr>
          <w:hyperlink w:anchor="_Toc313873664" w:history="1">
            <w:r w:rsidR="00D55F00" w:rsidRPr="005615FF">
              <w:rPr>
                <w:rStyle w:val="Hyperlink"/>
                <w:noProof/>
              </w:rPr>
              <w:t>II. Resultados del Estudio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_Toc313873664 \h </w:instrText>
            </w:r>
            <w:r w:rsidR="00A652C6" w:rsidRPr="005615FF">
              <w:rPr>
                <w:noProof/>
                <w:webHidden/>
              </w:rPr>
            </w:r>
            <w:r w:rsidR="00A652C6" w:rsidRPr="005615FF">
              <w:rPr>
                <w:noProof/>
                <w:webHidden/>
              </w:rPr>
              <w:fldChar w:fldCharType="separate"/>
            </w:r>
            <w:r w:rsidR="00AB765E" w:rsidRPr="005615FF">
              <w:rPr>
                <w:noProof/>
                <w:webHidden/>
              </w:rPr>
              <w:t>8</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65" w:history="1">
            <w:r w:rsidR="00D55F00" w:rsidRPr="005615FF">
              <w:rPr>
                <w:rStyle w:val="Hyperlink"/>
                <w:noProof/>
              </w:rPr>
              <w:t>2.1 Número total de personas con discapacidad identificados durante la aplicación del Censo y su distribución por género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_Toc313873665 \h </w:instrText>
            </w:r>
            <w:r w:rsidR="00A652C6" w:rsidRPr="005615FF">
              <w:rPr>
                <w:noProof/>
                <w:webHidden/>
              </w:rPr>
            </w:r>
            <w:r w:rsidR="00A652C6" w:rsidRPr="005615FF">
              <w:rPr>
                <w:noProof/>
                <w:webHidden/>
              </w:rPr>
              <w:fldChar w:fldCharType="separate"/>
            </w:r>
            <w:r w:rsidR="00AB765E" w:rsidRPr="005615FF">
              <w:rPr>
                <w:noProof/>
                <w:webHidden/>
              </w:rPr>
              <w:t>8</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66" w:history="1">
            <w:r w:rsidR="00D55F00" w:rsidRPr="005615FF">
              <w:rPr>
                <w:rStyle w:val="Hyperlink"/>
                <w:noProof/>
              </w:rPr>
              <w:t>2.2 Tipos y Causas de Discapacidades en el Municipio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_Toc313873666 \h </w:instrText>
            </w:r>
            <w:r w:rsidR="00A652C6" w:rsidRPr="005615FF">
              <w:rPr>
                <w:noProof/>
                <w:webHidden/>
              </w:rPr>
            </w:r>
            <w:r w:rsidR="00A652C6" w:rsidRPr="005615FF">
              <w:rPr>
                <w:noProof/>
                <w:webHidden/>
              </w:rPr>
              <w:fldChar w:fldCharType="separate"/>
            </w:r>
            <w:r w:rsidR="00AB765E" w:rsidRPr="005615FF">
              <w:rPr>
                <w:noProof/>
                <w:webHidden/>
              </w:rPr>
              <w:t>9</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67" w:history="1">
            <w:r w:rsidR="00D55F00" w:rsidRPr="005615FF">
              <w:rPr>
                <w:rStyle w:val="Hyperlink"/>
                <w:noProof/>
              </w:rPr>
              <w:t>2.3 Situación de la Atención a las Personas con Discapacidad del Municipio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_Toc313873667 \h </w:instrText>
            </w:r>
            <w:r w:rsidR="00A652C6" w:rsidRPr="005615FF">
              <w:rPr>
                <w:noProof/>
                <w:webHidden/>
              </w:rPr>
            </w:r>
            <w:r w:rsidR="00A652C6" w:rsidRPr="005615FF">
              <w:rPr>
                <w:noProof/>
                <w:webHidden/>
              </w:rPr>
              <w:fldChar w:fldCharType="separate"/>
            </w:r>
            <w:r w:rsidR="00AB765E" w:rsidRPr="005615FF">
              <w:rPr>
                <w:noProof/>
                <w:webHidden/>
              </w:rPr>
              <w:t>16</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68" w:history="1">
            <w:r w:rsidR="00D55F00" w:rsidRPr="005615FF">
              <w:rPr>
                <w:rStyle w:val="Hyperlink"/>
                <w:noProof/>
                <w:lang w:val="es-MX"/>
              </w:rPr>
              <w:t>2.4 Nivel de Participación Social de la Persona con Discapacidad</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_Toc313873668 \h </w:instrText>
            </w:r>
            <w:r w:rsidR="00A652C6" w:rsidRPr="005615FF">
              <w:rPr>
                <w:noProof/>
                <w:webHidden/>
              </w:rPr>
            </w:r>
            <w:r w:rsidR="00A652C6" w:rsidRPr="005615FF">
              <w:rPr>
                <w:noProof/>
                <w:webHidden/>
              </w:rPr>
              <w:fldChar w:fldCharType="separate"/>
            </w:r>
            <w:r w:rsidR="00AB765E" w:rsidRPr="005615FF">
              <w:rPr>
                <w:noProof/>
                <w:webHidden/>
              </w:rPr>
              <w:t>18</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69" w:history="1">
            <w:r w:rsidR="00D55F00" w:rsidRPr="005615FF">
              <w:rPr>
                <w:rStyle w:val="Hyperlink"/>
                <w:noProof/>
                <w:lang w:val="es-MX"/>
              </w:rPr>
              <w:t>2.5 Situación del Acceso a la Educación en el Municipio.</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_Toc313873669 \h </w:instrText>
            </w:r>
            <w:r w:rsidR="00A652C6" w:rsidRPr="005615FF">
              <w:rPr>
                <w:noProof/>
                <w:webHidden/>
              </w:rPr>
            </w:r>
            <w:r w:rsidR="00A652C6" w:rsidRPr="005615FF">
              <w:rPr>
                <w:noProof/>
                <w:webHidden/>
              </w:rPr>
              <w:fldChar w:fldCharType="separate"/>
            </w:r>
            <w:r w:rsidR="00AB765E" w:rsidRPr="005615FF">
              <w:rPr>
                <w:noProof/>
                <w:webHidden/>
              </w:rPr>
              <w:t>24</w:t>
            </w:r>
            <w:r w:rsidR="00A652C6" w:rsidRPr="005615FF">
              <w:rPr>
                <w:noProof/>
                <w:webHidden/>
              </w:rPr>
              <w:fldChar w:fldCharType="end"/>
            </w:r>
          </w:hyperlink>
        </w:p>
        <w:p w:rsidR="00D55F00" w:rsidRPr="005615FF" w:rsidRDefault="00AE1D7C">
          <w:pPr>
            <w:pStyle w:val="TOC2"/>
            <w:tabs>
              <w:tab w:val="right" w:leader="dot" w:pos="8828"/>
            </w:tabs>
            <w:rPr>
              <w:noProof/>
            </w:rPr>
          </w:pPr>
          <w:hyperlink w:anchor="_Toc313873670" w:history="1">
            <w:r w:rsidR="00D55F00" w:rsidRPr="005615FF">
              <w:rPr>
                <w:rStyle w:val="Hyperlink"/>
                <w:noProof/>
              </w:rPr>
              <w:t>2.6 Situación de la P</w:t>
            </w:r>
            <w:r w:rsidR="00D55F00" w:rsidRPr="005615FF">
              <w:rPr>
                <w:rStyle w:val="Hyperlink"/>
                <w:noProof/>
                <w:lang w:val="es-MX"/>
              </w:rPr>
              <w:t>romoción y Exigibilidad de Derechos de las Personas con Discapacidad.</w:t>
            </w:r>
            <w:r w:rsidR="00D55F00" w:rsidRPr="005615FF">
              <w:rPr>
                <w:noProof/>
                <w:webHidden/>
              </w:rPr>
              <w:tab/>
            </w:r>
            <w:r w:rsidR="00A652C6" w:rsidRPr="005615FF">
              <w:rPr>
                <w:noProof/>
                <w:webHidden/>
              </w:rPr>
              <w:fldChar w:fldCharType="begin"/>
            </w:r>
            <w:r w:rsidR="00D55F00" w:rsidRPr="005615FF">
              <w:rPr>
                <w:noProof/>
                <w:webHidden/>
              </w:rPr>
              <w:instrText xml:space="preserve"> PAGEREF _Toc313873670 \h </w:instrText>
            </w:r>
            <w:r w:rsidR="00A652C6" w:rsidRPr="005615FF">
              <w:rPr>
                <w:noProof/>
                <w:webHidden/>
              </w:rPr>
            </w:r>
            <w:r w:rsidR="00A652C6" w:rsidRPr="005615FF">
              <w:rPr>
                <w:noProof/>
                <w:webHidden/>
              </w:rPr>
              <w:fldChar w:fldCharType="separate"/>
            </w:r>
            <w:r w:rsidR="00AB765E" w:rsidRPr="005615FF">
              <w:rPr>
                <w:noProof/>
                <w:webHidden/>
              </w:rPr>
              <w:t>33</w:t>
            </w:r>
            <w:r w:rsidR="00A652C6" w:rsidRPr="005615FF">
              <w:rPr>
                <w:noProof/>
                <w:webHidden/>
              </w:rPr>
              <w:fldChar w:fldCharType="end"/>
            </w:r>
          </w:hyperlink>
        </w:p>
        <w:p w:rsidR="00D55F00" w:rsidRPr="005615FF" w:rsidRDefault="00A652C6">
          <w:r w:rsidRPr="005615FF">
            <w:rPr>
              <w:bCs/>
              <w:noProof/>
            </w:rPr>
            <w:fldChar w:fldCharType="end"/>
          </w:r>
          <w:commentRangeEnd w:id="22"/>
          <w:r w:rsidR="0031472B">
            <w:rPr>
              <w:rStyle w:val="CommentReference"/>
            </w:rPr>
            <w:commentReference w:id="22"/>
          </w:r>
        </w:p>
      </w:sdtContent>
    </w:sdt>
    <w:p w:rsidR="00D55F00" w:rsidRPr="005615FF" w:rsidRDefault="00D55F00" w:rsidP="00F55307"/>
    <w:p w:rsidR="00A908F7" w:rsidRPr="005615FF" w:rsidRDefault="00A908F7" w:rsidP="00F55307"/>
    <w:p w:rsidR="005E0484" w:rsidRPr="005615FF" w:rsidRDefault="005E0484" w:rsidP="00F55307">
      <w:pPr>
        <w:rPr>
          <w:b w:val="0"/>
        </w:rPr>
        <w:sectPr w:rsidR="005E0484" w:rsidRPr="005615FF" w:rsidSect="00FD5FC3">
          <w:footerReference w:type="default" r:id="rId13"/>
          <w:pgSz w:w="12240" w:h="15840"/>
          <w:pgMar w:top="1417" w:right="1701" w:bottom="1417" w:left="1701" w:header="708" w:footer="708" w:gutter="0"/>
          <w:cols w:space="708"/>
          <w:titlePg/>
          <w:docGrid w:linePitch="360"/>
        </w:sectPr>
      </w:pPr>
    </w:p>
    <w:p w:rsidR="00A908F7" w:rsidRDefault="00CE19F2" w:rsidP="00D55F00">
      <w:pPr>
        <w:pStyle w:val="Heading1"/>
        <w:rPr>
          <w:ins w:id="33" w:author="Hadizabel" w:date="2012-02-02T00:04:00Z"/>
          <w:rFonts w:asciiTheme="minorHAnsi" w:hAnsiTheme="minorHAnsi" w:cstheme="minorHAnsi"/>
          <w:color w:val="auto"/>
          <w:sz w:val="24"/>
          <w:szCs w:val="24"/>
        </w:rPr>
      </w:pPr>
      <w:bookmarkStart w:id="34" w:name="_Toc313873660"/>
      <w:r w:rsidRPr="005615FF">
        <w:rPr>
          <w:rFonts w:asciiTheme="minorHAnsi" w:hAnsiTheme="minorHAnsi" w:cstheme="minorHAnsi"/>
          <w:color w:val="auto"/>
          <w:sz w:val="24"/>
          <w:szCs w:val="24"/>
        </w:rPr>
        <w:t>Presentación y A</w:t>
      </w:r>
      <w:r w:rsidR="00A908F7" w:rsidRPr="005615FF">
        <w:rPr>
          <w:rFonts w:asciiTheme="minorHAnsi" w:hAnsiTheme="minorHAnsi" w:cstheme="minorHAnsi"/>
          <w:color w:val="auto"/>
          <w:sz w:val="24"/>
          <w:szCs w:val="24"/>
        </w:rPr>
        <w:t>gradecimientos</w:t>
      </w:r>
      <w:bookmarkEnd w:id="34"/>
    </w:p>
    <w:p w:rsidR="00541E5A" w:rsidRDefault="00541E5A">
      <w:pPr>
        <w:rPr>
          <w:del w:id="35" w:author="Hadizabel" w:date="2012-02-02T00:04:00Z"/>
        </w:rPr>
        <w:pPrChange w:id="36" w:author="Hadizabel" w:date="2012-02-02T00:04:00Z">
          <w:pPr>
            <w:pStyle w:val="Heading1"/>
          </w:pPr>
        </w:pPrChange>
      </w:pPr>
    </w:p>
    <w:p w:rsidR="00541E5A" w:rsidRDefault="00A652C6">
      <w:pPr>
        <w:spacing w:line="240" w:lineRule="auto"/>
        <w:rPr>
          <w:ins w:id="37" w:author="Hadizabel" w:date="2012-02-01T23:55:00Z"/>
          <w:b w:val="0"/>
          <w:rPrChange w:id="38" w:author="Hadizabel" w:date="2012-02-02T00:14:00Z">
            <w:rPr>
              <w:ins w:id="39" w:author="Hadizabel" w:date="2012-02-01T23:55:00Z"/>
            </w:rPr>
          </w:rPrChange>
        </w:rPr>
        <w:pPrChange w:id="40" w:author="Hadizabel" w:date="2012-02-02T00:04:00Z">
          <w:pPr/>
        </w:pPrChange>
      </w:pPr>
      <w:ins w:id="41" w:author="Hadizabel" w:date="2012-02-01T23:46:00Z">
        <w:r w:rsidRPr="00A652C6">
          <w:rPr>
            <w:b w:val="0"/>
            <w:rPrChange w:id="42" w:author="Hadizabel" w:date="2012-02-02T00:14:00Z">
              <w:rPr/>
            </w:rPrChange>
          </w:rPr>
          <w:t xml:space="preserve">La Asociación de Padres Intégrate a Mi Mundo (INAMUN), </w:t>
        </w:r>
      </w:ins>
      <w:ins w:id="43" w:author="Hadizabel" w:date="2012-02-01T23:47:00Z">
        <w:r w:rsidRPr="00A652C6">
          <w:rPr>
            <w:b w:val="0"/>
            <w:rPrChange w:id="44" w:author="Hadizabel" w:date="2012-02-02T00:14:00Z">
              <w:rPr/>
            </w:rPrChange>
          </w:rPr>
          <w:t xml:space="preserve">con </w:t>
        </w:r>
      </w:ins>
      <w:ins w:id="45" w:author="Hadizabel" w:date="2012-02-01T23:46:00Z">
        <w:r w:rsidRPr="00A652C6">
          <w:rPr>
            <w:b w:val="0"/>
            <w:rPrChange w:id="46" w:author="Hadizabel" w:date="2012-02-02T00:14:00Z">
              <w:rPr/>
            </w:rPrChange>
          </w:rPr>
          <w:t>Personería Jurídica</w:t>
        </w:r>
      </w:ins>
      <w:ins w:id="47" w:author="Hadizabel" w:date="2012-02-01T23:47:00Z">
        <w:r w:rsidRPr="00A652C6">
          <w:rPr>
            <w:b w:val="0"/>
            <w:rPrChange w:id="48" w:author="Hadizabel" w:date="2012-02-02T00:14:00Z">
              <w:rPr/>
            </w:rPrChange>
          </w:rPr>
          <w:t xml:space="preserve">, número </w:t>
        </w:r>
      </w:ins>
      <w:ins w:id="49" w:author="Hadizabel" w:date="2012-02-01T23:46:00Z">
        <w:r w:rsidRPr="00A652C6">
          <w:rPr>
            <w:b w:val="0"/>
            <w:rPrChange w:id="50" w:author="Hadizabel" w:date="2012-02-02T00:14:00Z">
              <w:rPr/>
            </w:rPrChange>
          </w:rPr>
          <w:t>225-2007, del 2 de Agosto del año 2010</w:t>
        </w:r>
      </w:ins>
      <w:ins w:id="51" w:author="Hadizabel" w:date="2012-02-01T23:54:00Z">
        <w:r w:rsidRPr="00A652C6">
          <w:rPr>
            <w:b w:val="0"/>
            <w:rPrChange w:id="52" w:author="Hadizabel" w:date="2012-02-02T00:14:00Z">
              <w:rPr/>
            </w:rPrChange>
          </w:rPr>
          <w:t xml:space="preserve">, tiene su sede en el                             Municipio de Jesús de Otóro, departamento de Intibucá, Honduras, a partir del 2008  </w:t>
        </w:r>
      </w:ins>
      <w:ins w:id="53" w:author="Hadizabel" w:date="2012-02-01T23:55:00Z">
        <w:r w:rsidRPr="00A652C6">
          <w:rPr>
            <w:b w:val="0"/>
            <w:rPrChange w:id="54" w:author="Hadizabel" w:date="2012-02-02T00:14:00Z">
              <w:rPr/>
            </w:rPrChange>
          </w:rPr>
          <w:t xml:space="preserve">se </w:t>
        </w:r>
      </w:ins>
      <w:ins w:id="55" w:author="Hadizabel" w:date="2012-02-01T23:54:00Z">
        <w:r w:rsidRPr="00A652C6">
          <w:rPr>
            <w:b w:val="0"/>
            <w:rPrChange w:id="56" w:author="Hadizabel" w:date="2012-02-02T00:14:00Z">
              <w:rPr/>
            </w:rPrChange>
          </w:rPr>
          <w:t>afilia</w:t>
        </w:r>
      </w:ins>
      <w:ins w:id="57" w:author="Hadizabel" w:date="2012-02-01T23:55:00Z">
        <w:r w:rsidRPr="00A652C6">
          <w:rPr>
            <w:b w:val="0"/>
            <w:rPrChange w:id="58" w:author="Hadizabel" w:date="2012-02-02T00:14:00Z">
              <w:rPr/>
            </w:rPrChange>
          </w:rPr>
          <w:t xml:space="preserve"> a</w:t>
        </w:r>
      </w:ins>
      <w:ins w:id="59" w:author="Hadizabel" w:date="2012-02-01T23:54:00Z">
        <w:r w:rsidRPr="00A652C6">
          <w:rPr>
            <w:b w:val="0"/>
            <w:rPrChange w:id="60" w:author="Hadizabel" w:date="2012-02-02T00:14:00Z">
              <w:rPr/>
            </w:rPrChange>
          </w:rPr>
          <w:t xml:space="preserve"> la Federación</w:t>
        </w:r>
      </w:ins>
      <w:ins w:id="61" w:author="pc" w:date="2012-02-02T15:50:00Z">
        <w:r w:rsidR="00541E5A">
          <w:rPr>
            <w:b w:val="0"/>
          </w:rPr>
          <w:t xml:space="preserve"> Nacional</w:t>
        </w:r>
      </w:ins>
      <w:ins w:id="62" w:author="Hadizabel" w:date="2012-02-01T23:54:00Z">
        <w:r w:rsidRPr="00A652C6">
          <w:rPr>
            <w:b w:val="0"/>
            <w:rPrChange w:id="63" w:author="Hadizabel" w:date="2012-02-02T00:14:00Z">
              <w:rPr/>
            </w:rPrChange>
          </w:rPr>
          <w:t xml:space="preserve"> de Padres de </w:t>
        </w:r>
      </w:ins>
      <w:ins w:id="64" w:author="Hadizabel" w:date="2012-02-01T23:55:00Z">
        <w:r w:rsidRPr="00A652C6">
          <w:rPr>
            <w:b w:val="0"/>
            <w:rPrChange w:id="65" w:author="Hadizabel" w:date="2012-02-02T00:14:00Z">
              <w:rPr/>
            </w:rPrChange>
          </w:rPr>
          <w:t>P</w:t>
        </w:r>
      </w:ins>
      <w:ins w:id="66" w:author="Hadizabel" w:date="2012-02-01T23:54:00Z">
        <w:r w:rsidRPr="00A652C6">
          <w:rPr>
            <w:b w:val="0"/>
            <w:rPrChange w:id="67" w:author="Hadizabel" w:date="2012-02-02T00:14:00Z">
              <w:rPr/>
            </w:rPrChange>
          </w:rPr>
          <w:t>ersonas con Discapacidad de Honduras (FENAPAPEDISH).</w:t>
        </w:r>
      </w:ins>
    </w:p>
    <w:p w:rsidR="00541E5A" w:rsidRDefault="00A652C6">
      <w:pPr>
        <w:spacing w:line="240" w:lineRule="auto"/>
        <w:rPr>
          <w:ins w:id="68" w:author="Hadizabel" w:date="2012-02-01T23:46:00Z"/>
          <w:b w:val="0"/>
          <w:rPrChange w:id="69" w:author="Hadizabel" w:date="2012-02-02T00:14:00Z">
            <w:rPr>
              <w:ins w:id="70" w:author="Hadizabel" w:date="2012-02-01T23:46:00Z"/>
            </w:rPr>
          </w:rPrChange>
        </w:rPr>
        <w:pPrChange w:id="71" w:author="Hadizabel" w:date="2012-02-02T00:04:00Z">
          <w:pPr/>
        </w:pPrChange>
      </w:pPr>
      <w:ins w:id="72" w:author="Hadizabel" w:date="2012-02-01T23:55:00Z">
        <w:r w:rsidRPr="00A652C6">
          <w:rPr>
            <w:b w:val="0"/>
            <w:rPrChange w:id="73" w:author="Hadizabel" w:date="2012-02-02T00:14:00Z">
              <w:rPr/>
            </w:rPrChange>
          </w:rPr>
          <w:t>La A</w:t>
        </w:r>
      </w:ins>
      <w:ins w:id="74" w:author="Hadizabel" w:date="2012-02-01T23:56:00Z">
        <w:r w:rsidRPr="00A652C6">
          <w:rPr>
            <w:b w:val="0"/>
            <w:rPrChange w:id="75" w:author="Hadizabel" w:date="2012-02-02T00:14:00Z">
              <w:rPr/>
            </w:rPrChange>
          </w:rPr>
          <w:t xml:space="preserve">sociación </w:t>
        </w:r>
      </w:ins>
      <w:ins w:id="76" w:author="Hadizabel" w:date="2012-02-01T23:55:00Z">
        <w:r w:rsidRPr="00A652C6">
          <w:rPr>
            <w:b w:val="0"/>
            <w:rPrChange w:id="77" w:author="Hadizabel" w:date="2012-02-02T00:14:00Z">
              <w:rPr/>
            </w:rPrChange>
          </w:rPr>
          <w:t xml:space="preserve">INAMUN, </w:t>
        </w:r>
      </w:ins>
      <w:ins w:id="78" w:author="Hadizabel" w:date="2012-02-01T23:48:00Z">
        <w:r w:rsidRPr="00A652C6">
          <w:rPr>
            <w:b w:val="0"/>
            <w:rPrChange w:id="79" w:author="Hadizabel" w:date="2012-02-02T00:14:00Z">
              <w:rPr/>
            </w:rPrChange>
          </w:rPr>
          <w:t>surge</w:t>
        </w:r>
      </w:ins>
      <w:ins w:id="80" w:author="Hadizabel" w:date="2012-02-01T23:46:00Z">
        <w:r w:rsidRPr="00A652C6">
          <w:rPr>
            <w:b w:val="0"/>
            <w:rPrChange w:id="81" w:author="Hadizabel" w:date="2012-02-02T00:14:00Z">
              <w:rPr/>
            </w:rPrChange>
          </w:rPr>
          <w:t xml:space="preserve"> </w:t>
        </w:r>
      </w:ins>
      <w:ins w:id="82" w:author="Hadizabel" w:date="2012-02-01T23:48:00Z">
        <w:r w:rsidRPr="00A652C6">
          <w:rPr>
            <w:b w:val="0"/>
            <w:rPrChange w:id="83" w:author="Hadizabel" w:date="2012-02-02T00:14:00Z">
              <w:rPr/>
            </w:rPrChange>
          </w:rPr>
          <w:t xml:space="preserve">como iniciativa </w:t>
        </w:r>
      </w:ins>
      <w:ins w:id="84" w:author="Hadizabel" w:date="2012-02-01T23:46:00Z">
        <w:r w:rsidRPr="00A652C6">
          <w:rPr>
            <w:b w:val="0"/>
            <w:rPrChange w:id="85" w:author="Hadizabel" w:date="2012-02-02T00:14:00Z">
              <w:rPr/>
            </w:rPrChange>
          </w:rPr>
          <w:t xml:space="preserve">de la comunidad misma </w:t>
        </w:r>
      </w:ins>
      <w:ins w:id="86" w:author="Hadizabel" w:date="2012-02-01T23:56:00Z">
        <w:r w:rsidRPr="00A652C6">
          <w:rPr>
            <w:b w:val="0"/>
            <w:rPrChange w:id="87" w:author="Hadizabel" w:date="2012-02-02T00:14:00Z">
              <w:rPr/>
            </w:rPrChange>
          </w:rPr>
          <w:t xml:space="preserve"> en e</w:t>
        </w:r>
      </w:ins>
      <w:ins w:id="88" w:author="Hadizabel" w:date="2012-02-01T23:46:00Z">
        <w:r w:rsidRPr="00A652C6">
          <w:rPr>
            <w:b w:val="0"/>
            <w:rPrChange w:id="89" w:author="Hadizabel" w:date="2012-02-02T00:14:00Z">
              <w:rPr/>
            </w:rPrChange>
          </w:rPr>
          <w:t xml:space="preserve">l año 2002, para responder a las necesidades que las </w:t>
        </w:r>
      </w:ins>
      <w:ins w:id="90" w:author="Hadizabel" w:date="2012-02-01T23:56:00Z">
        <w:r w:rsidRPr="00A652C6">
          <w:rPr>
            <w:b w:val="0"/>
            <w:rPrChange w:id="91" w:author="Hadizabel" w:date="2012-02-02T00:14:00Z">
              <w:rPr/>
            </w:rPrChange>
          </w:rPr>
          <w:t>p</w:t>
        </w:r>
      </w:ins>
      <w:ins w:id="92" w:author="Hadizabel" w:date="2012-02-01T23:46:00Z">
        <w:r w:rsidRPr="00A652C6">
          <w:rPr>
            <w:b w:val="0"/>
            <w:rPrChange w:id="93" w:author="Hadizabel" w:date="2012-02-02T00:14:00Z">
              <w:rPr/>
            </w:rPrChange>
          </w:rPr>
          <w:t xml:space="preserve">ersonas con discapacidad </w:t>
        </w:r>
      </w:ins>
      <w:ins w:id="94" w:author="Hadizabel" w:date="2012-02-01T23:57:00Z">
        <w:r w:rsidRPr="00A652C6">
          <w:rPr>
            <w:b w:val="0"/>
            <w:rPrChange w:id="95" w:author="Hadizabel" w:date="2012-02-02T00:14:00Z">
              <w:rPr/>
            </w:rPrChange>
          </w:rPr>
          <w:t>de Jesús de</w:t>
        </w:r>
      </w:ins>
      <w:ins w:id="96" w:author="Hadizabel" w:date="2012-02-01T23:46:00Z">
        <w:r w:rsidRPr="00A652C6">
          <w:rPr>
            <w:b w:val="0"/>
            <w:rPrChange w:id="97" w:author="Hadizabel" w:date="2012-02-02T00:14:00Z">
              <w:rPr/>
            </w:rPrChange>
          </w:rPr>
          <w:t xml:space="preserve"> Otóro. </w:t>
        </w:r>
      </w:ins>
    </w:p>
    <w:p w:rsidR="00541E5A" w:rsidRDefault="00A652C6">
      <w:pPr>
        <w:spacing w:line="240" w:lineRule="auto"/>
        <w:rPr>
          <w:ins w:id="98" w:author="Hadizabel" w:date="2012-02-01T23:46:00Z"/>
          <w:b w:val="0"/>
          <w:rPrChange w:id="99" w:author="Hadizabel" w:date="2012-02-02T00:14:00Z">
            <w:rPr>
              <w:ins w:id="100" w:author="Hadizabel" w:date="2012-02-01T23:46:00Z"/>
            </w:rPr>
          </w:rPrChange>
        </w:rPr>
        <w:pPrChange w:id="101" w:author="Hadizabel" w:date="2012-02-02T00:04:00Z">
          <w:pPr/>
        </w:pPrChange>
      </w:pPr>
      <w:ins w:id="102" w:author="Hadizabel" w:date="2012-02-01T23:46:00Z">
        <w:r w:rsidRPr="00A652C6">
          <w:rPr>
            <w:b w:val="0"/>
            <w:rPrChange w:id="103" w:author="Hadizabel" w:date="2012-02-02T00:14:00Z">
              <w:rPr/>
            </w:rPrChange>
          </w:rPr>
          <w:t xml:space="preserve"> </w:t>
        </w:r>
      </w:ins>
      <w:ins w:id="104" w:author="Hadizabel" w:date="2012-02-01T23:49:00Z">
        <w:r w:rsidRPr="00A652C6">
          <w:rPr>
            <w:b w:val="0"/>
            <w:rPrChange w:id="105" w:author="Hadizabel" w:date="2012-02-02T00:14:00Z">
              <w:rPr/>
            </w:rPrChange>
          </w:rPr>
          <w:t>Su</w:t>
        </w:r>
      </w:ins>
      <w:ins w:id="106" w:author="Hadizabel" w:date="2012-02-01T23:46:00Z">
        <w:r w:rsidRPr="00A652C6">
          <w:rPr>
            <w:b w:val="0"/>
            <w:rPrChange w:id="107" w:author="Hadizabel" w:date="2012-02-02T00:14:00Z">
              <w:rPr/>
            </w:rPrChange>
          </w:rPr>
          <w:t xml:space="preserve"> propósito </w:t>
        </w:r>
      </w:ins>
      <w:ins w:id="108" w:author="Hadizabel" w:date="2012-02-01T23:49:00Z">
        <w:r w:rsidRPr="00A652C6">
          <w:rPr>
            <w:b w:val="0"/>
            <w:rPrChange w:id="109" w:author="Hadizabel" w:date="2012-02-02T00:14:00Z">
              <w:rPr/>
            </w:rPrChange>
          </w:rPr>
          <w:t xml:space="preserve">es </w:t>
        </w:r>
      </w:ins>
      <w:ins w:id="110" w:author="Hadizabel" w:date="2012-02-01T23:46:00Z">
        <w:r w:rsidRPr="00A652C6">
          <w:rPr>
            <w:b w:val="0"/>
            <w:rPrChange w:id="111" w:author="Hadizabel" w:date="2012-02-02T00:14:00Z">
              <w:rPr/>
            </w:rPrChange>
          </w:rPr>
          <w:t>de sensibilizar, capacitar y apoyar a las familias con personas con discapacidad</w:t>
        </w:r>
      </w:ins>
      <w:ins w:id="112" w:author="Hadizabel" w:date="2012-02-01T23:49:00Z">
        <w:r w:rsidRPr="00A652C6">
          <w:rPr>
            <w:b w:val="0"/>
            <w:rPrChange w:id="113" w:author="Hadizabel" w:date="2012-02-02T00:14:00Z">
              <w:rPr/>
            </w:rPrChange>
          </w:rPr>
          <w:t>.</w:t>
        </w:r>
      </w:ins>
      <w:ins w:id="114" w:author="Hadizabel" w:date="2012-02-01T23:46:00Z">
        <w:r w:rsidRPr="00A652C6">
          <w:rPr>
            <w:b w:val="0"/>
            <w:rPrChange w:id="115" w:author="Hadizabel" w:date="2012-02-02T00:14:00Z">
              <w:rPr/>
            </w:rPrChange>
          </w:rPr>
          <w:t xml:space="preserve"> </w:t>
        </w:r>
      </w:ins>
    </w:p>
    <w:p w:rsidR="00541E5A" w:rsidRDefault="00A652C6">
      <w:pPr>
        <w:spacing w:line="240" w:lineRule="auto"/>
        <w:rPr>
          <w:ins w:id="116" w:author="Hadizabel" w:date="2012-02-01T23:52:00Z"/>
          <w:b w:val="0"/>
          <w:rPrChange w:id="117" w:author="Hadizabel" w:date="2012-02-02T00:14:00Z">
            <w:rPr>
              <w:ins w:id="118" w:author="Hadizabel" w:date="2012-02-01T23:52:00Z"/>
            </w:rPr>
          </w:rPrChange>
        </w:rPr>
        <w:pPrChange w:id="119" w:author="Hadizabel" w:date="2012-02-02T00:04:00Z">
          <w:pPr/>
        </w:pPrChange>
      </w:pPr>
      <w:ins w:id="120" w:author="Hadizabel" w:date="2012-02-01T23:46:00Z">
        <w:r w:rsidRPr="00A652C6">
          <w:rPr>
            <w:b w:val="0"/>
            <w:rPrChange w:id="121" w:author="Hadizabel" w:date="2012-02-02T00:14:00Z">
              <w:rPr/>
            </w:rPrChange>
          </w:rPr>
          <w:t xml:space="preserve">La visión </w:t>
        </w:r>
      </w:ins>
      <w:ins w:id="122" w:author="Hadizabel" w:date="2012-02-01T23:50:00Z">
        <w:r w:rsidRPr="00A652C6">
          <w:rPr>
            <w:b w:val="0"/>
            <w:rPrChange w:id="123" w:author="Hadizabel" w:date="2012-02-02T00:14:00Z">
              <w:rPr/>
            </w:rPrChange>
          </w:rPr>
          <w:t>e</w:t>
        </w:r>
      </w:ins>
      <w:ins w:id="124" w:author="Hadizabel" w:date="2012-02-01T23:51:00Z">
        <w:r w:rsidRPr="00A652C6">
          <w:rPr>
            <w:b w:val="0"/>
            <w:rPrChange w:id="125" w:author="Hadizabel" w:date="2012-02-02T00:14:00Z">
              <w:rPr/>
            </w:rPrChange>
          </w:rPr>
          <w:t xml:space="preserve">s la de </w:t>
        </w:r>
      </w:ins>
      <w:ins w:id="126" w:author="Hadizabel" w:date="2012-02-01T23:46:00Z">
        <w:r w:rsidRPr="00A652C6">
          <w:rPr>
            <w:b w:val="0"/>
            <w:rPrChange w:id="127" w:author="Hadizabel" w:date="2012-02-02T00:14:00Z">
              <w:rPr/>
            </w:rPrChange>
          </w:rPr>
          <w:t>brindar terapias físicas</w:t>
        </w:r>
      </w:ins>
      <w:ins w:id="128" w:author="Hadizabel" w:date="2012-02-01T23:51:00Z">
        <w:r w:rsidRPr="00A652C6">
          <w:rPr>
            <w:b w:val="0"/>
            <w:rPrChange w:id="129" w:author="Hadizabel" w:date="2012-02-02T00:14:00Z">
              <w:rPr/>
            </w:rPrChange>
          </w:rPr>
          <w:t>,</w:t>
        </w:r>
      </w:ins>
      <w:ins w:id="130" w:author="Hadizabel" w:date="2012-02-01T23:46:00Z">
        <w:r w:rsidRPr="00A652C6">
          <w:rPr>
            <w:b w:val="0"/>
            <w:rPrChange w:id="131" w:author="Hadizabel" w:date="2012-02-02T00:14:00Z">
              <w:rPr/>
            </w:rPrChange>
          </w:rPr>
          <w:t xml:space="preserve"> e instalar un taller de manualidades </w:t>
        </w:r>
      </w:ins>
      <w:ins w:id="132" w:author="Hadizabel" w:date="2012-02-01T23:51:00Z">
        <w:r w:rsidRPr="00A652C6">
          <w:rPr>
            <w:b w:val="0"/>
            <w:rPrChange w:id="133" w:author="Hadizabel" w:date="2012-02-02T00:14:00Z">
              <w:rPr/>
            </w:rPrChange>
          </w:rPr>
          <w:t>dirigido a</w:t>
        </w:r>
      </w:ins>
      <w:ins w:id="134" w:author="Hadizabel" w:date="2012-02-01T23:46:00Z">
        <w:r w:rsidRPr="00A652C6">
          <w:rPr>
            <w:b w:val="0"/>
            <w:rPrChange w:id="135" w:author="Hadizabel" w:date="2012-02-02T00:14:00Z">
              <w:rPr/>
            </w:rPrChange>
          </w:rPr>
          <w:t xml:space="preserve"> personas con discapacidad intelectual. </w:t>
        </w:r>
      </w:ins>
    </w:p>
    <w:p w:rsidR="00541E5A" w:rsidRDefault="00A652C6">
      <w:pPr>
        <w:spacing w:line="240" w:lineRule="auto"/>
        <w:rPr>
          <w:del w:id="136" w:author="Hadizabel" w:date="2012-02-02T00:03:00Z"/>
          <w:b w:val="0"/>
          <w:rPrChange w:id="137" w:author="Hadizabel" w:date="2012-02-02T00:14:00Z">
            <w:rPr>
              <w:del w:id="138" w:author="Hadizabel" w:date="2012-02-02T00:03:00Z"/>
            </w:rPr>
          </w:rPrChange>
        </w:rPr>
        <w:pPrChange w:id="139" w:author="Hadizabel" w:date="2012-02-02T00:04:00Z">
          <w:pPr/>
        </w:pPrChange>
      </w:pPr>
      <w:ins w:id="140" w:author="Hadizabel" w:date="2012-02-01T23:57:00Z">
        <w:r w:rsidRPr="00A652C6">
          <w:rPr>
            <w:b w:val="0"/>
            <w:rPrChange w:id="141" w:author="Hadizabel" w:date="2012-02-02T00:14:00Z">
              <w:rPr/>
            </w:rPrChange>
          </w:rPr>
          <w:t xml:space="preserve">En el 2011 y debido al interés de </w:t>
        </w:r>
      </w:ins>
      <w:ins w:id="142" w:author="Hadizabel" w:date="2012-02-02T00:01:00Z">
        <w:r w:rsidRPr="00A652C6">
          <w:rPr>
            <w:b w:val="0"/>
            <w:rPrChange w:id="143" w:author="Hadizabel" w:date="2012-02-02T00:14:00Z">
              <w:rPr/>
            </w:rPrChange>
          </w:rPr>
          <w:t>contar con la información necesaria pa</w:t>
        </w:r>
      </w:ins>
      <w:ins w:id="144" w:author="Hadizabel" w:date="2012-02-02T00:02:00Z">
        <w:r w:rsidRPr="00A652C6">
          <w:rPr>
            <w:b w:val="0"/>
            <w:rPrChange w:id="145" w:author="Hadizabel" w:date="2012-02-02T00:14:00Z">
              <w:rPr/>
            </w:rPrChange>
          </w:rPr>
          <w:t xml:space="preserve">ra la </w:t>
        </w:r>
      </w:ins>
      <w:ins w:id="146" w:author="Hadizabel" w:date="2012-02-01T23:57:00Z">
        <w:r w:rsidRPr="00A652C6">
          <w:rPr>
            <w:b w:val="0"/>
            <w:rPrChange w:id="147" w:author="Hadizabel" w:date="2012-02-02T00:14:00Z">
              <w:rPr/>
            </w:rPrChange>
          </w:rPr>
          <w:t>genera</w:t>
        </w:r>
      </w:ins>
      <w:ins w:id="148" w:author="Hadizabel" w:date="2012-02-02T00:02:00Z">
        <w:r w:rsidRPr="00A652C6">
          <w:rPr>
            <w:b w:val="0"/>
            <w:rPrChange w:id="149" w:author="Hadizabel" w:date="2012-02-02T00:14:00Z">
              <w:rPr/>
            </w:rPrChange>
          </w:rPr>
          <w:t>ción</w:t>
        </w:r>
      </w:ins>
      <w:ins w:id="150" w:author="Hadizabel" w:date="2012-02-01T23:58:00Z">
        <w:r w:rsidRPr="00A652C6">
          <w:rPr>
            <w:b w:val="0"/>
            <w:rPrChange w:id="151" w:author="Hadizabel" w:date="2012-02-02T00:14:00Z">
              <w:rPr/>
            </w:rPrChange>
          </w:rPr>
          <w:t xml:space="preserve"> </w:t>
        </w:r>
      </w:ins>
      <w:ins w:id="152" w:author="Hadizabel" w:date="2012-02-02T00:02:00Z">
        <w:r w:rsidRPr="00A652C6">
          <w:rPr>
            <w:b w:val="0"/>
            <w:rPrChange w:id="153" w:author="Hadizabel" w:date="2012-02-02T00:14:00Z">
              <w:rPr/>
            </w:rPrChange>
          </w:rPr>
          <w:t xml:space="preserve">de </w:t>
        </w:r>
      </w:ins>
      <w:ins w:id="154" w:author="Hadizabel" w:date="2012-02-01T23:58:00Z">
        <w:r w:rsidRPr="00A652C6">
          <w:rPr>
            <w:b w:val="0"/>
            <w:rPrChange w:id="155" w:author="Hadizabel" w:date="2012-02-02T00:14:00Z">
              <w:rPr/>
            </w:rPrChange>
          </w:rPr>
          <w:t>programas y proyectos que respondan a las reales necesidades de la población con discap</w:t>
        </w:r>
      </w:ins>
      <w:ins w:id="156" w:author="Hadizabel" w:date="2012-02-02T00:00:00Z">
        <w:r w:rsidRPr="00A652C6">
          <w:rPr>
            <w:b w:val="0"/>
            <w:rPrChange w:id="157" w:author="Hadizabel" w:date="2012-02-02T00:14:00Z">
              <w:rPr/>
            </w:rPrChange>
          </w:rPr>
          <w:t>a</w:t>
        </w:r>
      </w:ins>
      <w:ins w:id="158" w:author="Hadizabel" w:date="2012-02-01T23:58:00Z">
        <w:r w:rsidRPr="00A652C6">
          <w:rPr>
            <w:b w:val="0"/>
            <w:rPrChange w:id="159" w:author="Hadizabel" w:date="2012-02-02T00:14:00Z">
              <w:rPr/>
            </w:rPrChange>
          </w:rPr>
          <w:t>cidad del Municipio</w:t>
        </w:r>
      </w:ins>
      <w:ins w:id="160" w:author="Hadizabel" w:date="2012-02-02T00:01:00Z">
        <w:r w:rsidRPr="00A652C6">
          <w:rPr>
            <w:b w:val="0"/>
            <w:rPrChange w:id="161" w:author="Hadizabel" w:date="2012-02-02T00:14:00Z">
              <w:rPr/>
            </w:rPrChange>
          </w:rPr>
          <w:t>,</w:t>
        </w:r>
      </w:ins>
      <w:ins w:id="162" w:author="Hadizabel" w:date="2012-02-01T23:58:00Z">
        <w:r w:rsidRPr="00A652C6">
          <w:rPr>
            <w:b w:val="0"/>
            <w:rPrChange w:id="163" w:author="Hadizabel" w:date="2012-02-02T00:14:00Z">
              <w:rPr/>
            </w:rPrChange>
          </w:rPr>
          <w:t xml:space="preserve"> propone el desarrollo del </w:t>
        </w:r>
      </w:ins>
      <w:ins w:id="164" w:author="Hadizabel" w:date="2012-02-01T23:59:00Z">
        <w:r w:rsidRPr="00A652C6">
          <w:rPr>
            <w:b w:val="0"/>
            <w:rPrChange w:id="165" w:author="Hadizabel" w:date="2012-02-02T00:14:00Z">
              <w:rPr/>
            </w:rPrChange>
          </w:rPr>
          <w:t xml:space="preserve">presente </w:t>
        </w:r>
      </w:ins>
      <w:ins w:id="166" w:author="Hadizabel" w:date="2012-02-01T23:58:00Z">
        <w:r w:rsidRPr="00A652C6">
          <w:rPr>
            <w:b w:val="0"/>
            <w:rPrChange w:id="167" w:author="Hadizabel" w:date="2012-02-02T00:14:00Z">
              <w:rPr/>
            </w:rPrChange>
          </w:rPr>
          <w:t xml:space="preserve">Censo </w:t>
        </w:r>
      </w:ins>
      <w:ins w:id="168" w:author="Hadizabel" w:date="2012-02-01T23:59:00Z">
        <w:r w:rsidRPr="00A652C6">
          <w:rPr>
            <w:b w:val="0"/>
            <w:rPrChange w:id="169" w:author="Hadizabel" w:date="2012-02-02T00:14:00Z">
              <w:rPr/>
            </w:rPrChange>
          </w:rPr>
          <w:t xml:space="preserve">de Discapacidad  </w:t>
        </w:r>
      </w:ins>
      <w:ins w:id="170" w:author="Hadizabel" w:date="2012-02-02T00:02:00Z">
        <w:r w:rsidRPr="00A652C6">
          <w:rPr>
            <w:b w:val="0"/>
            <w:rPrChange w:id="171" w:author="Hadizabel" w:date="2012-02-02T00:14:00Z">
              <w:rPr/>
            </w:rPrChange>
          </w:rPr>
          <w:t>de</w:t>
        </w:r>
      </w:ins>
      <w:ins w:id="172" w:author="Hadizabel" w:date="2012-02-01T23:59:00Z">
        <w:r w:rsidRPr="00A652C6">
          <w:rPr>
            <w:b w:val="0"/>
            <w:rPrChange w:id="173" w:author="Hadizabel" w:date="2012-02-02T00:14:00Z">
              <w:rPr/>
            </w:rPrChange>
          </w:rPr>
          <w:t xml:space="preserve"> Jesús de Otoro, en alianza con la FENAPAPEDISH y con apoyo financiero de la D</w:t>
        </w:r>
      </w:ins>
      <w:ins w:id="174" w:author="Hadizabel" w:date="2012-02-02T00:03:00Z">
        <w:r w:rsidRPr="00A652C6">
          <w:rPr>
            <w:b w:val="0"/>
            <w:rPrChange w:id="175" w:author="Hadizabel" w:date="2012-02-02T00:14:00Z">
              <w:rPr/>
            </w:rPrChange>
          </w:rPr>
          <w:t>i</w:t>
        </w:r>
      </w:ins>
      <w:ins w:id="176" w:author="Hadizabel" w:date="2012-02-01T23:59:00Z">
        <w:r w:rsidRPr="00A652C6">
          <w:rPr>
            <w:b w:val="0"/>
            <w:rPrChange w:id="177" w:author="Hadizabel" w:date="2012-02-02T00:14:00Z">
              <w:rPr/>
            </w:rPrChange>
          </w:rPr>
          <w:t>rección Gen</w:t>
        </w:r>
      </w:ins>
      <w:ins w:id="178" w:author="Hadizabel" w:date="2012-02-02T00:00:00Z">
        <w:r w:rsidRPr="00A652C6">
          <w:rPr>
            <w:b w:val="0"/>
            <w:rPrChange w:id="179" w:author="Hadizabel" w:date="2012-02-02T00:14:00Z">
              <w:rPr/>
            </w:rPrChange>
          </w:rPr>
          <w:t>e</w:t>
        </w:r>
      </w:ins>
      <w:ins w:id="180" w:author="Hadizabel" w:date="2012-02-01T23:59:00Z">
        <w:r w:rsidRPr="00A652C6">
          <w:rPr>
            <w:b w:val="0"/>
            <w:rPrChange w:id="181" w:author="Hadizabel" w:date="2012-02-02T00:14:00Z">
              <w:rPr/>
            </w:rPrChange>
          </w:rPr>
          <w:t>ral de D</w:t>
        </w:r>
      </w:ins>
      <w:ins w:id="182" w:author="Hadizabel" w:date="2012-02-02T00:00:00Z">
        <w:r w:rsidRPr="00A652C6">
          <w:rPr>
            <w:b w:val="0"/>
            <w:rPrChange w:id="183" w:author="Hadizabel" w:date="2012-02-02T00:14:00Z">
              <w:rPr/>
            </w:rPrChange>
          </w:rPr>
          <w:t>esarrollo Para las Personas con Discapacidad DIGEDEPDI.</w:t>
        </w:r>
      </w:ins>
      <w:ins w:id="184" w:author="pc" w:date="2012-02-02T15:50:00Z">
        <w:r w:rsidR="00541E5A">
          <w:rPr>
            <w:b w:val="0"/>
          </w:rPr>
          <w:t xml:space="preserve"> </w:t>
        </w:r>
      </w:ins>
    </w:p>
    <w:p w:rsidR="00822363" w:rsidRPr="004F30E0" w:rsidRDefault="00A652C6" w:rsidP="00822363">
      <w:pPr>
        <w:spacing w:line="240" w:lineRule="auto"/>
        <w:rPr>
          <w:ins w:id="185" w:author="Hadizabel" w:date="2012-02-02T00:09:00Z"/>
          <w:rFonts w:eastAsia="Times New Roman"/>
          <w:b w:val="0"/>
          <w:lang w:eastAsia="es-HN"/>
          <w:rPrChange w:id="186" w:author="Hadizabel" w:date="2012-02-02T00:14:00Z">
            <w:rPr>
              <w:ins w:id="187" w:author="Hadizabel" w:date="2012-02-02T00:09:00Z"/>
              <w:rFonts w:ascii="Times New Roman" w:eastAsia="Times New Roman" w:hAnsi="Times New Roman" w:cs="Times New Roman"/>
              <w:b w:val="0"/>
              <w:lang w:eastAsia="es-HN"/>
            </w:rPr>
          </w:rPrChange>
        </w:rPr>
      </w:pPr>
      <w:ins w:id="188" w:author="Hadizabel" w:date="2012-02-02T00:09:00Z">
        <w:r w:rsidRPr="00A652C6">
          <w:rPr>
            <w:rFonts w:eastAsia="Times New Roman"/>
            <w:b w:val="0"/>
            <w:lang w:eastAsia="es-HN"/>
            <w:rPrChange w:id="189" w:author="Hadizabel" w:date="2012-02-02T00:14:00Z">
              <w:rPr>
                <w:rFonts w:ascii="Times New Roman" w:eastAsia="Times New Roman" w:hAnsi="Times New Roman" w:cs="Times New Roman"/>
                <w:b w:val="0"/>
                <w:lang w:eastAsia="es-HN"/>
              </w:rPr>
            </w:rPrChange>
          </w:rPr>
          <w:t>La Federación Nacional de Padres de Personas con Necesidades Especia</w:t>
        </w:r>
        <w:r w:rsidR="00031D16">
          <w:rPr>
            <w:rFonts w:eastAsia="Times New Roman"/>
            <w:b w:val="0"/>
            <w:lang w:eastAsia="es-HN"/>
          </w:rPr>
          <w:t xml:space="preserve">les de Honduras (FENAPAPENESH) </w:t>
        </w:r>
        <w:r w:rsidRPr="00A652C6">
          <w:rPr>
            <w:rFonts w:eastAsia="Times New Roman"/>
            <w:b w:val="0"/>
            <w:lang w:eastAsia="es-HN"/>
            <w:rPrChange w:id="190" w:author="Hadizabel" w:date="2012-02-02T00:14:00Z">
              <w:rPr>
                <w:rFonts w:ascii="Times New Roman" w:eastAsia="Times New Roman" w:hAnsi="Times New Roman" w:cs="Times New Roman"/>
                <w:b w:val="0"/>
                <w:lang w:eastAsia="es-HN"/>
              </w:rPr>
            </w:rPrChange>
          </w:rPr>
          <w:t>como se le llamo originalmente-, fue constituida mediante resolución Número 036-92 del 10 de Abril de 1992, como una persona jurídica civil; misma que se reforma por Resolución Nº 1052-2009 el 15 de julio del 2009, adoptando el nombre de Federación Nacional de Padres de Personas con Discapacidad de Honduras (FENAPAPEDISH).</w:t>
        </w:r>
      </w:ins>
    </w:p>
    <w:p w:rsidR="004F30E0" w:rsidRPr="004F30E0" w:rsidRDefault="00A652C6" w:rsidP="004F30E0">
      <w:pPr>
        <w:spacing w:after="0" w:line="240" w:lineRule="auto"/>
        <w:rPr>
          <w:ins w:id="191" w:author="Hadizabel" w:date="2012-02-02T00:10:00Z"/>
          <w:rFonts w:eastAsia="Times New Roman"/>
          <w:b w:val="0"/>
          <w:lang w:eastAsia="es-HN"/>
          <w:rPrChange w:id="192" w:author="Hadizabel" w:date="2012-02-02T00:14:00Z">
            <w:rPr>
              <w:ins w:id="193" w:author="Hadizabel" w:date="2012-02-02T00:10:00Z"/>
              <w:rFonts w:ascii="Times New Roman" w:eastAsia="Times New Roman" w:hAnsi="Times New Roman" w:cs="Times New Roman"/>
              <w:b w:val="0"/>
              <w:lang w:eastAsia="es-HN"/>
            </w:rPr>
          </w:rPrChange>
        </w:rPr>
      </w:pPr>
      <w:ins w:id="194" w:author="Hadizabel" w:date="2012-02-02T00:10:00Z">
        <w:r w:rsidRPr="00A652C6">
          <w:rPr>
            <w:rFonts w:eastAsia="Times New Roman"/>
            <w:b w:val="0"/>
            <w:lang w:eastAsia="es-HN"/>
            <w:rPrChange w:id="195" w:author="Hadizabel" w:date="2012-02-02T00:14:00Z">
              <w:rPr>
                <w:rFonts w:ascii="Times New Roman" w:eastAsia="Times New Roman" w:hAnsi="Times New Roman" w:cs="Times New Roman"/>
                <w:b w:val="0"/>
                <w:lang w:eastAsia="es-HN"/>
              </w:rPr>
            </w:rPrChange>
          </w:rPr>
          <w:t xml:space="preserve">Nace con </w:t>
        </w:r>
        <w:del w:id="196" w:author="pc" w:date="2012-02-02T15:50:00Z">
          <w:r w:rsidRPr="00A652C6" w:rsidDel="00541E5A">
            <w:rPr>
              <w:rFonts w:eastAsia="Times New Roman"/>
              <w:b w:val="0"/>
              <w:lang w:eastAsia="es-HN"/>
              <w:rPrChange w:id="197" w:author="Hadizabel" w:date="2012-02-02T00:14:00Z">
                <w:rPr>
                  <w:rFonts w:ascii="Times New Roman" w:eastAsia="Times New Roman" w:hAnsi="Times New Roman" w:cs="Times New Roman"/>
                  <w:b w:val="0"/>
                  <w:lang w:eastAsia="es-HN"/>
                </w:rPr>
              </w:rPrChange>
            </w:rPr>
            <w:delText xml:space="preserve">la participación de la Asociación de Padres del Instituto Psicopedagógico Juana Leclerc, la </w:delText>
          </w:r>
          <w:r w:rsidRPr="00A652C6" w:rsidDel="00541E5A">
            <w:rPr>
              <w:rFonts w:eastAsia="Times New Roman"/>
              <w:b w:val="0"/>
              <w:color w:val="000000"/>
              <w:lang w:val="es-ES" w:eastAsia="es-HN"/>
              <w:rPrChange w:id="198" w:author="Hadizabel" w:date="2012-02-02T00:14:00Z">
                <w:rPr>
                  <w:rFonts w:ascii="Times New Roman" w:eastAsia="Times New Roman" w:hAnsi="Times New Roman" w:cs="Times New Roman"/>
                  <w:b w:val="0"/>
                  <w:color w:val="000000"/>
                  <w:lang w:val="es-ES" w:eastAsia="es-HN"/>
                </w:rPr>
              </w:rPrChange>
            </w:rPr>
            <w:delText>Asociación de Padres del Centro de Rehabilitación de Parálisis Cerebral (ACREPACE) y la Fundación Hondureña Para la Rehabilitación e Integración del Limitado (FUHRIL); Con</w:delText>
          </w:r>
          <w:r w:rsidRPr="00A652C6" w:rsidDel="00541E5A">
            <w:rPr>
              <w:rFonts w:eastAsia="Times New Roman"/>
              <w:b w:val="0"/>
              <w:lang w:val="es-ES" w:eastAsia="es-HN"/>
              <w:rPrChange w:id="199" w:author="Hadizabel" w:date="2012-02-02T00:14:00Z">
                <w:rPr>
                  <w:rFonts w:ascii="Times New Roman" w:eastAsia="Times New Roman" w:hAnsi="Times New Roman" w:cs="Times New Roman"/>
                  <w:b w:val="0"/>
                  <w:lang w:val="es-ES" w:eastAsia="es-HN"/>
                </w:rPr>
              </w:rPrChange>
            </w:rPr>
            <w:delText xml:space="preserve"> </w:delText>
          </w:r>
        </w:del>
        <w:r w:rsidRPr="00A652C6">
          <w:rPr>
            <w:rFonts w:eastAsia="Times New Roman"/>
            <w:b w:val="0"/>
            <w:lang w:val="es-ES" w:eastAsia="es-HN"/>
            <w:rPrChange w:id="200" w:author="Hadizabel" w:date="2012-02-02T00:14:00Z">
              <w:rPr>
                <w:rFonts w:ascii="Times New Roman" w:eastAsia="Times New Roman" w:hAnsi="Times New Roman" w:cs="Times New Roman"/>
                <w:b w:val="0"/>
                <w:lang w:val="es-ES" w:eastAsia="es-HN"/>
              </w:rPr>
            </w:rPrChange>
          </w:rPr>
          <w:t>el fin de garantizar plenamente la inclusión en la sociedad y el disfrute de los derechos que le corresponden a las personas con discapacidad (PcD), reconociendo que la familia es la base de la sociedad; propiciando la realización de programas de salud, educativos, recreativos y solidarios que fortalezcan su dignidad e integridad.</w:t>
        </w:r>
      </w:ins>
    </w:p>
    <w:p w:rsidR="004F30E0" w:rsidRDefault="004F30E0" w:rsidP="004F30E0">
      <w:pPr>
        <w:spacing w:after="0" w:line="240" w:lineRule="auto"/>
        <w:rPr>
          <w:ins w:id="201" w:author="Hadizabel" w:date="2012-02-02T00:12:00Z"/>
          <w:rFonts w:ascii="Times New Roman" w:eastAsia="Times New Roman" w:hAnsi="Times New Roman" w:cs="Times New Roman"/>
          <w:b w:val="0"/>
          <w:lang w:val="es-ES" w:eastAsia="es-HN"/>
        </w:rPr>
      </w:pPr>
    </w:p>
    <w:p w:rsidR="005E1E67" w:rsidRPr="005615FF" w:rsidRDefault="00B81C73" w:rsidP="005E1E67">
      <w:pPr>
        <w:rPr>
          <w:b w:val="0"/>
          <w:lang w:val="es-NI"/>
        </w:rPr>
      </w:pPr>
      <w:ins w:id="202" w:author="Hadizabel" w:date="2012-02-02T00:21:00Z">
        <w:r>
          <w:rPr>
            <w:b w:val="0"/>
            <w:color w:val="000000"/>
            <w:lang w:val="es-ES"/>
          </w:rPr>
          <w:t xml:space="preserve">Ambas organizaciones </w:t>
        </w:r>
      </w:ins>
      <w:ins w:id="203" w:author="Hadizabel" w:date="2012-02-02T00:35:00Z">
        <w:r w:rsidR="006F09F3">
          <w:rPr>
            <w:b w:val="0"/>
            <w:color w:val="000000"/>
            <w:lang w:val="es-ES"/>
          </w:rPr>
          <w:t xml:space="preserve">de manera ejemplar, </w:t>
        </w:r>
      </w:ins>
      <w:ins w:id="204" w:author="Hadizabel" w:date="2012-02-02T00:21:00Z">
        <w:r>
          <w:rPr>
            <w:b w:val="0"/>
            <w:color w:val="000000"/>
            <w:lang w:val="es-ES"/>
          </w:rPr>
          <w:t xml:space="preserve">han aunado esfuerzos </w:t>
        </w:r>
      </w:ins>
      <w:ins w:id="205" w:author="Hadizabel" w:date="2012-02-02T00:22:00Z">
        <w:r>
          <w:rPr>
            <w:b w:val="0"/>
            <w:color w:val="000000"/>
            <w:lang w:val="es-ES"/>
          </w:rPr>
          <w:t xml:space="preserve">en </w:t>
        </w:r>
        <w:r w:rsidR="006F09F3">
          <w:rPr>
            <w:b w:val="0"/>
            <w:color w:val="000000"/>
            <w:lang w:val="es-ES"/>
          </w:rPr>
          <w:t>el desarrollo de</w:t>
        </w:r>
        <w:r>
          <w:rPr>
            <w:b w:val="0"/>
            <w:color w:val="000000"/>
            <w:lang w:val="es-ES"/>
          </w:rPr>
          <w:t>l Censo de Discapacidad en Jesús de Otoro y</w:t>
        </w:r>
      </w:ins>
      <w:ins w:id="206" w:author="Hadizabel" w:date="2012-02-02T00:36:00Z">
        <w:r w:rsidR="00A529D3">
          <w:rPr>
            <w:b w:val="0"/>
            <w:color w:val="000000"/>
            <w:lang w:val="es-ES"/>
          </w:rPr>
          <w:t xml:space="preserve"> fundamentados en su amplia experiencia</w:t>
        </w:r>
      </w:ins>
      <w:ins w:id="207" w:author="Hadizabel" w:date="2012-02-02T00:37:00Z">
        <w:r w:rsidR="00392D44">
          <w:rPr>
            <w:b w:val="0"/>
            <w:color w:val="000000"/>
            <w:lang w:val="es-ES"/>
          </w:rPr>
          <w:t xml:space="preserve"> </w:t>
        </w:r>
      </w:ins>
      <w:del w:id="208" w:author="Hadizabel" w:date="2012-02-02T00:22:00Z">
        <w:r w:rsidR="0052769C" w:rsidRPr="005615FF" w:rsidDel="00B81C73">
          <w:rPr>
            <w:b w:val="0"/>
            <w:color w:val="000000"/>
          </w:rPr>
          <w:delText>La población con discapacidad e</w:delText>
        </w:r>
      </w:del>
      <w:del w:id="209" w:author="Hadizabel" w:date="2012-02-02T00:23:00Z">
        <w:r w:rsidR="0052769C" w:rsidRPr="005615FF" w:rsidDel="00B81C73">
          <w:rPr>
            <w:b w:val="0"/>
            <w:color w:val="000000"/>
          </w:rPr>
          <w:delText>n Honduras,</w:delText>
        </w:r>
      </w:del>
      <w:r w:rsidR="0052769C" w:rsidRPr="005615FF">
        <w:rPr>
          <w:b w:val="0"/>
          <w:color w:val="000000"/>
        </w:rPr>
        <w:t xml:space="preserve"> </w:t>
      </w:r>
      <w:r w:rsidR="00A86463" w:rsidRPr="005615FF">
        <w:rPr>
          <w:b w:val="0"/>
          <w:color w:val="000000"/>
        </w:rPr>
        <w:t>reconoce</w:t>
      </w:r>
      <w:ins w:id="210" w:author="Hadizabel" w:date="2012-02-02T00:23:00Z">
        <w:r>
          <w:rPr>
            <w:b w:val="0"/>
            <w:color w:val="000000"/>
          </w:rPr>
          <w:t>n</w:t>
        </w:r>
      </w:ins>
      <w:r w:rsidR="00A86463" w:rsidRPr="005615FF">
        <w:rPr>
          <w:b w:val="0"/>
          <w:color w:val="000000"/>
        </w:rPr>
        <w:t xml:space="preserve"> los avances en materia de</w:t>
      </w:r>
      <w:r w:rsidR="00516299" w:rsidRPr="005615FF">
        <w:rPr>
          <w:b w:val="0"/>
          <w:color w:val="000000"/>
        </w:rPr>
        <w:t xml:space="preserve"> legislación y </w:t>
      </w:r>
      <w:r w:rsidR="00A86463" w:rsidRPr="005615FF">
        <w:rPr>
          <w:b w:val="0"/>
          <w:color w:val="000000"/>
        </w:rPr>
        <w:t>derechos humanos</w:t>
      </w:r>
      <w:ins w:id="211" w:author="Hadizabel" w:date="2012-02-02T00:23:00Z">
        <w:r>
          <w:rPr>
            <w:b w:val="0"/>
            <w:color w:val="000000"/>
          </w:rPr>
          <w:t xml:space="preserve"> en el país</w:t>
        </w:r>
      </w:ins>
      <w:r w:rsidR="00A86463" w:rsidRPr="005615FF">
        <w:rPr>
          <w:b w:val="0"/>
          <w:color w:val="000000"/>
        </w:rPr>
        <w:t xml:space="preserve">, sin embargo </w:t>
      </w:r>
      <w:ins w:id="212" w:author="Hadizabel" w:date="2012-02-02T00:23:00Z">
        <w:r>
          <w:rPr>
            <w:b w:val="0"/>
            <w:color w:val="000000"/>
          </w:rPr>
          <w:t xml:space="preserve">destacan que </w:t>
        </w:r>
      </w:ins>
      <w:r w:rsidR="00A86463" w:rsidRPr="005615FF">
        <w:rPr>
          <w:b w:val="0"/>
          <w:color w:val="000000"/>
        </w:rPr>
        <w:t>aún existe mucha desigualdad</w:t>
      </w:r>
      <w:r w:rsidR="00516299" w:rsidRPr="005615FF">
        <w:rPr>
          <w:b w:val="0"/>
          <w:color w:val="000000"/>
        </w:rPr>
        <w:t xml:space="preserve"> en este </w:t>
      </w:r>
      <w:r w:rsidR="0052769C" w:rsidRPr="005615FF">
        <w:rPr>
          <w:b w:val="0"/>
          <w:color w:val="000000"/>
        </w:rPr>
        <w:t xml:space="preserve">grupo </w:t>
      </w:r>
      <w:r w:rsidR="00516299" w:rsidRPr="005615FF">
        <w:rPr>
          <w:b w:val="0"/>
          <w:color w:val="000000"/>
        </w:rPr>
        <w:t xml:space="preserve">aun </w:t>
      </w:r>
      <w:r w:rsidR="0052769C" w:rsidRPr="005615FF">
        <w:rPr>
          <w:b w:val="0"/>
          <w:color w:val="000000"/>
        </w:rPr>
        <w:t>vulner</w:t>
      </w:r>
      <w:r w:rsidR="005E1E67" w:rsidRPr="005615FF">
        <w:rPr>
          <w:b w:val="0"/>
          <w:color w:val="000000"/>
        </w:rPr>
        <w:t>a</w:t>
      </w:r>
      <w:r w:rsidR="0052769C" w:rsidRPr="005615FF">
        <w:rPr>
          <w:b w:val="0"/>
          <w:color w:val="000000"/>
        </w:rPr>
        <w:t xml:space="preserve">do en </w:t>
      </w:r>
      <w:r w:rsidR="00516299" w:rsidRPr="005615FF">
        <w:rPr>
          <w:b w:val="0"/>
          <w:color w:val="000000"/>
        </w:rPr>
        <w:t>el cumplimiento de los mismos</w:t>
      </w:r>
      <w:r w:rsidR="0052769C" w:rsidRPr="005615FF">
        <w:rPr>
          <w:b w:val="0"/>
          <w:color w:val="000000"/>
        </w:rPr>
        <w:t xml:space="preserve"> y no prio</w:t>
      </w:r>
      <w:r w:rsidR="00516299" w:rsidRPr="005615FF">
        <w:rPr>
          <w:b w:val="0"/>
          <w:color w:val="000000"/>
        </w:rPr>
        <w:t>rizado en la P</w:t>
      </w:r>
      <w:r w:rsidR="0052769C" w:rsidRPr="005615FF">
        <w:rPr>
          <w:b w:val="0"/>
          <w:color w:val="000000"/>
        </w:rPr>
        <w:t xml:space="preserve">olítica de Estado, </w:t>
      </w:r>
      <w:r w:rsidR="00516299" w:rsidRPr="005615FF">
        <w:rPr>
          <w:b w:val="0"/>
          <w:color w:val="000000"/>
        </w:rPr>
        <w:t>especialmente esta inequidad se marca en las zonas semirurales y rurales del país. E</w:t>
      </w:r>
      <w:r w:rsidR="0052769C" w:rsidRPr="005615FF">
        <w:rPr>
          <w:b w:val="0"/>
          <w:color w:val="000000"/>
        </w:rPr>
        <w:t xml:space="preserve">sto se identifica claramente en </w:t>
      </w:r>
      <w:r w:rsidR="00516299" w:rsidRPr="005615FF">
        <w:rPr>
          <w:b w:val="0"/>
          <w:color w:val="000000"/>
        </w:rPr>
        <w:t xml:space="preserve">el </w:t>
      </w:r>
      <w:r w:rsidR="0052769C" w:rsidRPr="005615FF">
        <w:rPr>
          <w:b w:val="0"/>
          <w:color w:val="000000"/>
        </w:rPr>
        <w:t xml:space="preserve">Plan de Nación, </w:t>
      </w:r>
      <w:r w:rsidR="00516299" w:rsidRPr="005615FF">
        <w:rPr>
          <w:b w:val="0"/>
          <w:color w:val="000000"/>
        </w:rPr>
        <w:t xml:space="preserve">en los planes de Gobierno Municipal, dónde el apoyo reflejado es mínimo o inexistente y depende más que de una Política local de la incidencia de las personas y familias de personas con discapacidad. Por lo que se hace necesario </w:t>
      </w:r>
      <w:r w:rsidR="005E1E67" w:rsidRPr="005615FF">
        <w:rPr>
          <w:b w:val="0"/>
          <w:color w:val="000000"/>
        </w:rPr>
        <w:t>primero, hacerse visible y</w:t>
      </w:r>
      <w:r w:rsidR="0052769C" w:rsidRPr="005615FF">
        <w:rPr>
          <w:b w:val="0"/>
          <w:color w:val="000000"/>
        </w:rPr>
        <w:t xml:space="preserve"> para ello </w:t>
      </w:r>
      <w:r w:rsidR="00516299" w:rsidRPr="005615FF">
        <w:rPr>
          <w:b w:val="0"/>
          <w:color w:val="000000"/>
        </w:rPr>
        <w:t>se requiere</w:t>
      </w:r>
      <w:r w:rsidR="0052769C" w:rsidRPr="005615FF">
        <w:rPr>
          <w:b w:val="0"/>
          <w:color w:val="000000"/>
        </w:rPr>
        <w:t xml:space="preserve"> de información que permita generar </w:t>
      </w:r>
      <w:r w:rsidR="005E1E67" w:rsidRPr="005615FF">
        <w:rPr>
          <w:b w:val="0"/>
          <w:color w:val="000000"/>
        </w:rPr>
        <w:t xml:space="preserve">y actualizar </w:t>
      </w:r>
      <w:r w:rsidR="0052769C" w:rsidRPr="005615FF">
        <w:rPr>
          <w:b w:val="0"/>
          <w:color w:val="000000"/>
        </w:rPr>
        <w:t xml:space="preserve">conocimiento sobre </w:t>
      </w:r>
      <w:r w:rsidR="005E1E67" w:rsidRPr="005615FF">
        <w:rPr>
          <w:b w:val="0"/>
          <w:lang w:val="es-NI"/>
        </w:rPr>
        <w:t>la realidad actual de las personas con discapacidad y sus familias en los aspectos demográfico, económico y social; que permitan orientar y formular programas adecuados para un mayor desarrollo del municipio.</w:t>
      </w:r>
    </w:p>
    <w:p w:rsidR="005E1E67" w:rsidRPr="005615FF" w:rsidRDefault="005E1E67" w:rsidP="005E1E67">
      <w:pPr>
        <w:rPr>
          <w:b w:val="0"/>
          <w:lang w:val="es-NI"/>
        </w:rPr>
      </w:pPr>
      <w:r w:rsidRPr="005615FF">
        <w:rPr>
          <w:b w:val="0"/>
          <w:lang w:val="es-NI"/>
        </w:rPr>
        <w:t>Realizar el primer Censo Poblac</w:t>
      </w:r>
      <w:r w:rsidR="00516299" w:rsidRPr="005615FF">
        <w:rPr>
          <w:b w:val="0"/>
          <w:lang w:val="es-NI"/>
        </w:rPr>
        <w:t>ional sobre Discapacidad en el M</w:t>
      </w:r>
      <w:r w:rsidRPr="005615FF">
        <w:rPr>
          <w:b w:val="0"/>
          <w:lang w:val="es-NI"/>
        </w:rPr>
        <w:t xml:space="preserve">unicipio de Jesús de Otoro, Departamento de Intibucá; permitirá </w:t>
      </w:r>
      <w:r w:rsidRPr="005615FF">
        <w:rPr>
          <w:b w:val="0"/>
          <w:color w:val="000000"/>
        </w:rPr>
        <w:t>incidir en la mejora de las condiciones de vida</w:t>
      </w:r>
      <w:r w:rsidRPr="005615FF">
        <w:rPr>
          <w:b w:val="0"/>
          <w:lang w:val="es-NI"/>
        </w:rPr>
        <w:t xml:space="preserve"> de la población con discapacidad y sus familias, conocer su número, características más importantes, composición o estructura y distribución en el municipio.</w:t>
      </w:r>
    </w:p>
    <w:p w:rsidR="00E8487F" w:rsidRPr="005615FF" w:rsidRDefault="00516299" w:rsidP="00054FC1">
      <w:pPr>
        <w:tabs>
          <w:tab w:val="num" w:pos="720"/>
        </w:tabs>
        <w:rPr>
          <w:b w:val="0"/>
          <w:lang w:val="es-ES"/>
        </w:rPr>
      </w:pPr>
      <w:r w:rsidRPr="005615FF">
        <w:rPr>
          <w:b w:val="0"/>
          <w:color w:val="000000"/>
        </w:rPr>
        <w:t xml:space="preserve">En tal sentido la </w:t>
      </w:r>
      <w:r w:rsidR="00E8487F" w:rsidRPr="005615FF">
        <w:rPr>
          <w:rFonts w:eastAsia="Calibri"/>
          <w:b w:val="0"/>
          <w:lang w:val="es-ES"/>
        </w:rPr>
        <w:t xml:space="preserve">Federación Nacional de Padres </w:t>
      </w:r>
      <w:r w:rsidR="00DC4E0F" w:rsidRPr="005615FF">
        <w:rPr>
          <w:rFonts w:eastAsia="Calibri"/>
          <w:b w:val="0"/>
          <w:lang w:val="es-ES"/>
        </w:rPr>
        <w:t>de Personas con Discapacidad de Honduras</w:t>
      </w:r>
      <w:ins w:id="213" w:author="pc" w:date="2012-01-31T15:01:00Z">
        <w:r w:rsidR="00D83D04">
          <w:rPr>
            <w:rFonts w:eastAsia="Calibri"/>
            <w:b w:val="0"/>
            <w:lang w:val="es-ES"/>
          </w:rPr>
          <w:t xml:space="preserve"> (FENAPAPEDISH)</w:t>
        </w:r>
      </w:ins>
      <w:r w:rsidR="00DC4E0F" w:rsidRPr="005615FF">
        <w:rPr>
          <w:rFonts w:eastAsia="Calibri"/>
          <w:b w:val="0"/>
          <w:lang w:val="es-ES"/>
        </w:rPr>
        <w:t xml:space="preserve"> y la Asociación de Padres Intégrate a Mi Mundo (INAMUM</w:t>
      </w:r>
      <w:r w:rsidRPr="005615FF">
        <w:rPr>
          <w:rFonts w:eastAsia="Calibri"/>
          <w:b w:val="0"/>
          <w:lang w:val="es-ES"/>
        </w:rPr>
        <w:t>)</w:t>
      </w:r>
      <w:r w:rsidRPr="005615FF">
        <w:rPr>
          <w:b w:val="0"/>
          <w:color w:val="000000"/>
        </w:rPr>
        <w:t>,</w:t>
      </w:r>
      <w:r w:rsidR="00E8487F" w:rsidRPr="005615FF">
        <w:rPr>
          <w:b w:val="0"/>
          <w:color w:val="000000"/>
        </w:rPr>
        <w:t xml:space="preserve"> </w:t>
      </w:r>
      <w:r w:rsidR="007A5DD0" w:rsidRPr="005615FF">
        <w:rPr>
          <w:b w:val="0"/>
          <w:color w:val="000000"/>
        </w:rPr>
        <w:t xml:space="preserve">con el financiamiento de la Dirección General de Desarrollo para las Personas con Discapacidad </w:t>
      </w:r>
      <w:ins w:id="214" w:author="pc" w:date="2012-01-31T15:03:00Z">
        <w:r w:rsidR="00D83D04">
          <w:rPr>
            <w:b w:val="0"/>
            <w:color w:val="000000"/>
          </w:rPr>
          <w:t>(</w:t>
        </w:r>
      </w:ins>
      <w:r w:rsidR="007A5DD0" w:rsidRPr="005615FF">
        <w:rPr>
          <w:b w:val="0"/>
          <w:color w:val="000000"/>
        </w:rPr>
        <w:t>DIGEDEPDI</w:t>
      </w:r>
      <w:ins w:id="215" w:author="pc" w:date="2012-01-31T15:03:00Z">
        <w:r w:rsidR="00D83D04">
          <w:rPr>
            <w:b w:val="0"/>
            <w:color w:val="000000"/>
          </w:rPr>
          <w:t>)</w:t>
        </w:r>
      </w:ins>
      <w:r w:rsidR="007A5DD0" w:rsidRPr="005615FF">
        <w:rPr>
          <w:b w:val="0"/>
          <w:color w:val="000000"/>
        </w:rPr>
        <w:t>,</w:t>
      </w:r>
      <w:r w:rsidRPr="005615FF">
        <w:rPr>
          <w:b w:val="0"/>
          <w:color w:val="000000"/>
        </w:rPr>
        <w:t xml:space="preserve"> tiene</w:t>
      </w:r>
      <w:r w:rsidR="007A5DD0" w:rsidRPr="005615FF">
        <w:rPr>
          <w:b w:val="0"/>
          <w:color w:val="000000"/>
        </w:rPr>
        <w:t>n</w:t>
      </w:r>
      <w:r w:rsidRPr="005615FF">
        <w:rPr>
          <w:b w:val="0"/>
          <w:color w:val="000000"/>
        </w:rPr>
        <w:t xml:space="preserve"> a bien p</w:t>
      </w:r>
      <w:r w:rsidR="006776A5" w:rsidRPr="005615FF">
        <w:rPr>
          <w:b w:val="0"/>
          <w:color w:val="000000"/>
        </w:rPr>
        <w:t>resentar los resultados obtenidos</w:t>
      </w:r>
      <w:r w:rsidRPr="005615FF">
        <w:rPr>
          <w:b w:val="0"/>
          <w:color w:val="000000"/>
        </w:rPr>
        <w:t xml:space="preserve"> </w:t>
      </w:r>
      <w:r w:rsidR="006776A5" w:rsidRPr="005615FF">
        <w:rPr>
          <w:b w:val="0"/>
          <w:color w:val="000000"/>
        </w:rPr>
        <w:t>mediante</w:t>
      </w:r>
      <w:r w:rsidRPr="005615FF">
        <w:rPr>
          <w:b w:val="0"/>
          <w:color w:val="000000"/>
        </w:rPr>
        <w:t xml:space="preserve"> el </w:t>
      </w:r>
      <w:r w:rsidR="006776A5" w:rsidRPr="005615FF">
        <w:rPr>
          <w:b w:val="0"/>
          <w:color w:val="000000"/>
        </w:rPr>
        <w:t xml:space="preserve">desarrollo del </w:t>
      </w:r>
      <w:r w:rsidRPr="005615FF">
        <w:rPr>
          <w:b w:val="0"/>
          <w:color w:val="000000"/>
        </w:rPr>
        <w:t>Censo</w:t>
      </w:r>
      <w:r w:rsidR="007A5DD0" w:rsidRPr="005615FF">
        <w:rPr>
          <w:b w:val="0"/>
          <w:color w:val="000000"/>
        </w:rPr>
        <w:t xml:space="preserve"> de Discapacidad realizado</w:t>
      </w:r>
      <w:r w:rsidR="006776A5" w:rsidRPr="005615FF">
        <w:rPr>
          <w:b w:val="0"/>
          <w:color w:val="000000"/>
        </w:rPr>
        <w:t xml:space="preserve"> en el Municipio de Jesús de Otoro</w:t>
      </w:r>
      <w:r w:rsidRPr="005615FF">
        <w:rPr>
          <w:b w:val="0"/>
          <w:color w:val="000000"/>
        </w:rPr>
        <w:t>,</w:t>
      </w:r>
      <w:r w:rsidR="007A5DD0" w:rsidRPr="005615FF">
        <w:rPr>
          <w:b w:val="0"/>
          <w:color w:val="000000"/>
        </w:rPr>
        <w:t xml:space="preserve"> con lo cual se</w:t>
      </w:r>
      <w:r w:rsidRPr="005615FF">
        <w:rPr>
          <w:b w:val="0"/>
          <w:color w:val="000000"/>
        </w:rPr>
        <w:t xml:space="preserve"> contribu</w:t>
      </w:r>
      <w:r w:rsidR="007A5DD0" w:rsidRPr="005615FF">
        <w:rPr>
          <w:b w:val="0"/>
          <w:color w:val="000000"/>
        </w:rPr>
        <w:t>ye</w:t>
      </w:r>
      <w:r w:rsidR="00DC4E0F" w:rsidRPr="005615FF">
        <w:rPr>
          <w:b w:val="0"/>
          <w:color w:val="000000"/>
        </w:rPr>
        <w:t>,</w:t>
      </w:r>
      <w:r w:rsidR="007A5DD0" w:rsidRPr="005615FF">
        <w:rPr>
          <w:b w:val="0"/>
          <w:color w:val="000000"/>
        </w:rPr>
        <w:t xml:space="preserve"> </w:t>
      </w:r>
      <w:r w:rsidRPr="005615FF">
        <w:rPr>
          <w:b w:val="0"/>
          <w:color w:val="000000"/>
        </w:rPr>
        <w:t xml:space="preserve">proporcionando información </w:t>
      </w:r>
      <w:r w:rsidR="006776A5" w:rsidRPr="005615FF">
        <w:rPr>
          <w:b w:val="0"/>
          <w:color w:val="000000"/>
        </w:rPr>
        <w:t>necesaria, que se espera sean utilizadas por</w:t>
      </w:r>
      <w:r w:rsidR="00E8487F" w:rsidRPr="005615FF">
        <w:rPr>
          <w:b w:val="0"/>
          <w:color w:val="000000"/>
        </w:rPr>
        <w:t xml:space="preserve"> los planificadores de las Políticas de Desarrollo S</w:t>
      </w:r>
      <w:r w:rsidRPr="005615FF">
        <w:rPr>
          <w:b w:val="0"/>
          <w:color w:val="000000"/>
        </w:rPr>
        <w:t>ocial</w:t>
      </w:r>
      <w:r w:rsidR="00E8487F" w:rsidRPr="005615FF">
        <w:rPr>
          <w:b w:val="0"/>
          <w:color w:val="000000"/>
        </w:rPr>
        <w:t xml:space="preserve">, nacional y </w:t>
      </w:r>
      <w:r w:rsidR="006776A5" w:rsidRPr="005615FF">
        <w:rPr>
          <w:b w:val="0"/>
          <w:color w:val="000000"/>
        </w:rPr>
        <w:t>local, instituciones de servicio, Asociaciones de Padres</w:t>
      </w:r>
      <w:ins w:id="216" w:author="pc" w:date="2012-01-31T15:03:00Z">
        <w:r w:rsidR="00D83D04">
          <w:rPr>
            <w:b w:val="0"/>
            <w:color w:val="000000"/>
          </w:rPr>
          <w:t xml:space="preserve"> y madres</w:t>
        </w:r>
      </w:ins>
      <w:r w:rsidR="006776A5" w:rsidRPr="005615FF">
        <w:rPr>
          <w:b w:val="0"/>
          <w:color w:val="000000"/>
        </w:rPr>
        <w:t xml:space="preserve">, Personas con discapacidad y Agencias donantes, </w:t>
      </w:r>
      <w:r w:rsidR="00DC4E0F" w:rsidRPr="005615FF">
        <w:rPr>
          <w:b w:val="0"/>
          <w:color w:val="000000"/>
        </w:rPr>
        <w:t>en la toma de decisiones apropiada, relacionadas con la creación y fortalecimiento de servicios y programas necesarios</w:t>
      </w:r>
      <w:r w:rsidR="006776A5" w:rsidRPr="005615FF">
        <w:rPr>
          <w:b w:val="0"/>
          <w:color w:val="000000"/>
        </w:rPr>
        <w:t xml:space="preserve"> </w:t>
      </w:r>
      <w:r w:rsidR="00DC4E0F" w:rsidRPr="005615FF">
        <w:rPr>
          <w:b w:val="0"/>
          <w:color w:val="000000"/>
        </w:rPr>
        <w:t>tendientes a</w:t>
      </w:r>
      <w:r w:rsidRPr="005615FF">
        <w:rPr>
          <w:b w:val="0"/>
          <w:color w:val="000000"/>
        </w:rPr>
        <w:t xml:space="preserve"> la </w:t>
      </w:r>
      <w:r w:rsidR="006776A5" w:rsidRPr="005615FF">
        <w:rPr>
          <w:b w:val="0"/>
          <w:color w:val="000000"/>
        </w:rPr>
        <w:t>inclusión plena</w:t>
      </w:r>
      <w:r w:rsidR="00DC4E0F" w:rsidRPr="005615FF">
        <w:rPr>
          <w:b w:val="0"/>
          <w:color w:val="000000"/>
        </w:rPr>
        <w:t xml:space="preserve"> de las personas con discapacidad y de sus familias en el municipio.</w:t>
      </w:r>
      <w:r w:rsidR="00EC07BD" w:rsidRPr="005615FF">
        <w:rPr>
          <w:b w:val="0"/>
          <w:color w:val="000000"/>
        </w:rPr>
        <w:t xml:space="preserve"> </w:t>
      </w:r>
      <w:r w:rsidR="00767F49" w:rsidRPr="005615FF">
        <w:rPr>
          <w:b w:val="0"/>
          <w:color w:val="000000"/>
        </w:rPr>
        <w:t>Hasta la fecha la información disponible es la generada a nivel nacional por e</w:t>
      </w:r>
      <w:r w:rsidR="00054FC1" w:rsidRPr="005615FF">
        <w:rPr>
          <w:b w:val="0"/>
          <w:lang w:val="es-ES"/>
        </w:rPr>
        <w:t xml:space="preserve">l Instituto Nacional de la Estadística (INE) en septiembre del 2002, </w:t>
      </w:r>
      <w:r w:rsidR="00767F49" w:rsidRPr="005615FF">
        <w:rPr>
          <w:b w:val="0"/>
          <w:lang w:val="es-ES"/>
        </w:rPr>
        <w:t>dónde se</w:t>
      </w:r>
      <w:r w:rsidR="00054FC1" w:rsidRPr="005615FF">
        <w:rPr>
          <w:b w:val="0"/>
          <w:lang w:val="es-ES"/>
        </w:rPr>
        <w:t xml:space="preserve"> </w:t>
      </w:r>
      <w:del w:id="217" w:author="Hadizabel" w:date="2012-02-01T21:55:00Z">
        <w:r w:rsidR="00054FC1" w:rsidRPr="005615FF" w:rsidDel="009373CA">
          <w:rPr>
            <w:b w:val="0"/>
            <w:lang w:val="es-ES"/>
          </w:rPr>
          <w:delText>identific</w:delText>
        </w:r>
        <w:commentRangeStart w:id="218"/>
        <w:r w:rsidR="00054FC1" w:rsidRPr="005615FF" w:rsidDel="009373CA">
          <w:rPr>
            <w:b w:val="0"/>
            <w:lang w:val="es-ES"/>
          </w:rPr>
          <w:delText>o</w:delText>
        </w:r>
        <w:commentRangeEnd w:id="218"/>
        <w:r w:rsidR="00D83D04" w:rsidDel="009373CA">
          <w:rPr>
            <w:rStyle w:val="CommentReference"/>
          </w:rPr>
          <w:commentReference w:id="218"/>
        </w:r>
        <w:r w:rsidR="00054FC1" w:rsidRPr="005615FF" w:rsidDel="009373CA">
          <w:rPr>
            <w:b w:val="0"/>
            <w:lang w:val="es-ES"/>
          </w:rPr>
          <w:delText xml:space="preserve"> </w:delText>
        </w:r>
      </w:del>
      <w:ins w:id="219" w:author="Hadizabel" w:date="2012-02-01T21:55:00Z">
        <w:r w:rsidR="009373CA" w:rsidRPr="005615FF">
          <w:rPr>
            <w:b w:val="0"/>
            <w:lang w:val="es-ES"/>
          </w:rPr>
          <w:t>identific</w:t>
        </w:r>
        <w:r w:rsidR="009373CA">
          <w:rPr>
            <w:b w:val="0"/>
            <w:lang w:val="es-ES"/>
          </w:rPr>
          <w:t>ó</w:t>
        </w:r>
      </w:ins>
      <w:ins w:id="220" w:author="pc" w:date="2012-02-02T15:51:00Z">
        <w:r w:rsidR="00541E5A">
          <w:rPr>
            <w:b w:val="0"/>
            <w:lang w:val="es-ES"/>
          </w:rPr>
          <w:t xml:space="preserve"> </w:t>
        </w:r>
      </w:ins>
      <w:r w:rsidR="00054FC1" w:rsidRPr="005615FF">
        <w:rPr>
          <w:b w:val="0"/>
          <w:lang w:val="es-ES"/>
        </w:rPr>
        <w:t>que el número de personas con discapacidad es de 177,516</w:t>
      </w:r>
      <w:r w:rsidR="00767F49" w:rsidRPr="005615FF">
        <w:rPr>
          <w:b w:val="0"/>
          <w:lang w:val="es-ES"/>
        </w:rPr>
        <w:t>, l</w:t>
      </w:r>
      <w:r w:rsidR="00054FC1" w:rsidRPr="005615FF">
        <w:rPr>
          <w:b w:val="0"/>
          <w:lang w:val="es-ES"/>
        </w:rPr>
        <w:t>a prevalencia de la discapacidad es de 26.5 por mil habitantes y 123 por mil hogares, cuentan con la presencia de por lo menos una persona con discapacidad</w:t>
      </w:r>
      <w:r w:rsidR="00767F49" w:rsidRPr="005615FF">
        <w:rPr>
          <w:b w:val="0"/>
          <w:lang w:val="es-ES"/>
        </w:rPr>
        <w:t xml:space="preserve">. </w:t>
      </w:r>
    </w:p>
    <w:p w:rsidR="00054FC1" w:rsidRPr="005615FF" w:rsidRDefault="00767F49" w:rsidP="00054FC1">
      <w:pPr>
        <w:tabs>
          <w:tab w:val="num" w:pos="720"/>
        </w:tabs>
        <w:rPr>
          <w:b w:val="0"/>
          <w:lang w:val="es-ES"/>
        </w:rPr>
      </w:pPr>
      <w:r w:rsidRPr="005615FF">
        <w:rPr>
          <w:b w:val="0"/>
          <w:color w:val="000000"/>
        </w:rPr>
        <w:t>Cabe destacar que este Censo aporta información específica y</w:t>
      </w:r>
      <w:r w:rsidRPr="005615FF">
        <w:rPr>
          <w:b w:val="0"/>
        </w:rPr>
        <w:t xml:space="preserve"> significativa </w:t>
      </w:r>
      <w:r w:rsidRPr="005615FF">
        <w:rPr>
          <w:b w:val="0"/>
          <w:color w:val="000000"/>
        </w:rPr>
        <w:t>del Municipio y s</w:t>
      </w:r>
      <w:r w:rsidRPr="005615FF">
        <w:rPr>
          <w:b w:val="0"/>
        </w:rPr>
        <w:t xml:space="preserve">e constituye en el único documento disponible con información actualizada que se aproxima a la </w:t>
      </w:r>
      <w:r w:rsidR="00E8487F" w:rsidRPr="005615FF">
        <w:rPr>
          <w:b w:val="0"/>
        </w:rPr>
        <w:t>realidad de la situación de la d</w:t>
      </w:r>
      <w:r w:rsidRPr="005615FF">
        <w:rPr>
          <w:b w:val="0"/>
        </w:rPr>
        <w:t>iscapacidad</w:t>
      </w:r>
      <w:r w:rsidR="00E53E67" w:rsidRPr="005615FF">
        <w:rPr>
          <w:b w:val="0"/>
        </w:rPr>
        <w:t xml:space="preserve"> en </w:t>
      </w:r>
      <w:r w:rsidRPr="005615FF">
        <w:rPr>
          <w:b w:val="0"/>
        </w:rPr>
        <w:t>l</w:t>
      </w:r>
      <w:r w:rsidR="00E53E67" w:rsidRPr="005615FF">
        <w:rPr>
          <w:b w:val="0"/>
        </w:rPr>
        <w:t>a zona</w:t>
      </w:r>
      <w:r w:rsidR="00AC202B" w:rsidRPr="005615FF">
        <w:rPr>
          <w:b w:val="0"/>
        </w:rPr>
        <w:t>.</w:t>
      </w:r>
      <w:r w:rsidRPr="005615FF">
        <w:rPr>
          <w:b w:val="0"/>
          <w:lang w:val="es-ES"/>
        </w:rPr>
        <w:t xml:space="preserve"> </w:t>
      </w:r>
    </w:p>
    <w:p w:rsidR="00D9680B" w:rsidRPr="005615FF" w:rsidRDefault="00D9680B" w:rsidP="00B37A39">
      <w:pPr>
        <w:autoSpaceDE w:val="0"/>
        <w:autoSpaceDN w:val="0"/>
        <w:adjustRightInd w:val="0"/>
        <w:spacing w:after="0" w:line="240" w:lineRule="auto"/>
        <w:rPr>
          <w:b w:val="0"/>
        </w:rPr>
      </w:pPr>
      <w:r w:rsidRPr="005615FF">
        <w:rPr>
          <w:b w:val="0"/>
        </w:rPr>
        <w:t xml:space="preserve">Agradecemos a todas las personas e instituciones que facilitaron su elaboración y </w:t>
      </w:r>
      <w:commentRangeStart w:id="221"/>
      <w:r w:rsidRPr="005615FF">
        <w:rPr>
          <w:b w:val="0"/>
        </w:rPr>
        <w:t>lo</w:t>
      </w:r>
      <w:commentRangeEnd w:id="221"/>
      <w:r w:rsidR="00D83D04">
        <w:rPr>
          <w:rStyle w:val="CommentReference"/>
        </w:rPr>
        <w:commentReference w:id="221"/>
      </w:r>
    </w:p>
    <w:p w:rsidR="00D9680B" w:rsidRPr="005615FF" w:rsidRDefault="00E53E67" w:rsidP="00B37A39">
      <w:pPr>
        <w:rPr>
          <w:b w:val="0"/>
        </w:rPr>
      </w:pPr>
      <w:proofErr w:type="gramStart"/>
      <w:r w:rsidRPr="005615FF">
        <w:rPr>
          <w:b w:val="0"/>
        </w:rPr>
        <w:t>d</w:t>
      </w:r>
      <w:r w:rsidR="00D9680B" w:rsidRPr="005615FF">
        <w:rPr>
          <w:b w:val="0"/>
        </w:rPr>
        <w:t>edicamos</w:t>
      </w:r>
      <w:proofErr w:type="gramEnd"/>
      <w:r w:rsidR="00D9680B" w:rsidRPr="005615FF">
        <w:rPr>
          <w:b w:val="0"/>
        </w:rPr>
        <w:t xml:space="preserve"> </w:t>
      </w:r>
      <w:r w:rsidR="00CC3FA5" w:rsidRPr="005615FF">
        <w:rPr>
          <w:b w:val="0"/>
        </w:rPr>
        <w:t xml:space="preserve">a las personas con discapacidad y sus familias, </w:t>
      </w:r>
      <w:r w:rsidRPr="005615FF">
        <w:rPr>
          <w:b w:val="0"/>
        </w:rPr>
        <w:t xml:space="preserve">con expectativas de </w:t>
      </w:r>
      <w:r w:rsidR="00CC3FA5" w:rsidRPr="005615FF">
        <w:rPr>
          <w:b w:val="0"/>
        </w:rPr>
        <w:t>generar sinergias que impacten vidas.</w:t>
      </w:r>
    </w:p>
    <w:p w:rsidR="00B74962" w:rsidRPr="005615FF" w:rsidRDefault="00AC202B" w:rsidP="00B74962">
      <w:pPr>
        <w:rPr>
          <w:b w:val="0"/>
          <w:lang w:val="es-MX"/>
        </w:rPr>
      </w:pPr>
      <w:r w:rsidRPr="005615FF">
        <w:rPr>
          <w:b w:val="0"/>
          <w:color w:val="000000"/>
        </w:rPr>
        <w:t xml:space="preserve">El informe de resultados a continuación presentado </w:t>
      </w:r>
      <w:r w:rsidR="007163C4" w:rsidRPr="005615FF">
        <w:rPr>
          <w:b w:val="0"/>
          <w:color w:val="000000"/>
        </w:rPr>
        <w:t>está</w:t>
      </w:r>
      <w:r w:rsidR="00D8345F" w:rsidRPr="005615FF">
        <w:rPr>
          <w:b w:val="0"/>
          <w:color w:val="000000"/>
        </w:rPr>
        <w:t xml:space="preserve"> divid</w:t>
      </w:r>
      <w:r w:rsidR="00CC3FA5" w:rsidRPr="005615FF">
        <w:rPr>
          <w:b w:val="0"/>
          <w:color w:val="000000"/>
        </w:rPr>
        <w:t>id</w:t>
      </w:r>
      <w:r w:rsidR="00D8345F" w:rsidRPr="005615FF">
        <w:rPr>
          <w:b w:val="0"/>
          <w:color w:val="000000"/>
        </w:rPr>
        <w:t>o en dos grandes aspectos, el primero, de carácter contextual</w:t>
      </w:r>
      <w:r w:rsidR="00CC3FA5" w:rsidRPr="005615FF">
        <w:rPr>
          <w:b w:val="0"/>
          <w:color w:val="000000"/>
        </w:rPr>
        <w:t>, que</w:t>
      </w:r>
      <w:r w:rsidR="00D8345F" w:rsidRPr="005615FF">
        <w:rPr>
          <w:b w:val="0"/>
          <w:color w:val="000000"/>
        </w:rPr>
        <w:t xml:space="preserve"> </w:t>
      </w:r>
      <w:r w:rsidRPr="005615FF">
        <w:rPr>
          <w:b w:val="0"/>
          <w:color w:val="000000"/>
        </w:rPr>
        <w:t xml:space="preserve">contempla </w:t>
      </w:r>
      <w:r w:rsidR="00C05A3A" w:rsidRPr="005615FF">
        <w:rPr>
          <w:b w:val="0"/>
          <w:color w:val="000000"/>
        </w:rPr>
        <w:t xml:space="preserve">la presentación y agradecimientos, </w:t>
      </w:r>
      <w:r w:rsidR="00ED3294" w:rsidRPr="005615FF">
        <w:rPr>
          <w:b w:val="0"/>
          <w:color w:val="000000"/>
        </w:rPr>
        <w:t>el m</w:t>
      </w:r>
      <w:r w:rsidR="00ED3294" w:rsidRPr="005615FF">
        <w:rPr>
          <w:b w:val="0"/>
        </w:rPr>
        <w:t>arco c</w:t>
      </w:r>
      <w:r w:rsidR="00C05A3A" w:rsidRPr="005615FF">
        <w:rPr>
          <w:b w:val="0"/>
        </w:rPr>
        <w:t>onceptual,</w:t>
      </w:r>
      <w:r w:rsidR="00CC3FA5" w:rsidRPr="005615FF">
        <w:rPr>
          <w:b w:val="0"/>
          <w:lang w:val="es-ES"/>
        </w:rPr>
        <w:t xml:space="preserve"> normativa</w:t>
      </w:r>
      <w:r w:rsidR="00ED3294" w:rsidRPr="005615FF">
        <w:rPr>
          <w:b w:val="0"/>
          <w:lang w:val="es-ES"/>
        </w:rPr>
        <w:t xml:space="preserve"> i</w:t>
      </w:r>
      <w:r w:rsidR="00D8345F" w:rsidRPr="005615FF">
        <w:rPr>
          <w:b w:val="0"/>
          <w:lang w:val="es-ES"/>
        </w:rPr>
        <w:t>nternacional</w:t>
      </w:r>
      <w:r w:rsidR="00B74962" w:rsidRPr="005615FF">
        <w:rPr>
          <w:b w:val="0"/>
          <w:lang w:val="es-ES"/>
        </w:rPr>
        <w:t xml:space="preserve">, </w:t>
      </w:r>
      <w:r w:rsidR="00ED3294" w:rsidRPr="005615FF">
        <w:rPr>
          <w:b w:val="0"/>
          <w:lang w:val="es-ES"/>
        </w:rPr>
        <w:t>n</w:t>
      </w:r>
      <w:r w:rsidR="00B74962" w:rsidRPr="005615FF">
        <w:rPr>
          <w:b w:val="0"/>
          <w:lang w:val="es-ES"/>
        </w:rPr>
        <w:t>acional</w:t>
      </w:r>
      <w:r w:rsidR="00ED3294" w:rsidRPr="005615FF">
        <w:rPr>
          <w:b w:val="0"/>
          <w:lang w:val="es-ES"/>
        </w:rPr>
        <w:t>,</w:t>
      </w:r>
      <w:r w:rsidR="00B74962" w:rsidRPr="005615FF">
        <w:rPr>
          <w:b w:val="0"/>
          <w:lang w:val="es-MX"/>
        </w:rPr>
        <w:t xml:space="preserve"> </w:t>
      </w:r>
      <w:r w:rsidR="00CC3FA5" w:rsidRPr="005615FF">
        <w:rPr>
          <w:b w:val="0"/>
          <w:lang w:val="es-MX"/>
        </w:rPr>
        <w:t>m</w:t>
      </w:r>
      <w:r w:rsidR="00D8345F" w:rsidRPr="005615FF">
        <w:rPr>
          <w:b w:val="0"/>
          <w:lang w:val="es-MX"/>
        </w:rPr>
        <w:t>etod</w:t>
      </w:r>
      <w:r w:rsidR="00CC3FA5" w:rsidRPr="005615FF">
        <w:rPr>
          <w:b w:val="0"/>
          <w:lang w:val="es-MX"/>
        </w:rPr>
        <w:t>ología de r</w:t>
      </w:r>
      <w:r w:rsidR="00ED3294" w:rsidRPr="005615FF">
        <w:rPr>
          <w:b w:val="0"/>
          <w:lang w:val="es-MX"/>
        </w:rPr>
        <w:t>ealización del Censo;</w:t>
      </w:r>
      <w:r w:rsidR="00ED3294" w:rsidRPr="005615FF">
        <w:rPr>
          <w:b w:val="0"/>
        </w:rPr>
        <w:t xml:space="preserve"> </w:t>
      </w:r>
      <w:r w:rsidR="00D8345F" w:rsidRPr="005615FF">
        <w:rPr>
          <w:b w:val="0"/>
        </w:rPr>
        <w:t>el segundo aspecto pre</w:t>
      </w:r>
      <w:r w:rsidR="00ED3294" w:rsidRPr="005615FF">
        <w:rPr>
          <w:b w:val="0"/>
        </w:rPr>
        <w:t>senta los principales hallazgos</w:t>
      </w:r>
      <w:r w:rsidR="00D8345F" w:rsidRPr="005615FF">
        <w:rPr>
          <w:b w:val="0"/>
        </w:rPr>
        <w:t xml:space="preserve"> </w:t>
      </w:r>
      <w:r w:rsidR="009709A8" w:rsidRPr="005615FF">
        <w:rPr>
          <w:b w:val="0"/>
        </w:rPr>
        <w:t xml:space="preserve">y conclusiones </w:t>
      </w:r>
      <w:r w:rsidR="00D8345F" w:rsidRPr="005615FF">
        <w:rPr>
          <w:b w:val="0"/>
        </w:rPr>
        <w:t xml:space="preserve">resultado del estudio, </w:t>
      </w:r>
      <w:r w:rsidR="00B74962" w:rsidRPr="005615FF">
        <w:rPr>
          <w:b w:val="0"/>
        </w:rPr>
        <w:t xml:space="preserve">que </w:t>
      </w:r>
      <w:r w:rsidR="009709A8" w:rsidRPr="005615FF">
        <w:rPr>
          <w:b w:val="0"/>
        </w:rPr>
        <w:t>parte d</w:t>
      </w:r>
      <w:r w:rsidR="00B74962" w:rsidRPr="005615FF">
        <w:rPr>
          <w:b w:val="0"/>
        </w:rPr>
        <w:t xml:space="preserve">e </w:t>
      </w:r>
      <w:r w:rsidR="00B74962" w:rsidRPr="005615FF">
        <w:rPr>
          <w:b w:val="0"/>
          <w:lang w:val="es-MX"/>
        </w:rPr>
        <w:t>caracterizar</w:t>
      </w:r>
      <w:r w:rsidR="00D8345F" w:rsidRPr="005615FF">
        <w:rPr>
          <w:b w:val="0"/>
          <w:lang w:val="es-MX"/>
        </w:rPr>
        <w:t xml:space="preserve"> la situación de las personas con discapacidad, indicando </w:t>
      </w:r>
      <w:r w:rsidR="00D8345F" w:rsidRPr="005615FF">
        <w:rPr>
          <w:b w:val="0"/>
        </w:rPr>
        <w:t>el número total de personas con discapacidad identificados durante la aplicación del Censo</w:t>
      </w:r>
      <w:r w:rsidR="007163C4" w:rsidRPr="005615FF">
        <w:rPr>
          <w:b w:val="0"/>
        </w:rPr>
        <w:t xml:space="preserve"> y su distribución por género, </w:t>
      </w:r>
      <w:r w:rsidR="00B74962" w:rsidRPr="005615FF">
        <w:rPr>
          <w:b w:val="0"/>
        </w:rPr>
        <w:t>destaca los</w:t>
      </w:r>
      <w:r w:rsidR="00D8345F" w:rsidRPr="005615FF">
        <w:rPr>
          <w:b w:val="0"/>
        </w:rPr>
        <w:t xml:space="preserve"> tipos y </w:t>
      </w:r>
      <w:r w:rsidR="00B74962" w:rsidRPr="005615FF">
        <w:rPr>
          <w:b w:val="0"/>
        </w:rPr>
        <w:t>causas de discapacidades en el M</w:t>
      </w:r>
      <w:r w:rsidR="00D8345F" w:rsidRPr="005615FF">
        <w:rPr>
          <w:b w:val="0"/>
        </w:rPr>
        <w:t>unicipio,</w:t>
      </w:r>
      <w:r w:rsidR="00B74962" w:rsidRPr="005615FF">
        <w:rPr>
          <w:b w:val="0"/>
        </w:rPr>
        <w:t xml:space="preserve"> la situación de la atención,</w:t>
      </w:r>
      <w:r w:rsidR="00B74962" w:rsidRPr="005615FF">
        <w:rPr>
          <w:b w:val="0"/>
          <w:lang w:val="es-MX"/>
        </w:rPr>
        <w:t xml:space="preserve"> el nivel de participación social, la situación del acceso a la Educación,</w:t>
      </w:r>
      <w:ins w:id="222" w:author="pc" w:date="2012-02-02T15:51:00Z">
        <w:r w:rsidR="00541E5A">
          <w:rPr>
            <w:b w:val="0"/>
            <w:lang w:val="es-MX"/>
          </w:rPr>
          <w:t xml:space="preserve"> </w:t>
        </w:r>
      </w:ins>
      <w:del w:id="223" w:author="Hadizabel" w:date="2012-02-01T21:54:00Z">
        <w:r w:rsidR="00B74962" w:rsidRPr="005615FF" w:rsidDel="009373CA">
          <w:rPr>
            <w:b w:val="0"/>
          </w:rPr>
          <w:delText xml:space="preserve"> </w:delText>
        </w:r>
        <w:commentRangeStart w:id="224"/>
        <w:r w:rsidR="00B74962" w:rsidRPr="005615FF" w:rsidDel="009373CA">
          <w:rPr>
            <w:b w:val="0"/>
          </w:rPr>
          <w:delText>p</w:delText>
        </w:r>
      </w:del>
      <w:r w:rsidR="00C46B94" w:rsidRPr="005615FF">
        <w:rPr>
          <w:b w:val="0"/>
          <w:lang w:val="es-MX"/>
        </w:rPr>
        <w:t>promoción</w:t>
      </w:r>
      <w:commentRangeEnd w:id="224"/>
      <w:r w:rsidR="00CD7C71">
        <w:rPr>
          <w:rStyle w:val="CommentReference"/>
        </w:rPr>
        <w:commentReference w:id="224"/>
      </w:r>
      <w:r w:rsidR="007163C4" w:rsidRPr="005615FF">
        <w:rPr>
          <w:b w:val="0"/>
          <w:lang w:val="es-MX"/>
        </w:rPr>
        <w:t>,</w:t>
      </w:r>
      <w:r w:rsidR="00B74962" w:rsidRPr="005615FF">
        <w:rPr>
          <w:b w:val="0"/>
          <w:lang w:val="es-MX"/>
        </w:rPr>
        <w:t xml:space="preserve"> exigibilidad de derechos de las Personas con Discapacidad, situación socio familiar de las Personas con Di</w:t>
      </w:r>
      <w:r w:rsidR="007163C4" w:rsidRPr="005615FF">
        <w:rPr>
          <w:b w:val="0"/>
          <w:lang w:val="es-MX"/>
        </w:rPr>
        <w:t>scapacidad, concluyendo con la b</w:t>
      </w:r>
      <w:r w:rsidR="00B74962" w:rsidRPr="005615FF">
        <w:rPr>
          <w:b w:val="0"/>
          <w:lang w:val="es-MX"/>
        </w:rPr>
        <w:t>ibliografía ut</w:t>
      </w:r>
      <w:r w:rsidR="007163C4" w:rsidRPr="005615FF">
        <w:rPr>
          <w:b w:val="0"/>
          <w:lang w:val="es-MX"/>
        </w:rPr>
        <w:t>ilizada y anexo conteniendo la base de d</w:t>
      </w:r>
      <w:r w:rsidR="00B74962" w:rsidRPr="005615FF">
        <w:rPr>
          <w:b w:val="0"/>
          <w:lang w:val="es-MX"/>
        </w:rPr>
        <w:t>atos generada.</w:t>
      </w:r>
    </w:p>
    <w:p w:rsidR="00B74962" w:rsidRPr="005615FF" w:rsidRDefault="00B74962" w:rsidP="00B74962">
      <w:pPr>
        <w:rPr>
          <w:b w:val="0"/>
          <w:lang w:val="es-MX"/>
        </w:rPr>
      </w:pPr>
    </w:p>
    <w:p w:rsidR="00B74962" w:rsidRPr="005615FF" w:rsidRDefault="00B74962" w:rsidP="00B74962">
      <w:pPr>
        <w:rPr>
          <w:b w:val="0"/>
          <w:lang w:val="es-MX"/>
        </w:rPr>
      </w:pPr>
    </w:p>
    <w:p w:rsidR="00B74962" w:rsidRPr="005615FF" w:rsidRDefault="00B74962" w:rsidP="00B74962">
      <w:pPr>
        <w:rPr>
          <w:b w:val="0"/>
          <w:lang w:val="es-MX"/>
        </w:rPr>
      </w:pPr>
    </w:p>
    <w:p w:rsidR="00D8345F" w:rsidRPr="005615FF" w:rsidRDefault="00D8345F" w:rsidP="00D8345F">
      <w:pPr>
        <w:rPr>
          <w:b w:val="0"/>
          <w:lang w:val="es-MX"/>
        </w:rPr>
      </w:pPr>
    </w:p>
    <w:p w:rsidR="00D8345F" w:rsidRPr="005615FF" w:rsidRDefault="00D8345F" w:rsidP="00D8345F">
      <w:pPr>
        <w:rPr>
          <w:b w:val="0"/>
        </w:rPr>
      </w:pPr>
    </w:p>
    <w:p w:rsidR="00D8345F" w:rsidRPr="005615FF" w:rsidRDefault="00D8345F" w:rsidP="00D8345F">
      <w:pPr>
        <w:rPr>
          <w:b w:val="0"/>
        </w:rPr>
      </w:pPr>
    </w:p>
    <w:p w:rsidR="00D8345F" w:rsidRPr="005615FF" w:rsidRDefault="00D8345F" w:rsidP="00D8345F">
      <w:pPr>
        <w:rPr>
          <w:b w:val="0"/>
        </w:rPr>
      </w:pPr>
    </w:p>
    <w:p w:rsidR="00D8345F" w:rsidRPr="005615FF" w:rsidRDefault="00D8345F" w:rsidP="00D8345F">
      <w:pPr>
        <w:rPr>
          <w:b w:val="0"/>
          <w:lang w:val="es-MX"/>
        </w:rPr>
      </w:pPr>
    </w:p>
    <w:p w:rsidR="00C05A3A" w:rsidRPr="005615FF" w:rsidRDefault="00C05A3A" w:rsidP="00C05A3A">
      <w:pPr>
        <w:rPr>
          <w:b w:val="0"/>
        </w:rPr>
      </w:pPr>
    </w:p>
    <w:p w:rsidR="00DC4181" w:rsidRPr="005615FF" w:rsidRDefault="00DC4181">
      <w:pPr>
        <w:jc w:val="left"/>
        <w:rPr>
          <w:b w:val="0"/>
        </w:rPr>
      </w:pPr>
      <w:bookmarkStart w:id="225" w:name="_Toc313873661"/>
      <w:r w:rsidRPr="005615FF">
        <w:br w:type="page"/>
      </w:r>
    </w:p>
    <w:p w:rsidR="00F353F6" w:rsidRPr="00257ECE" w:rsidRDefault="000B1772" w:rsidP="00F353F6">
      <w:pPr>
        <w:rPr>
          <w:ins w:id="226" w:author="Hadizabel" w:date="2012-02-02T08:28:00Z"/>
          <w:lang w:val="es-MX"/>
        </w:rPr>
      </w:pPr>
      <w:r w:rsidRPr="005615FF">
        <w:t xml:space="preserve">1.2 </w:t>
      </w:r>
      <w:ins w:id="227" w:author="Hadizabel" w:date="2012-02-02T08:28:00Z">
        <w:r w:rsidR="00F353F6" w:rsidRPr="00B624E9">
          <w:rPr>
            <w:lang w:val="es-MX"/>
          </w:rPr>
          <w:t>Marco Contextual</w:t>
        </w:r>
        <w:r w:rsidR="00F353F6" w:rsidRPr="00257ECE">
          <w:rPr>
            <w:lang w:val="es-MX"/>
          </w:rPr>
          <w:t xml:space="preserve"> del Censo</w:t>
        </w:r>
      </w:ins>
    </w:p>
    <w:p w:rsidR="00F353F6" w:rsidRPr="005615FF" w:rsidRDefault="00F353F6" w:rsidP="00F353F6">
      <w:pPr>
        <w:rPr>
          <w:ins w:id="228" w:author="Hadizabel" w:date="2012-02-02T08:28:00Z"/>
          <w:b w:val="0"/>
          <w:color w:val="000000"/>
        </w:rPr>
      </w:pPr>
      <w:ins w:id="229" w:author="Hadizabel" w:date="2012-02-02T08:28:00Z">
        <w:r w:rsidRPr="005615FF">
          <w:rPr>
            <w:rStyle w:val="A8"/>
            <w:rFonts w:cstheme="minorHAnsi"/>
            <w:b w:val="0"/>
            <w:bCs/>
            <w:sz w:val="24"/>
            <w:szCs w:val="24"/>
            <w:lang w:val="es-MX"/>
          </w:rPr>
          <w:t xml:space="preserve">Según el XVI Censo de Población y Vivienda </w:t>
        </w:r>
        <w:commentRangeStart w:id="230"/>
        <w:r w:rsidRPr="005615FF">
          <w:rPr>
            <w:rStyle w:val="A8"/>
            <w:rFonts w:cstheme="minorHAnsi"/>
            <w:b w:val="0"/>
            <w:bCs/>
            <w:sz w:val="24"/>
            <w:szCs w:val="24"/>
            <w:lang w:val="es-MX"/>
          </w:rPr>
          <w:t>2001</w:t>
        </w:r>
        <w:commentRangeEnd w:id="230"/>
        <w:r>
          <w:rPr>
            <w:rStyle w:val="CommentReference"/>
          </w:rPr>
          <w:commentReference w:id="230"/>
        </w:r>
        <w:r w:rsidRPr="005615FF">
          <w:rPr>
            <w:rStyle w:val="A8"/>
            <w:rFonts w:cstheme="minorHAnsi"/>
            <w:b w:val="0"/>
            <w:bCs/>
            <w:sz w:val="24"/>
            <w:szCs w:val="24"/>
            <w:lang w:val="es-MX"/>
          </w:rPr>
          <w:t>, l</w:t>
        </w:r>
        <w:r w:rsidRPr="005615FF">
          <w:rPr>
            <w:rStyle w:val="A8"/>
            <w:rFonts w:cstheme="minorHAnsi"/>
            <w:b w:val="0"/>
            <w:bCs/>
            <w:sz w:val="24"/>
            <w:szCs w:val="24"/>
          </w:rPr>
          <w:t>a cabecera departamental de Intibucá es</w:t>
        </w:r>
        <w:r w:rsidRPr="005615FF">
          <w:rPr>
            <w:rStyle w:val="A8"/>
            <w:rFonts w:cstheme="minorHAnsi"/>
            <w:b w:val="0"/>
            <w:sz w:val="24"/>
            <w:szCs w:val="24"/>
          </w:rPr>
          <w:t xml:space="preserve"> La Esperanza, con una s</w:t>
        </w:r>
        <w:r w:rsidRPr="005615FF">
          <w:rPr>
            <w:rStyle w:val="A8"/>
            <w:rFonts w:cstheme="minorHAnsi"/>
            <w:b w:val="0"/>
            <w:bCs/>
            <w:sz w:val="24"/>
            <w:szCs w:val="24"/>
          </w:rPr>
          <w:t>uperficie territorial</w:t>
        </w:r>
        <w:r w:rsidRPr="005615FF">
          <w:rPr>
            <w:rStyle w:val="A8"/>
            <w:rFonts w:cstheme="minorHAnsi"/>
            <w:b w:val="0"/>
            <w:sz w:val="24"/>
            <w:szCs w:val="24"/>
          </w:rPr>
          <w:t xml:space="preserve"> 3,123 km</w:t>
        </w:r>
        <w:r w:rsidRPr="005615FF">
          <w:rPr>
            <w:rStyle w:val="A9"/>
            <w:rFonts w:asciiTheme="minorHAnsi" w:hAnsiTheme="minorHAnsi" w:cstheme="minorHAnsi"/>
            <w:b w:val="0"/>
            <w:sz w:val="24"/>
            <w:szCs w:val="24"/>
          </w:rPr>
          <w:t xml:space="preserve">2, la </w:t>
        </w:r>
        <w:r w:rsidRPr="005615FF">
          <w:rPr>
            <w:rStyle w:val="A8"/>
            <w:rFonts w:cstheme="minorHAnsi"/>
            <w:b w:val="0"/>
            <w:bCs/>
            <w:sz w:val="24"/>
            <w:szCs w:val="24"/>
          </w:rPr>
          <w:t>población actual</w:t>
        </w:r>
        <w:r w:rsidRPr="005615FF">
          <w:rPr>
            <w:rStyle w:val="A8"/>
            <w:rFonts w:cstheme="minorHAnsi"/>
            <w:b w:val="0"/>
            <w:sz w:val="24"/>
            <w:szCs w:val="24"/>
          </w:rPr>
          <w:t xml:space="preserve"> es de 188,622 habitantes. La p</w:t>
        </w:r>
        <w:r w:rsidRPr="005615FF">
          <w:rPr>
            <w:rStyle w:val="A8"/>
            <w:rFonts w:cstheme="minorHAnsi"/>
            <w:b w:val="0"/>
            <w:bCs/>
            <w:sz w:val="24"/>
            <w:szCs w:val="24"/>
          </w:rPr>
          <w:t>rincipal actividad económica es la</w:t>
        </w:r>
        <w:r w:rsidRPr="005615FF">
          <w:rPr>
            <w:rStyle w:val="A8"/>
            <w:rFonts w:cstheme="minorHAnsi"/>
            <w:b w:val="0"/>
            <w:sz w:val="24"/>
            <w:szCs w:val="24"/>
          </w:rPr>
          <w:t xml:space="preserve"> caña de azúcar, maíz, pa</w:t>
        </w:r>
        <w:r w:rsidR="00781367">
          <w:rPr>
            <w:rStyle w:val="A8"/>
            <w:rFonts w:cstheme="minorHAnsi"/>
            <w:b w:val="0"/>
            <w:sz w:val="24"/>
            <w:szCs w:val="24"/>
          </w:rPr>
          <w:t>pa, café, frijol, arroz, maicillo</w:t>
        </w:r>
        <w:r>
          <w:rPr>
            <w:rStyle w:val="A8"/>
            <w:rFonts w:cstheme="minorHAnsi"/>
            <w:b w:val="0"/>
            <w:sz w:val="24"/>
            <w:szCs w:val="24"/>
          </w:rPr>
          <w:t xml:space="preserve"> y</w:t>
        </w:r>
        <w:r w:rsidRPr="005615FF">
          <w:rPr>
            <w:rStyle w:val="A8"/>
            <w:rFonts w:cstheme="minorHAnsi"/>
            <w:b w:val="0"/>
            <w:sz w:val="24"/>
            <w:szCs w:val="24"/>
          </w:rPr>
          <w:t xml:space="preserve"> repollo. </w:t>
        </w:r>
      </w:ins>
    </w:p>
    <w:p w:rsidR="00F353F6" w:rsidRPr="005615FF" w:rsidRDefault="00F353F6" w:rsidP="00F353F6">
      <w:pPr>
        <w:pStyle w:val="NormalWeb"/>
        <w:jc w:val="both"/>
        <w:rPr>
          <w:ins w:id="231" w:author="Hadizabel" w:date="2012-02-02T08:28:00Z"/>
          <w:rFonts w:asciiTheme="minorHAnsi" w:hAnsiTheme="minorHAnsi" w:cstheme="minorHAnsi"/>
        </w:rPr>
      </w:pPr>
      <w:ins w:id="232" w:author="Hadizabel" w:date="2012-02-02T08:28:00Z">
        <w:r w:rsidRPr="005615FF">
          <w:rPr>
            <w:rFonts w:asciiTheme="minorHAnsi" w:hAnsiTheme="minorHAnsi" w:cstheme="minorHAnsi"/>
          </w:rPr>
          <w:t xml:space="preserve">El municipio de Jesús de Otoro, colinda al norte con los municipios de </w:t>
        </w:r>
        <w:r w:rsidR="00A652C6">
          <w:fldChar w:fldCharType="begin"/>
        </w:r>
        <w:r>
          <w:instrText>HYPERLINK "http://es.wikipedia.org/wiki/San_Jos%C3%A9_de_Comayagua" \o "San José de Comayagua"</w:instrText>
        </w:r>
        <w:r w:rsidR="00A652C6">
          <w:fldChar w:fldCharType="separate"/>
        </w:r>
        <w:r w:rsidRPr="005615FF">
          <w:rPr>
            <w:rStyle w:val="Hyperlink"/>
            <w:rFonts w:asciiTheme="minorHAnsi" w:hAnsiTheme="minorHAnsi" w:cstheme="minorHAnsi"/>
            <w:color w:val="auto"/>
            <w:u w:val="none"/>
          </w:rPr>
          <w:t>San José de Comayagua</w:t>
        </w:r>
        <w:r w:rsidR="00A652C6">
          <w:fldChar w:fldCharType="end"/>
        </w:r>
        <w:r w:rsidRPr="005615FF">
          <w:rPr>
            <w:rFonts w:asciiTheme="minorHAnsi" w:hAnsiTheme="minorHAnsi" w:cstheme="minorHAnsi"/>
          </w:rPr>
          <w:t xml:space="preserve"> y </w:t>
        </w:r>
        <w:r w:rsidR="00A652C6">
          <w:fldChar w:fldCharType="begin"/>
        </w:r>
        <w:r>
          <w:instrText>HYPERLINK "http://es.wikipedia.org/wiki/San_Pedro_Zacapa" \o "San Pedro Zacapa"</w:instrText>
        </w:r>
        <w:r w:rsidR="00A652C6">
          <w:fldChar w:fldCharType="separate"/>
        </w:r>
        <w:r w:rsidRPr="005615FF">
          <w:rPr>
            <w:rStyle w:val="Hyperlink"/>
            <w:rFonts w:asciiTheme="minorHAnsi" w:hAnsiTheme="minorHAnsi" w:cstheme="minorHAnsi"/>
            <w:color w:val="auto"/>
            <w:u w:val="none"/>
          </w:rPr>
          <w:t>San Pedro Zacapa</w:t>
        </w:r>
        <w:r w:rsidR="00A652C6">
          <w:fldChar w:fldCharType="end"/>
        </w:r>
        <w:r w:rsidRPr="005615FF">
          <w:rPr>
            <w:rFonts w:asciiTheme="minorHAnsi" w:hAnsiTheme="minorHAnsi" w:cstheme="minorHAnsi"/>
          </w:rPr>
          <w:t xml:space="preserve">, al sur con los municipios de </w:t>
        </w:r>
        <w:r w:rsidR="00A652C6">
          <w:fldChar w:fldCharType="begin"/>
        </w:r>
        <w:r>
          <w:instrText>HYPERLINK "http://es.wikipedia.org/wiki/Masaguara" \o "Masaguara"</w:instrText>
        </w:r>
        <w:r w:rsidR="00A652C6">
          <w:fldChar w:fldCharType="separate"/>
        </w:r>
        <w:r w:rsidRPr="005615FF">
          <w:rPr>
            <w:rStyle w:val="Hyperlink"/>
            <w:rFonts w:asciiTheme="minorHAnsi" w:hAnsiTheme="minorHAnsi" w:cstheme="minorHAnsi"/>
            <w:color w:val="auto"/>
            <w:u w:val="none"/>
          </w:rPr>
          <w:t>Masaguara</w:t>
        </w:r>
        <w:r w:rsidR="00A652C6">
          <w:fldChar w:fldCharType="end"/>
        </w:r>
        <w:r w:rsidRPr="005615FF">
          <w:rPr>
            <w:rFonts w:asciiTheme="minorHAnsi" w:hAnsiTheme="minorHAnsi" w:cstheme="minorHAnsi"/>
          </w:rPr>
          <w:t xml:space="preserve"> e </w:t>
        </w:r>
        <w:r w:rsidR="00A652C6">
          <w:fldChar w:fldCharType="begin"/>
        </w:r>
        <w:r>
          <w:instrText>HYPERLINK "http://es.wikipedia.org/wiki/Intibuc%C3%A1_(municipio)" \o "Intibucá (municipio)"</w:instrText>
        </w:r>
        <w:r w:rsidR="00A652C6">
          <w:fldChar w:fldCharType="separate"/>
        </w:r>
        <w:r w:rsidRPr="005615FF">
          <w:rPr>
            <w:rStyle w:val="Hyperlink"/>
            <w:rFonts w:asciiTheme="minorHAnsi" w:hAnsiTheme="minorHAnsi" w:cstheme="minorHAnsi"/>
            <w:color w:val="auto"/>
            <w:u w:val="none"/>
          </w:rPr>
          <w:t>Intibucá</w:t>
        </w:r>
        <w:r w:rsidR="00A652C6">
          <w:fldChar w:fldCharType="end"/>
        </w:r>
        <w:r w:rsidRPr="005615FF">
          <w:rPr>
            <w:rFonts w:asciiTheme="minorHAnsi" w:hAnsiTheme="minorHAnsi" w:cstheme="minorHAnsi"/>
          </w:rPr>
          <w:t xml:space="preserve">, al este con el municipio de </w:t>
        </w:r>
        <w:r w:rsidR="00A652C6">
          <w:fldChar w:fldCharType="begin"/>
        </w:r>
        <w:r>
          <w:instrText>HYPERLINK "http://es.wikipedia.org/wiki/Siguatepeque" \o "Siguatepeque"</w:instrText>
        </w:r>
        <w:r w:rsidR="00A652C6">
          <w:fldChar w:fldCharType="separate"/>
        </w:r>
        <w:r w:rsidRPr="005615FF">
          <w:rPr>
            <w:rStyle w:val="Hyperlink"/>
            <w:rFonts w:asciiTheme="minorHAnsi" w:hAnsiTheme="minorHAnsi" w:cstheme="minorHAnsi"/>
            <w:color w:val="auto"/>
            <w:u w:val="none"/>
          </w:rPr>
          <w:t>Siguatepeque</w:t>
        </w:r>
        <w:r w:rsidR="00A652C6">
          <w:fldChar w:fldCharType="end"/>
        </w:r>
        <w:r w:rsidRPr="005615FF">
          <w:rPr>
            <w:rFonts w:asciiTheme="minorHAnsi" w:hAnsiTheme="minorHAnsi" w:cstheme="minorHAnsi"/>
          </w:rPr>
          <w:t xml:space="preserve"> y al oeste con los municipios de </w:t>
        </w:r>
        <w:r w:rsidR="00A652C6">
          <w:fldChar w:fldCharType="begin"/>
        </w:r>
        <w:r>
          <w:instrText>HYPERLINK "http://es.wikipedia.org/wiki/San_Isidro_(Intibuc%C3%A1)" \o "San Isidro (Intibucá)"</w:instrText>
        </w:r>
        <w:r w:rsidR="00A652C6">
          <w:fldChar w:fldCharType="separate"/>
        </w:r>
        <w:r w:rsidRPr="005615FF">
          <w:rPr>
            <w:rStyle w:val="Hyperlink"/>
            <w:rFonts w:asciiTheme="minorHAnsi" w:hAnsiTheme="minorHAnsi" w:cstheme="minorHAnsi"/>
            <w:color w:val="auto"/>
            <w:u w:val="none"/>
          </w:rPr>
          <w:t>San Isidro</w:t>
        </w:r>
        <w:r w:rsidR="00A652C6">
          <w:fldChar w:fldCharType="end"/>
        </w:r>
        <w:r w:rsidRPr="005615FF">
          <w:rPr>
            <w:rFonts w:asciiTheme="minorHAnsi" w:hAnsiTheme="minorHAnsi" w:cstheme="minorHAnsi"/>
          </w:rPr>
          <w:t xml:space="preserve"> e Intibucá. Situado en el centro del valle de su nombre. </w:t>
        </w:r>
      </w:ins>
    </w:p>
    <w:p w:rsidR="00F353F6" w:rsidRPr="005615FF" w:rsidRDefault="00F353F6" w:rsidP="00F353F6">
      <w:pPr>
        <w:pStyle w:val="NormalWeb"/>
        <w:jc w:val="both"/>
        <w:rPr>
          <w:ins w:id="233" w:author="Hadizabel" w:date="2012-02-02T08:28:00Z"/>
          <w:rFonts w:asciiTheme="minorHAnsi" w:hAnsiTheme="minorHAnsi" w:cstheme="minorHAnsi"/>
          <w:b/>
          <w:strike/>
          <w:color w:val="000000"/>
        </w:rPr>
      </w:pPr>
      <w:ins w:id="234" w:author="Hadizabel" w:date="2012-02-02T08:28:00Z">
        <w:r w:rsidRPr="005615FF">
          <w:rPr>
            <w:rFonts w:asciiTheme="minorHAnsi" w:hAnsiTheme="minorHAnsi" w:cstheme="minorHAnsi"/>
            <w:lang w:val="es-ES"/>
          </w:rPr>
          <w:t xml:space="preserve">Jesús de Otoro, está conformado por </w:t>
        </w:r>
        <w:r w:rsidRPr="005615FF">
          <w:rPr>
            <w:rFonts w:asciiTheme="minorHAnsi" w:hAnsiTheme="minorHAnsi" w:cstheme="minorHAnsi"/>
            <w:color w:val="000000"/>
          </w:rPr>
          <w:t>6 aldeas y 108 caseríos</w:t>
        </w:r>
        <w:r w:rsidRPr="005615FF">
          <w:rPr>
            <w:rFonts w:asciiTheme="minorHAnsi" w:hAnsiTheme="minorHAnsi" w:cstheme="minorHAnsi"/>
            <w:lang w:val="es-ES"/>
          </w:rPr>
          <w:t xml:space="preserve">. Con un total de 21, 017 habitantes en una densidad de </w:t>
        </w:r>
        <w:r w:rsidRPr="005615FF">
          <w:rPr>
            <w:rFonts w:asciiTheme="minorHAnsi" w:hAnsiTheme="minorHAnsi" w:cstheme="minorHAnsi"/>
            <w:color w:val="000000"/>
          </w:rPr>
          <w:t>50,7 hab/km² de los cuales 10.615 son hombres y 10.402 mujeres</w:t>
        </w:r>
        <w:r>
          <w:rPr>
            <w:rFonts w:asciiTheme="minorHAnsi" w:hAnsiTheme="minorHAnsi" w:cstheme="minorHAnsi"/>
            <w:color w:val="000000"/>
          </w:rPr>
          <w:t>. S</w:t>
        </w:r>
        <w:r w:rsidRPr="005615FF">
          <w:rPr>
            <w:rFonts w:asciiTheme="minorHAnsi" w:hAnsiTheme="minorHAnsi" w:cstheme="minorHAnsi"/>
            <w:color w:val="000000"/>
          </w:rPr>
          <w:t>e identifican 4.577 viviendas.</w:t>
        </w:r>
      </w:ins>
    </w:p>
    <w:p w:rsidR="008B3DA2" w:rsidRPr="005615FF" w:rsidDel="00F353F6" w:rsidRDefault="00EE0C96" w:rsidP="00D55F00">
      <w:pPr>
        <w:pStyle w:val="Heading2"/>
        <w:rPr>
          <w:del w:id="235" w:author="Hadizabel" w:date="2012-02-02T08:28:00Z"/>
          <w:rFonts w:asciiTheme="minorHAnsi" w:hAnsiTheme="minorHAnsi" w:cstheme="minorHAnsi"/>
        </w:rPr>
      </w:pPr>
      <w:del w:id="236" w:author="Hadizabel" w:date="2012-02-02T08:28:00Z">
        <w:r w:rsidRPr="005615FF" w:rsidDel="00F353F6">
          <w:rPr>
            <w:rFonts w:asciiTheme="minorHAnsi" w:hAnsiTheme="minorHAnsi" w:cstheme="minorHAnsi"/>
          </w:rPr>
          <w:delText>Marco Conceptual</w:delText>
        </w:r>
        <w:bookmarkEnd w:id="225"/>
      </w:del>
    </w:p>
    <w:p w:rsidR="004333C4" w:rsidRPr="005615FF" w:rsidDel="00F353F6" w:rsidRDefault="004333C4" w:rsidP="004333C4">
      <w:pPr>
        <w:pStyle w:val="Default"/>
        <w:rPr>
          <w:del w:id="237" w:author="Hadizabel" w:date="2012-02-02T08:28:00Z"/>
          <w:rFonts w:asciiTheme="minorHAnsi" w:hAnsiTheme="minorHAnsi" w:cstheme="minorHAnsi"/>
        </w:rPr>
      </w:pPr>
    </w:p>
    <w:p w:rsidR="00020FD8" w:rsidRPr="005615FF" w:rsidDel="00F353F6" w:rsidRDefault="004333C4" w:rsidP="00F55307">
      <w:pPr>
        <w:rPr>
          <w:del w:id="238" w:author="Hadizabel" w:date="2012-02-02T08:28:00Z"/>
          <w:b w:val="0"/>
        </w:rPr>
      </w:pPr>
      <w:del w:id="239" w:author="Hadizabel" w:date="2012-02-02T08:28:00Z">
        <w:r w:rsidRPr="005615FF" w:rsidDel="00F353F6">
          <w:rPr>
            <w:b w:val="0"/>
          </w:rPr>
          <w:delText>P</w:delText>
        </w:r>
        <w:r w:rsidR="00532099" w:rsidRPr="005615FF" w:rsidDel="00F353F6">
          <w:rPr>
            <w:b w:val="0"/>
          </w:rPr>
          <w:delText>ara efectos de el presente Censo</w:delText>
        </w:r>
        <w:r w:rsidRPr="005615FF" w:rsidDel="00F353F6">
          <w:rPr>
            <w:b w:val="0"/>
          </w:rPr>
          <w:delText xml:space="preserve"> de Discapacidad</w:delText>
        </w:r>
        <w:r w:rsidR="00532099" w:rsidRPr="005615FF" w:rsidDel="00F353F6">
          <w:rPr>
            <w:b w:val="0"/>
          </w:rPr>
          <w:delText xml:space="preserve">, se </w:delText>
        </w:r>
        <w:r w:rsidR="00EC25EA" w:rsidRPr="005615FF" w:rsidDel="00F353F6">
          <w:rPr>
            <w:b w:val="0"/>
          </w:rPr>
          <w:delText>consider</w:delText>
        </w:r>
      </w:del>
      <w:ins w:id="240" w:author="pc" w:date="2012-01-31T15:13:00Z">
        <w:del w:id="241" w:author="Hadizabel" w:date="2012-02-02T08:28:00Z">
          <w:r w:rsidR="00CD7C71" w:rsidDel="00F353F6">
            <w:rPr>
              <w:b w:val="0"/>
            </w:rPr>
            <w:delText>ó</w:delText>
          </w:r>
        </w:del>
      </w:ins>
      <w:del w:id="242" w:author="Hadizabel" w:date="2012-02-02T08:28:00Z">
        <w:r w:rsidR="00EC25EA" w:rsidRPr="005615FF" w:rsidDel="00F353F6">
          <w:rPr>
            <w:b w:val="0"/>
          </w:rPr>
          <w:delText xml:space="preserve"> solo aquellas personas con la condición de discapacidad establecida por más de seis meses y se </w:delText>
        </w:r>
        <w:r w:rsidR="00020FD8" w:rsidRPr="005615FF" w:rsidDel="00F353F6">
          <w:rPr>
            <w:b w:val="0"/>
          </w:rPr>
          <w:delText>adopto</w:delText>
        </w:r>
        <w:r w:rsidR="00532099" w:rsidRPr="005615FF" w:rsidDel="00F353F6">
          <w:rPr>
            <w:b w:val="0"/>
          </w:rPr>
          <w:delText xml:space="preserve"> </w:delText>
        </w:r>
      </w:del>
      <w:ins w:id="243" w:author="pc" w:date="2012-01-31T15:13:00Z">
        <w:del w:id="244" w:author="Hadizabel" w:date="2012-02-02T08:28:00Z">
          <w:r w:rsidR="00CD7C71" w:rsidRPr="005615FF" w:rsidDel="00F353F6">
            <w:rPr>
              <w:b w:val="0"/>
            </w:rPr>
            <w:delText>adopt</w:delText>
          </w:r>
          <w:r w:rsidR="00CD7C71" w:rsidDel="00F353F6">
            <w:rPr>
              <w:b w:val="0"/>
            </w:rPr>
            <w:delText>ó</w:delText>
          </w:r>
          <w:r w:rsidR="00CD7C71" w:rsidRPr="005615FF" w:rsidDel="00F353F6">
            <w:rPr>
              <w:b w:val="0"/>
            </w:rPr>
            <w:delText xml:space="preserve"> </w:delText>
          </w:r>
        </w:del>
      </w:ins>
      <w:del w:id="245" w:author="Hadizabel" w:date="2012-02-02T08:28:00Z">
        <w:r w:rsidR="00532099" w:rsidRPr="005615FF" w:rsidDel="00F353F6">
          <w:rPr>
            <w:b w:val="0"/>
          </w:rPr>
          <w:delText>la definición</w:delText>
        </w:r>
        <w:r w:rsidR="002D1EFD" w:rsidRPr="005615FF" w:rsidDel="00F353F6">
          <w:rPr>
            <w:b w:val="0"/>
          </w:rPr>
          <w:delText xml:space="preserve"> utilizada en la Ley de Equidad y Desarrollo Integral Para Las Personas con Discapacidad</w:delText>
        </w:r>
        <w:r w:rsidR="00532099" w:rsidRPr="005615FF" w:rsidDel="00F353F6">
          <w:rPr>
            <w:b w:val="0"/>
          </w:rPr>
          <w:delText xml:space="preserve">: </w:delText>
        </w:r>
        <w:r w:rsidR="00020FD8" w:rsidRPr="005615FF" w:rsidDel="00F353F6">
          <w:rPr>
            <w:b w:val="0"/>
          </w:rPr>
          <w:delText>Cualquier tipo de deficiencia física, mental o sensorial, que en relación a la edad y medio social, limite sustancialmente, la integración y realización de las actividades del individuo en la sociedad, ya sean de tipo familiar, social, educacional o laboral.</w:delText>
        </w:r>
      </w:del>
    </w:p>
    <w:p w:rsidR="00EE0C96" w:rsidRPr="005615FF" w:rsidDel="00F353F6" w:rsidRDefault="00EE0C96" w:rsidP="00F55307">
      <w:pPr>
        <w:rPr>
          <w:del w:id="246" w:author="Hadizabel" w:date="2012-02-02T08:28:00Z"/>
          <w:b w:val="0"/>
        </w:rPr>
      </w:pPr>
      <w:del w:id="247" w:author="Hadizabel" w:date="2012-02-02T08:28:00Z">
        <w:r w:rsidRPr="005615FF" w:rsidDel="00F353F6">
          <w:rPr>
            <w:b w:val="0"/>
          </w:rPr>
          <w:delText>Esta circunstancia no es una enfermedad sino una condición propia de la persona, es decir que no se puede modificar, la persona deberá vivir con esta condición durante toda su vida</w:delText>
        </w:r>
        <w:r w:rsidR="00532099" w:rsidRPr="005615FF" w:rsidDel="00F353F6">
          <w:rPr>
            <w:b w:val="0"/>
          </w:rPr>
          <w:delText>.</w:delText>
        </w:r>
      </w:del>
    </w:p>
    <w:p w:rsidR="00EE0C96" w:rsidRPr="005615FF" w:rsidDel="00F353F6" w:rsidRDefault="00EE0C96" w:rsidP="00F55307">
      <w:pPr>
        <w:rPr>
          <w:del w:id="248" w:author="Hadizabel" w:date="2012-02-02T08:28:00Z"/>
          <w:b w:val="0"/>
          <w:lang w:val="es-MX"/>
        </w:rPr>
      </w:pPr>
      <w:del w:id="249" w:author="Hadizabel" w:date="2012-02-02T08:28:00Z">
        <w:r w:rsidRPr="005615FF" w:rsidDel="00F353F6">
          <w:rPr>
            <w:b w:val="0"/>
            <w:lang w:val="es-MX"/>
          </w:rPr>
          <w:delText>Dificultades para ver: Se refiere a un mal funcionamiento de los ojos que impide a una persona ver norma</w:delText>
        </w:r>
        <w:r w:rsidR="00020FD8" w:rsidRPr="005615FF" w:rsidDel="00F353F6">
          <w:rPr>
            <w:b w:val="0"/>
            <w:lang w:val="es-MX"/>
          </w:rPr>
          <w:delText>lmente los objetos del ambiente.</w:delText>
        </w:r>
        <w:r w:rsidRPr="005615FF" w:rsidDel="00F353F6">
          <w:rPr>
            <w:b w:val="0"/>
            <w:lang w:val="es-MX"/>
          </w:rPr>
          <w:delText xml:space="preserve"> El concepto de deficiencia visual  hace referencia tanto a la ceguera propiamente dicha; </w:delText>
        </w:r>
        <w:r w:rsidR="00020FD8" w:rsidRPr="005615FF" w:rsidDel="00F353F6">
          <w:rPr>
            <w:b w:val="0"/>
          </w:rPr>
          <w:delText>personas con agudeza visual &gt;20/200, como a las</w:delText>
        </w:r>
        <w:r w:rsidRPr="005615FF" w:rsidDel="00F353F6">
          <w:rPr>
            <w:b w:val="0"/>
            <w:lang w:val="es-MX"/>
          </w:rPr>
          <w:delText xml:space="preserve"> persona</w:delText>
        </w:r>
        <w:r w:rsidR="00020FD8" w:rsidRPr="005615FF" w:rsidDel="00F353F6">
          <w:rPr>
            <w:b w:val="0"/>
            <w:lang w:val="es-MX"/>
          </w:rPr>
          <w:delText>s denominadas con baja visión, que</w:delText>
        </w:r>
        <w:r w:rsidRPr="005615FF" w:rsidDel="00F353F6">
          <w:rPr>
            <w:b w:val="0"/>
            <w:lang w:val="es-MX"/>
          </w:rPr>
          <w:delText xml:space="preserve"> aun con </w:delText>
        </w:r>
        <w:r w:rsidR="00EC25EA" w:rsidRPr="005615FF" w:rsidDel="00F353F6">
          <w:rPr>
            <w:b w:val="0"/>
            <w:lang w:val="es-MX"/>
          </w:rPr>
          <w:delText xml:space="preserve">lentes u otra </w:delText>
        </w:r>
        <w:r w:rsidRPr="005615FF" w:rsidDel="00F353F6">
          <w:rPr>
            <w:b w:val="0"/>
            <w:lang w:val="es-MX"/>
          </w:rPr>
          <w:delText>a</w:delText>
        </w:r>
        <w:r w:rsidR="00EC25EA" w:rsidRPr="005615FF" w:rsidDel="00F353F6">
          <w:rPr>
            <w:b w:val="0"/>
            <w:lang w:val="es-MX"/>
          </w:rPr>
          <w:delText>yuda</w:delText>
        </w:r>
        <w:r w:rsidRPr="005615FF" w:rsidDel="00F353F6">
          <w:rPr>
            <w:b w:val="0"/>
            <w:lang w:val="es-MX"/>
          </w:rPr>
          <w:delText xml:space="preserve"> visual</w:delText>
        </w:r>
        <w:r w:rsidR="00EC25EA" w:rsidRPr="005615FF" w:rsidDel="00F353F6">
          <w:rPr>
            <w:b w:val="0"/>
            <w:lang w:val="es-MX"/>
          </w:rPr>
          <w:delText>,</w:delText>
        </w:r>
        <w:r w:rsidRPr="005615FF" w:rsidDel="00F353F6">
          <w:rPr>
            <w:b w:val="0"/>
            <w:lang w:val="es-MX"/>
          </w:rPr>
          <w:delText xml:space="preserve"> no pueda ver con normalidad</w:delText>
        </w:r>
        <w:r w:rsidR="00020FD8" w:rsidRPr="005615FF" w:rsidDel="00F353F6">
          <w:rPr>
            <w:b w:val="0"/>
            <w:lang w:val="es-MX"/>
          </w:rPr>
          <w:delText xml:space="preserve">, </w:delText>
        </w:r>
        <w:r w:rsidR="00020FD8" w:rsidRPr="005615FF" w:rsidDel="00F353F6">
          <w:rPr>
            <w:b w:val="0"/>
          </w:rPr>
          <w:delText>tiene una agudeza visual de 20/60 en el mejor de los ojos, significa que aún con ayudas ópticas no logran ver, lo que una persona con agudeza visual de 20/20 considerada normal</w:delText>
        </w:r>
      </w:del>
      <w:ins w:id="250" w:author="pc" w:date="2012-01-31T15:14:00Z">
        <w:del w:id="251" w:author="Hadizabel" w:date="2012-02-02T08:28:00Z">
          <w:r w:rsidR="00CD7C71" w:rsidDel="00F353F6">
            <w:rPr>
              <w:b w:val="0"/>
            </w:rPr>
            <w:delText>.</w:delText>
          </w:r>
        </w:del>
      </w:ins>
    </w:p>
    <w:p w:rsidR="00EE0C96" w:rsidRPr="005615FF" w:rsidDel="00F353F6" w:rsidRDefault="00EE0C96" w:rsidP="00F55307">
      <w:pPr>
        <w:rPr>
          <w:del w:id="252" w:author="Hadizabel" w:date="2012-02-02T08:28:00Z"/>
          <w:b w:val="0"/>
          <w:lang w:val="es-MX"/>
        </w:rPr>
      </w:pPr>
      <w:del w:id="253" w:author="Hadizabel" w:date="2012-02-02T08:28:00Z">
        <w:r w:rsidRPr="005615FF" w:rsidDel="00F353F6">
          <w:rPr>
            <w:b w:val="0"/>
            <w:lang w:val="es-MX"/>
          </w:rPr>
          <w:delText>Presenta dificultades para oír: Una persona presenta pérdida auditiva en el momento que no puede escuchar los sonidos de su entorno, debido a un mal funcionamiento de su oído y/o nervios auditivos, lo cual limita el desarrollo del lenguaje oral. La pérdida auditiva puede ser leve, modera, severa o profunda.</w:delText>
        </w:r>
      </w:del>
    </w:p>
    <w:p w:rsidR="00EE0C96" w:rsidRPr="005615FF" w:rsidDel="00F353F6" w:rsidRDefault="00EE0C96" w:rsidP="00F55307">
      <w:pPr>
        <w:rPr>
          <w:del w:id="254" w:author="Hadizabel" w:date="2012-02-02T08:28:00Z"/>
          <w:b w:val="0"/>
        </w:rPr>
      </w:pPr>
      <w:del w:id="255" w:author="Hadizabel" w:date="2012-02-02T08:28:00Z">
        <w:r w:rsidRPr="005615FF" w:rsidDel="00F353F6">
          <w:rPr>
            <w:b w:val="0"/>
            <w:lang w:val="es-MX"/>
          </w:rPr>
          <w:delText xml:space="preserve">Dificultades para caminar, presenta dificultades para agarrar. </w:delText>
        </w:r>
      </w:del>
      <w:ins w:id="256" w:author="pc" w:date="2012-01-31T15:15:00Z">
        <w:del w:id="257" w:author="Hadizabel" w:date="2012-02-02T08:28:00Z">
          <w:r w:rsidR="00CD7C71" w:rsidDel="00F353F6">
            <w:rPr>
              <w:b w:val="0"/>
              <w:lang w:val="es-MX"/>
            </w:rPr>
            <w:delText xml:space="preserve">: </w:delText>
          </w:r>
        </w:del>
      </w:ins>
      <w:del w:id="258" w:author="Hadizabel" w:date="2012-02-02T08:28:00Z">
        <w:r w:rsidRPr="005615FF" w:rsidDel="00F353F6">
          <w:rPr>
            <w:b w:val="0"/>
            <w:lang w:val="es-MX"/>
          </w:rPr>
          <w:delText>Se refiere a la</w:delText>
        </w:r>
        <w:r w:rsidRPr="005615FF" w:rsidDel="00F353F6">
          <w:rPr>
            <w:b w:val="0"/>
          </w:rPr>
          <w:delText xml:space="preserve"> alteración o deficiencia orgánica del aparato locomotor da lugar a una serie de limitaciones relacionadas con el desplazamiento, la movilidad, la postura, la manipulación</w:delText>
        </w:r>
      </w:del>
      <w:ins w:id="259" w:author="pc" w:date="2012-01-31T15:14:00Z">
        <w:del w:id="260" w:author="Hadizabel" w:date="2012-02-02T08:28:00Z">
          <w:r w:rsidR="00CD7C71" w:rsidDel="00F353F6">
            <w:rPr>
              <w:b w:val="0"/>
            </w:rPr>
            <w:delText>,</w:delText>
          </w:r>
        </w:del>
      </w:ins>
      <w:del w:id="261" w:author="Hadizabel" w:date="2012-02-02T08:28:00Z">
        <w:r w:rsidRPr="005615FF" w:rsidDel="00F353F6">
          <w:rPr>
            <w:b w:val="0"/>
          </w:rPr>
          <w:delText xml:space="preserve"> etc. Ejemplo de trastorno motor es la  parálisis cerebral</w:delText>
        </w:r>
        <w:r w:rsidR="00784135" w:rsidRPr="005615FF" w:rsidDel="00F353F6">
          <w:rPr>
            <w:b w:val="0"/>
          </w:rPr>
          <w:delText>.</w:delText>
        </w:r>
        <w:r w:rsidRPr="005615FF" w:rsidDel="00F353F6">
          <w:rPr>
            <w:b w:val="0"/>
          </w:rPr>
          <w:delText xml:space="preserve"> </w:delText>
        </w:r>
      </w:del>
    </w:p>
    <w:p w:rsidR="00EE0C96" w:rsidRPr="005615FF" w:rsidDel="00F353F6" w:rsidRDefault="00EE0C96" w:rsidP="00F55307">
      <w:pPr>
        <w:rPr>
          <w:del w:id="262" w:author="Hadizabel" w:date="2012-02-02T08:28:00Z"/>
          <w:b w:val="0"/>
        </w:rPr>
      </w:pPr>
      <w:del w:id="263" w:author="Hadizabel" w:date="2012-02-02T08:28:00Z">
        <w:r w:rsidRPr="005615FF" w:rsidDel="00F353F6">
          <w:rPr>
            <w:b w:val="0"/>
            <w:lang w:val="es-MX"/>
          </w:rPr>
          <w:delText xml:space="preserve">Presenta dificultades para hablar, </w:delText>
        </w:r>
      </w:del>
      <w:ins w:id="264" w:author="pc" w:date="2012-01-31T15:14:00Z">
        <w:del w:id="265" w:author="Hadizabel" w:date="2012-02-02T08:28:00Z">
          <w:r w:rsidR="00CD7C71" w:rsidDel="00F353F6">
            <w:rPr>
              <w:b w:val="0"/>
              <w:lang w:val="es-MX"/>
            </w:rPr>
            <w:delText xml:space="preserve">: </w:delText>
          </w:r>
        </w:del>
      </w:ins>
      <w:ins w:id="266" w:author="pc" w:date="2012-01-31T15:15:00Z">
        <w:del w:id="267" w:author="Hadizabel" w:date="2012-02-02T08:28:00Z">
          <w:r w:rsidR="00CD7C71" w:rsidDel="00F353F6">
            <w:rPr>
              <w:b w:val="0"/>
              <w:lang w:val="es-MX"/>
            </w:rPr>
            <w:delText>S</w:delText>
          </w:r>
        </w:del>
      </w:ins>
      <w:del w:id="268" w:author="Hadizabel" w:date="2012-02-02T08:28:00Z">
        <w:r w:rsidRPr="005615FF" w:rsidDel="00F353F6">
          <w:rPr>
            <w:b w:val="0"/>
            <w:lang w:val="es-MX"/>
          </w:rPr>
          <w:delText>s</w:delText>
        </w:r>
        <w:r w:rsidRPr="005615FF" w:rsidDel="00F353F6">
          <w:rPr>
            <w:b w:val="0"/>
          </w:rPr>
          <w:delText xml:space="preserve">e refiere a las dificultades de comunicarse o para producir lenguaje oral. Los problemas varían desde la emisión de sonidos, hasta la dificultad para comprender los mensajes que se </w:delText>
        </w:r>
      </w:del>
      <w:ins w:id="269" w:author="pc" w:date="2012-01-31T15:15:00Z">
        <w:del w:id="270" w:author="Hadizabel" w:date="2012-02-02T08:28:00Z">
          <w:r w:rsidR="00CD7C71" w:rsidDel="00F353F6">
            <w:rPr>
              <w:b w:val="0"/>
            </w:rPr>
            <w:delText xml:space="preserve">le </w:delText>
          </w:r>
        </w:del>
      </w:ins>
      <w:del w:id="271" w:author="Hadizabel" w:date="2012-02-02T08:28:00Z">
        <w:r w:rsidRPr="005615FF" w:rsidDel="00F353F6">
          <w:rPr>
            <w:b w:val="0"/>
          </w:rPr>
          <w:delText>envían oralmente.</w:delText>
        </w:r>
      </w:del>
    </w:p>
    <w:p w:rsidR="00EE0C96" w:rsidRPr="005615FF" w:rsidDel="00F353F6" w:rsidRDefault="00EE0C96" w:rsidP="00F55307">
      <w:pPr>
        <w:rPr>
          <w:del w:id="272" w:author="Hadizabel" w:date="2012-02-02T08:28:00Z"/>
          <w:b w:val="0"/>
        </w:rPr>
      </w:pPr>
      <w:del w:id="273" w:author="Hadizabel" w:date="2012-02-02T08:28:00Z">
        <w:r w:rsidRPr="005615FF" w:rsidDel="00F353F6">
          <w:rPr>
            <w:b w:val="0"/>
            <w:lang w:val="es-MX"/>
          </w:rPr>
          <w:delText xml:space="preserve">Presenta dificultades para aprender, </w:delText>
        </w:r>
      </w:del>
      <w:ins w:id="274" w:author="pc" w:date="2012-01-31T15:15:00Z">
        <w:del w:id="275" w:author="Hadizabel" w:date="2012-02-02T08:28:00Z">
          <w:r w:rsidR="00CD7C71" w:rsidDel="00F353F6">
            <w:rPr>
              <w:b w:val="0"/>
              <w:lang w:val="es-MX"/>
            </w:rPr>
            <w:delText>: L</w:delText>
          </w:r>
        </w:del>
      </w:ins>
      <w:del w:id="276" w:author="Hadizabel" w:date="2012-02-02T08:28:00Z">
        <w:r w:rsidRPr="005615FF" w:rsidDel="00F353F6">
          <w:rPr>
            <w:b w:val="0"/>
            <w:lang w:val="es-MX"/>
          </w:rPr>
          <w:delText>l</w:delText>
        </w:r>
        <w:r w:rsidRPr="005615FF" w:rsidDel="00F353F6">
          <w:rPr>
            <w:b w:val="0"/>
          </w:rPr>
          <w:delText xml:space="preserve">a discapacidad intelectual, se caracteriza por dificultades para responder las exigencias de su ambiente/entorno considerando su edad; presentando dificultades en el logro de habilidades adaptativas como ser: comunicación, cuidado personal, autocontrol, habilidades escolares habilidades de socialización, independencia, seguridad. Esta discapacidad se manifiesta antes de los 18 años. El grado de compromiso varía, puede ser leve, moderado, severo hasta profundo. Las personas con deficiencia intelectual leve en muchas ocasiones pasan desapercibidos antes de ingresar a la escuela, dónde presentan necesidades educativas especiales, lo cual debidamente atendidos no les impide alcanzar las expectativas de logro escolar. No debe confundirse con las personas que no presentan condición </w:delText>
        </w:r>
        <w:r w:rsidR="00020FD8" w:rsidRPr="005615FF" w:rsidDel="00F353F6">
          <w:rPr>
            <w:b w:val="0"/>
          </w:rPr>
          <w:delText>de discapacidad pero presentan P</w:delText>
        </w:r>
        <w:r w:rsidRPr="005615FF" w:rsidDel="00F353F6">
          <w:rPr>
            <w:b w:val="0"/>
          </w:rPr>
          <w:delText>roblemas Específicos de Aprendizaje.</w:delText>
        </w:r>
      </w:del>
    </w:p>
    <w:p w:rsidR="00E20ED0" w:rsidRPr="005615FF" w:rsidDel="00F353F6" w:rsidRDefault="000B1772" w:rsidP="00F55307">
      <w:pPr>
        <w:rPr>
          <w:del w:id="277" w:author="Hadizabel" w:date="2012-02-02T08:28:00Z"/>
          <w:b w:val="0"/>
          <w:lang w:val="es-ES" w:eastAsia="es-HN"/>
        </w:rPr>
      </w:pPr>
      <w:del w:id="278" w:author="Hadizabel" w:date="2012-02-02T08:28:00Z">
        <w:r w:rsidRPr="005615FF" w:rsidDel="00F353F6">
          <w:rPr>
            <w:b w:val="0"/>
            <w:lang w:val="es-ES" w:eastAsia="es-HN"/>
          </w:rPr>
          <w:delText>La Psicología del D</w:delText>
        </w:r>
        <w:r w:rsidR="0048120A" w:rsidRPr="005615FF" w:rsidDel="00F353F6">
          <w:rPr>
            <w:b w:val="0"/>
            <w:lang w:val="es-ES" w:eastAsia="es-HN"/>
          </w:rPr>
          <w:delText xml:space="preserve">esarrollo está interesada en explicar los cambios que tienen lugar en las personas con el paso del tiempo, es decir, con la edad. A esta materia también se le conoce con </w:delText>
        </w:r>
        <w:r w:rsidRPr="005615FF" w:rsidDel="00F353F6">
          <w:rPr>
            <w:b w:val="0"/>
            <w:lang w:val="es-ES" w:eastAsia="es-HN"/>
          </w:rPr>
          <w:delText>el nombre de “Psicología del Ciclo V</w:delText>
        </w:r>
        <w:r w:rsidR="0048120A" w:rsidRPr="005615FF" w:rsidDel="00F353F6">
          <w:rPr>
            <w:b w:val="0"/>
            <w:lang w:val="es-ES" w:eastAsia="es-HN"/>
          </w:rPr>
          <w:delText xml:space="preserve">ital”, ya que estudia los cambios psicológicos </w:delText>
        </w:r>
        <w:commentRangeStart w:id="279"/>
        <w:r w:rsidR="0048120A" w:rsidRPr="005615FF" w:rsidDel="00F353F6">
          <w:rPr>
            <w:b w:val="0"/>
            <w:lang w:val="es-ES" w:eastAsia="es-HN"/>
          </w:rPr>
          <w:delText>al</w:delText>
        </w:r>
        <w:commentRangeEnd w:id="279"/>
        <w:r w:rsidR="00CD7C71" w:rsidDel="00F353F6">
          <w:rPr>
            <w:rStyle w:val="CommentReference"/>
          </w:rPr>
          <w:commentReference w:id="279"/>
        </w:r>
        <w:r w:rsidR="0048120A" w:rsidRPr="005615FF" w:rsidDel="00F353F6">
          <w:rPr>
            <w:b w:val="0"/>
            <w:lang w:val="es-ES" w:eastAsia="es-HN"/>
          </w:rPr>
          <w:delText xml:space="preserve"> largo de toda la vida de las personas. Ese sería, por tan</w:delText>
        </w:r>
        <w:r w:rsidRPr="005615FF" w:rsidDel="00F353F6">
          <w:rPr>
            <w:b w:val="0"/>
            <w:lang w:val="es-ES" w:eastAsia="es-HN"/>
          </w:rPr>
          <w:delText>to, el objeto de estudio de la Psicología del D</w:delText>
        </w:r>
        <w:r w:rsidR="0048120A" w:rsidRPr="005615FF" w:rsidDel="00F353F6">
          <w:rPr>
            <w:b w:val="0"/>
            <w:lang w:val="es-ES" w:eastAsia="es-HN"/>
          </w:rPr>
          <w:delText>esarrollo.</w:delText>
        </w:r>
      </w:del>
    </w:p>
    <w:p w:rsidR="002243DB" w:rsidRPr="005615FF" w:rsidDel="00F353F6" w:rsidRDefault="00CF0394" w:rsidP="00F55307">
      <w:pPr>
        <w:rPr>
          <w:del w:id="280" w:author="Hadizabel" w:date="2012-02-02T08:28:00Z"/>
          <w:rFonts w:eastAsia="Times New Roman"/>
          <w:b w:val="0"/>
          <w:lang w:val="es-ES" w:eastAsia="es-HN"/>
        </w:rPr>
      </w:pPr>
      <w:del w:id="281" w:author="Hadizabel" w:date="2012-02-02T08:28:00Z">
        <w:r w:rsidRPr="005615FF" w:rsidDel="00F353F6">
          <w:rPr>
            <w:b w:val="0"/>
          </w:rPr>
          <w:delText>Según Erik Erickson, h</w:delText>
        </w:r>
        <w:r w:rsidR="002243DB" w:rsidRPr="005615FF" w:rsidDel="00F353F6">
          <w:rPr>
            <w:b w:val="0"/>
          </w:rPr>
          <w:delText xml:space="preserve">ay una serie de tareas implícitas en el desarrollo del ser humano, propias de las sucesivas etapas. Estas tareas son, en gran parte, impuestas por la </w:delText>
        </w:r>
        <w:r w:rsidR="00A652C6" w:rsidDel="00F353F6">
          <w:fldChar w:fldCharType="begin"/>
        </w:r>
        <w:r w:rsidR="00B624E9" w:rsidDel="00F353F6">
          <w:delInstrText>HYPERLINK "http://es.wikipedia.org/wiki/Sociedad" \o "Sociedad"</w:delInstrText>
        </w:r>
        <w:r w:rsidR="00A652C6" w:rsidDel="00F353F6">
          <w:fldChar w:fldCharType="separate"/>
        </w:r>
        <w:r w:rsidR="002243DB" w:rsidRPr="005615FF" w:rsidDel="00F353F6">
          <w:rPr>
            <w:rStyle w:val="Hyperlink"/>
            <w:b w:val="0"/>
            <w:color w:val="auto"/>
            <w:u w:val="none"/>
          </w:rPr>
          <w:delText>sociedad</w:delText>
        </w:r>
        <w:r w:rsidR="00A652C6" w:rsidDel="00F353F6">
          <w:fldChar w:fldCharType="end"/>
        </w:r>
        <w:r w:rsidR="002243DB" w:rsidRPr="005615FF" w:rsidDel="00F353F6">
          <w:rPr>
            <w:b w:val="0"/>
          </w:rPr>
          <w:delText xml:space="preserve"> y la </w:delText>
        </w:r>
        <w:r w:rsidR="00A652C6" w:rsidDel="00F353F6">
          <w:fldChar w:fldCharType="begin"/>
        </w:r>
        <w:r w:rsidR="00B624E9" w:rsidDel="00F353F6">
          <w:delInstrText>HYPERLINK "http://es.wikipedia.org/wiki/Cultura" \o "Cultura"</w:delInstrText>
        </w:r>
        <w:r w:rsidR="00A652C6" w:rsidDel="00F353F6">
          <w:fldChar w:fldCharType="separate"/>
        </w:r>
        <w:r w:rsidR="002243DB" w:rsidRPr="005615FF" w:rsidDel="00F353F6">
          <w:rPr>
            <w:rStyle w:val="Hyperlink"/>
            <w:b w:val="0"/>
            <w:color w:val="auto"/>
            <w:u w:val="none"/>
          </w:rPr>
          <w:delText>cultura</w:delText>
        </w:r>
        <w:r w:rsidR="00A652C6" w:rsidDel="00F353F6">
          <w:fldChar w:fldCharType="end"/>
        </w:r>
        <w:r w:rsidR="002243DB" w:rsidRPr="005615FF" w:rsidDel="00F353F6">
          <w:rPr>
            <w:b w:val="0"/>
          </w:rPr>
          <w:delText xml:space="preserve">. A través del proceso de </w:delText>
        </w:r>
        <w:r w:rsidR="00A652C6" w:rsidDel="00F353F6">
          <w:fldChar w:fldCharType="begin"/>
        </w:r>
        <w:r w:rsidR="00B624E9" w:rsidDel="00F353F6">
          <w:delInstrText>HYPERLINK "http://es.wikipedia.org/wiki/Socializaci%C3%B3n" \o "Socialización"</w:delInstrText>
        </w:r>
        <w:r w:rsidR="00A652C6" w:rsidDel="00F353F6">
          <w:fldChar w:fldCharType="separate"/>
        </w:r>
        <w:r w:rsidR="002243DB" w:rsidRPr="005615FF" w:rsidDel="00F353F6">
          <w:rPr>
            <w:rStyle w:val="Hyperlink"/>
            <w:b w:val="0"/>
            <w:color w:val="auto"/>
            <w:u w:val="none"/>
          </w:rPr>
          <w:delText>socialización</w:delText>
        </w:r>
        <w:r w:rsidR="00A652C6" w:rsidDel="00F353F6">
          <w:fldChar w:fldCharType="end"/>
        </w:r>
        <w:r w:rsidR="002243DB" w:rsidRPr="005615FF" w:rsidDel="00F353F6">
          <w:rPr>
            <w:b w:val="0"/>
          </w:rPr>
          <w:delText>, el cumplir estas tareas llega a convertirse en una aspiración del propio individuo, marcando definitivamente su proceder en determinados momentos de su vida.</w:delText>
        </w:r>
        <w:r w:rsidR="00D31D15" w:rsidRPr="005615FF" w:rsidDel="00F353F6">
          <w:rPr>
            <w:b w:val="0"/>
          </w:rPr>
          <w:delText xml:space="preserve"> E</w:delText>
        </w:r>
        <w:r w:rsidR="002243DB" w:rsidRPr="005615FF" w:rsidDel="00F353F6">
          <w:rPr>
            <w:b w:val="0"/>
          </w:rPr>
          <w:delText>stas son</w:delText>
        </w:r>
        <w:r w:rsidR="002243DB" w:rsidRPr="005615FF" w:rsidDel="00F353F6">
          <w:rPr>
            <w:rFonts w:eastAsia="Times New Roman"/>
            <w:b w:val="0"/>
            <w:lang w:val="es-ES" w:eastAsia="es-HN"/>
          </w:rPr>
          <w:delText xml:space="preserve"> ocho:</w:delText>
        </w:r>
      </w:del>
    </w:p>
    <w:p w:rsidR="002D1EFD" w:rsidRPr="005615FF" w:rsidDel="00F353F6" w:rsidRDefault="002243DB" w:rsidP="00F55307">
      <w:pPr>
        <w:rPr>
          <w:del w:id="282" w:author="Hadizabel" w:date="2012-02-02T08:28:00Z"/>
          <w:b w:val="0"/>
          <w:lang w:val="es-ES" w:eastAsia="es-HN"/>
        </w:rPr>
      </w:pPr>
      <w:del w:id="283" w:author="Hadizabel" w:date="2012-02-02T08:28:00Z">
        <w:r w:rsidRPr="005615FF" w:rsidDel="00F353F6">
          <w:rPr>
            <w:b w:val="0"/>
            <w:lang w:val="es-ES" w:eastAsia="es-HN"/>
          </w:rPr>
          <w:delText>1.- Etapa incorporativa (fase oral)</w:delText>
        </w:r>
        <w:r w:rsidR="00A73AAF" w:rsidRPr="005615FF" w:rsidDel="00F353F6">
          <w:rPr>
            <w:b w:val="0"/>
            <w:lang w:val="es-ES" w:eastAsia="es-HN"/>
          </w:rPr>
          <w:delText>:</w:delText>
        </w:r>
        <w:r w:rsidRPr="005615FF" w:rsidDel="00F353F6">
          <w:rPr>
            <w:b w:val="0"/>
            <w:lang w:val="es-ES" w:eastAsia="es-HN"/>
          </w:rPr>
          <w:delText xml:space="preserve"> Va desde el nacimiento hasta los </w:delText>
        </w:r>
      </w:del>
      <w:commentRangeStart w:id="284"/>
      <w:del w:id="285" w:author="Hadizabel" w:date="2012-02-01T21:56:00Z">
        <w:r w:rsidRPr="005615FF" w:rsidDel="009373CA">
          <w:rPr>
            <w:b w:val="0"/>
            <w:lang w:val="es-ES" w:eastAsia="es-HN"/>
          </w:rPr>
          <w:delText>2</w:delText>
        </w:r>
      </w:del>
      <w:del w:id="286" w:author="Hadizabel" w:date="2012-02-02T08:28:00Z">
        <w:r w:rsidRPr="005615FF" w:rsidDel="00F353F6">
          <w:rPr>
            <w:b w:val="0"/>
            <w:lang w:val="es-ES" w:eastAsia="es-HN"/>
          </w:rPr>
          <w:delText xml:space="preserve"> </w:delText>
        </w:r>
      </w:del>
      <w:ins w:id="287" w:author="pc" w:date="2012-01-31T15:18:00Z">
        <w:del w:id="288" w:author="Hadizabel" w:date="2012-02-02T08:28:00Z">
          <w:r w:rsidR="00CD7C71" w:rsidDel="00F353F6">
            <w:rPr>
              <w:b w:val="0"/>
              <w:lang w:val="es-ES" w:eastAsia="es-HN"/>
            </w:rPr>
            <w:delText>dos</w:delText>
          </w:r>
          <w:commentRangeEnd w:id="284"/>
          <w:r w:rsidR="00CD7C71" w:rsidDel="00F353F6">
            <w:rPr>
              <w:rStyle w:val="CommentReference"/>
            </w:rPr>
            <w:commentReference w:id="284"/>
          </w:r>
          <w:r w:rsidR="00CD7C71" w:rsidRPr="005615FF" w:rsidDel="00F353F6">
            <w:rPr>
              <w:b w:val="0"/>
              <w:lang w:val="es-ES" w:eastAsia="es-HN"/>
            </w:rPr>
            <w:delText xml:space="preserve"> </w:delText>
          </w:r>
        </w:del>
      </w:ins>
      <w:del w:id="289" w:author="Hadizabel" w:date="2012-02-02T08:28:00Z">
        <w:r w:rsidRPr="005615FF" w:rsidDel="00F353F6">
          <w:rPr>
            <w:b w:val="0"/>
            <w:lang w:val="es-ES" w:eastAsia="es-HN"/>
          </w:rPr>
          <w:delText>años de edad. Al nacer el niño (a), pasa de depender en forma absoluta de su medio ambiente</w:delText>
        </w:r>
      </w:del>
      <w:ins w:id="290" w:author="pc" w:date="2012-01-31T15:18:00Z">
        <w:del w:id="291" w:author="Hadizabel" w:date="2012-02-02T08:28:00Z">
          <w:r w:rsidR="00581EF9" w:rsidDel="00F353F6">
            <w:rPr>
              <w:b w:val="0"/>
              <w:lang w:val="es-ES" w:eastAsia="es-HN"/>
            </w:rPr>
            <w:delText>.</w:delText>
          </w:r>
        </w:del>
      </w:ins>
    </w:p>
    <w:p w:rsidR="002D1EFD" w:rsidRPr="005615FF" w:rsidDel="00F353F6" w:rsidRDefault="002243DB" w:rsidP="00F55307">
      <w:pPr>
        <w:rPr>
          <w:del w:id="292" w:author="Hadizabel" w:date="2012-02-02T08:28:00Z"/>
          <w:b w:val="0"/>
          <w:lang w:val="es-ES" w:eastAsia="es-HN"/>
        </w:rPr>
      </w:pPr>
      <w:del w:id="293" w:author="Hadizabel" w:date="2012-02-02T08:28:00Z">
        <w:r w:rsidRPr="005615FF" w:rsidDel="00F353F6">
          <w:rPr>
            <w:b w:val="0"/>
            <w:lang w:val="es-ES" w:eastAsia="es-HN"/>
          </w:rPr>
          <w:delText xml:space="preserve">2.- Etapa niñez temprana (fase muscular anal): Va desde un año hasta los tres años; aquí se fija la noción de autonomía del niño (a). A medida que el niño (a) sea capaz de controlar esfínteres, usar músculos para moverse, vocalizar, desarrollará una sensación de ser autónomo y aparte de sus padres. </w:delText>
        </w:r>
      </w:del>
    </w:p>
    <w:p w:rsidR="002D1EFD" w:rsidRPr="005615FF" w:rsidDel="00F353F6" w:rsidRDefault="002243DB" w:rsidP="00F55307">
      <w:pPr>
        <w:rPr>
          <w:del w:id="294" w:author="Hadizabel" w:date="2012-02-02T08:28:00Z"/>
          <w:b w:val="0"/>
          <w:lang w:val="es-ES" w:eastAsia="es-HN"/>
        </w:rPr>
      </w:pPr>
      <w:del w:id="295" w:author="Hadizabel" w:date="2012-02-02T08:28:00Z">
        <w:r w:rsidRPr="005615FF" w:rsidDel="00F353F6">
          <w:rPr>
            <w:b w:val="0"/>
            <w:lang w:val="es-ES" w:eastAsia="es-HN"/>
          </w:rPr>
          <w:delText>3.- Etapa locomotora genital (preescolar)</w:delText>
        </w:r>
        <w:r w:rsidR="00A73AAF" w:rsidRPr="005615FF" w:rsidDel="00F353F6">
          <w:rPr>
            <w:b w:val="0"/>
            <w:lang w:val="es-ES" w:eastAsia="es-HN"/>
          </w:rPr>
          <w:delText>:</w:delText>
        </w:r>
        <w:r w:rsidRPr="005615FF" w:rsidDel="00F353F6">
          <w:rPr>
            <w:b w:val="0"/>
            <w:lang w:val="es-ES" w:eastAsia="es-HN"/>
          </w:rPr>
          <w:delText xml:space="preserve"> Va desde los tres años a los seis años. El niño (a) se percata mas agudamente de su medio externo. Toma la iniciativa para establecer relaciones más cercanas con el progenitor del sexo opuesto. </w:delText>
        </w:r>
      </w:del>
    </w:p>
    <w:p w:rsidR="002D1EFD" w:rsidRPr="005615FF" w:rsidDel="00F353F6" w:rsidRDefault="002243DB" w:rsidP="00F55307">
      <w:pPr>
        <w:rPr>
          <w:del w:id="296" w:author="Hadizabel" w:date="2012-02-02T08:28:00Z"/>
          <w:b w:val="0"/>
          <w:lang w:val="es-ES" w:eastAsia="es-HN"/>
        </w:rPr>
      </w:pPr>
      <w:del w:id="297" w:author="Hadizabel" w:date="2012-02-02T08:28:00Z">
        <w:r w:rsidRPr="005615FF" w:rsidDel="00F353F6">
          <w:rPr>
            <w:b w:val="0"/>
            <w:lang w:val="es-ES" w:eastAsia="es-HN"/>
          </w:rPr>
          <w:delText xml:space="preserve">4.- Etapa de latencia (escolar): Va desde los seis años a los doce años; el niño (a) muestra su capacidad de desenvolverse industriosamente en la interacción educacional. También se desarrolla la capacidad de interactuar socialmente, por primera vez fuera de la familia. </w:delText>
        </w:r>
      </w:del>
    </w:p>
    <w:p w:rsidR="002D1EFD" w:rsidRPr="005615FF" w:rsidDel="00F353F6" w:rsidRDefault="002243DB" w:rsidP="00F55307">
      <w:pPr>
        <w:rPr>
          <w:del w:id="298" w:author="Hadizabel" w:date="2012-02-02T08:28:00Z"/>
          <w:b w:val="0"/>
          <w:lang w:val="es-ES" w:eastAsia="es-HN"/>
        </w:rPr>
      </w:pPr>
      <w:del w:id="299" w:author="Hadizabel" w:date="2012-02-02T08:28:00Z">
        <w:r w:rsidRPr="005615FF" w:rsidDel="00F353F6">
          <w:rPr>
            <w:b w:val="0"/>
            <w:lang w:val="es-ES" w:eastAsia="es-HN"/>
          </w:rPr>
          <w:delText xml:space="preserve">5.- Etapa de Adolescencia: Se extiende desde los doce años a los veinte años. Como tarea central del desarrollo adolescente está el concepto de consolidación de la identidad. </w:delText>
        </w:r>
      </w:del>
    </w:p>
    <w:p w:rsidR="002243DB" w:rsidRPr="005615FF" w:rsidDel="00F353F6" w:rsidRDefault="002243DB" w:rsidP="00F55307">
      <w:pPr>
        <w:rPr>
          <w:del w:id="300" w:author="Hadizabel" w:date="2012-02-02T08:28:00Z"/>
          <w:b w:val="0"/>
          <w:lang w:val="es-ES" w:eastAsia="es-HN"/>
        </w:rPr>
      </w:pPr>
      <w:del w:id="301" w:author="Hadizabel" w:date="2012-02-02T08:28:00Z">
        <w:r w:rsidRPr="005615FF" w:rsidDel="00F353F6">
          <w:rPr>
            <w:b w:val="0"/>
            <w:lang w:val="es-ES" w:eastAsia="es-HN"/>
          </w:rPr>
          <w:delText>6.- Etapa adulto joven: Va desde los veinte años a los cuarenta años, el adulto entra a formar parte de la sociedad al desempeñar un trabajo y relacionarse establemente con una pareja muchas veces formando una familia, donde la persona debe mostrar su capacidad de entrega estable a una labor dada.</w:delText>
        </w:r>
      </w:del>
    </w:p>
    <w:p w:rsidR="002D1EFD" w:rsidRPr="005615FF" w:rsidDel="00F353F6" w:rsidRDefault="002243DB" w:rsidP="00F55307">
      <w:pPr>
        <w:rPr>
          <w:del w:id="302" w:author="Hadizabel" w:date="2012-02-02T08:28:00Z"/>
          <w:b w:val="0"/>
          <w:lang w:val="es-ES" w:eastAsia="es-HN"/>
        </w:rPr>
      </w:pPr>
      <w:del w:id="303" w:author="Hadizabel" w:date="2012-02-02T08:28:00Z">
        <w:r w:rsidRPr="005615FF" w:rsidDel="00F353F6">
          <w:rPr>
            <w:b w:val="0"/>
            <w:lang w:val="es-ES" w:eastAsia="es-HN"/>
          </w:rPr>
          <w:delText xml:space="preserve">7.- Etapa adulto medio o maduro: Va desde los cuarenta años a los sesenta años. Lo crucial de esta etapa es la capacidad de cuidar y facilitar el desarrollo de las generaciones más jóvenes. Los adultos de esta edad participan de esta tarea siendo padres, profesores, guías. </w:delText>
        </w:r>
      </w:del>
    </w:p>
    <w:p w:rsidR="002D1EFD" w:rsidRPr="005615FF" w:rsidDel="00F353F6" w:rsidRDefault="002243DB" w:rsidP="00F55307">
      <w:pPr>
        <w:rPr>
          <w:del w:id="304" w:author="Hadizabel" w:date="2012-02-02T08:28:00Z"/>
          <w:b w:val="0"/>
          <w:lang w:val="es-ES" w:eastAsia="es-HN"/>
        </w:rPr>
      </w:pPr>
      <w:del w:id="305" w:author="Hadizabel" w:date="2012-02-02T08:28:00Z">
        <w:r w:rsidRPr="005615FF" w:rsidDel="00F353F6">
          <w:rPr>
            <w:b w:val="0"/>
            <w:lang w:val="es-ES" w:eastAsia="es-HN"/>
          </w:rPr>
          <w:delText>8</w:delText>
        </w:r>
        <w:r w:rsidR="009F4E13" w:rsidRPr="005615FF" w:rsidDel="00F353F6">
          <w:rPr>
            <w:b w:val="0"/>
            <w:lang w:val="es-ES" w:eastAsia="es-HN"/>
          </w:rPr>
          <w:delText>.- Etapa adulto tardío/ adulto mayor</w:delText>
        </w:r>
        <w:r w:rsidRPr="005615FF" w:rsidDel="00F353F6">
          <w:rPr>
            <w:b w:val="0"/>
            <w:lang w:val="es-ES" w:eastAsia="es-HN"/>
          </w:rPr>
          <w:delText xml:space="preserve">: Desde los sesenta años en adelante. A medida que el adulto completa el ciclo de haber vivido él, y asegurado que viva la generación siguiente, se llega al tema final del ciclo vital: la integridad reposa en la aceptación de la sucesión de las generaciones y de la finitud de la vida natural. </w:delText>
        </w:r>
        <w:r w:rsidR="0037553C" w:rsidRPr="005615FF" w:rsidDel="00F353F6">
          <w:rPr>
            <w:b w:val="0"/>
            <w:lang w:val="es-ES" w:eastAsia="es-HN"/>
          </w:rPr>
          <w:delText xml:space="preserve">Esta clasificación fue </w:delText>
        </w:r>
      </w:del>
      <w:ins w:id="306" w:author="pc" w:date="2012-01-31T15:26:00Z">
        <w:del w:id="307" w:author="Hadizabel" w:date="2012-02-02T08:28:00Z">
          <w:r w:rsidR="00581EF9" w:rsidRPr="005615FF" w:rsidDel="00F353F6">
            <w:rPr>
              <w:b w:val="0"/>
              <w:lang w:val="es-ES" w:eastAsia="es-HN"/>
            </w:rPr>
            <w:delText>fu</w:delText>
          </w:r>
          <w:r w:rsidR="00581EF9" w:rsidDel="00F353F6">
            <w:rPr>
              <w:b w:val="0"/>
              <w:lang w:val="es-ES" w:eastAsia="es-HN"/>
            </w:rPr>
            <w:delText>é</w:delText>
          </w:r>
          <w:r w:rsidR="00581EF9" w:rsidRPr="005615FF" w:rsidDel="00F353F6">
            <w:rPr>
              <w:b w:val="0"/>
              <w:lang w:val="es-ES" w:eastAsia="es-HN"/>
            </w:rPr>
            <w:delText xml:space="preserve"> </w:delText>
          </w:r>
        </w:del>
      </w:ins>
      <w:del w:id="308" w:author="Hadizabel" w:date="2012-02-02T08:28:00Z">
        <w:r w:rsidR="0037553C" w:rsidRPr="005615FF" w:rsidDel="00F353F6">
          <w:rPr>
            <w:b w:val="0"/>
            <w:lang w:val="es-ES" w:eastAsia="es-HN"/>
          </w:rPr>
          <w:delText>considerada para efectos del análisis de los diferentes rangos de edad del Censo.</w:delText>
        </w:r>
      </w:del>
    </w:p>
    <w:p w:rsidR="00257B04" w:rsidRDefault="000B1772" w:rsidP="00D55F00">
      <w:pPr>
        <w:pStyle w:val="Heading2"/>
        <w:rPr>
          <w:ins w:id="309" w:author="pc" w:date="2012-02-02T15:52:00Z"/>
          <w:rFonts w:asciiTheme="minorHAnsi" w:hAnsiTheme="minorHAnsi" w:cstheme="minorHAnsi"/>
          <w:lang w:val="es-ES"/>
        </w:rPr>
      </w:pPr>
      <w:bookmarkStart w:id="310" w:name="_Toc313873662"/>
      <w:r w:rsidRPr="005615FF">
        <w:rPr>
          <w:rFonts w:asciiTheme="minorHAnsi" w:hAnsiTheme="minorHAnsi" w:cstheme="minorHAnsi"/>
        </w:rPr>
        <w:t xml:space="preserve">1.3 </w:t>
      </w:r>
      <w:r w:rsidR="00057099" w:rsidRPr="005615FF">
        <w:rPr>
          <w:rFonts w:asciiTheme="minorHAnsi" w:hAnsiTheme="minorHAnsi" w:cstheme="minorHAnsi"/>
          <w:lang w:val="es-ES"/>
        </w:rPr>
        <w:t>Marco Normativo</w:t>
      </w:r>
      <w:bookmarkEnd w:id="310"/>
    </w:p>
    <w:p w:rsidR="00541E5A" w:rsidRPr="00541E5A" w:rsidRDefault="00541E5A">
      <w:pPr>
        <w:pStyle w:val="Default"/>
        <w:rPr>
          <w:lang w:val="es-ES"/>
          <w:rPrChange w:id="311" w:author="pc" w:date="2012-02-02T15:52:00Z">
            <w:rPr>
              <w:rFonts w:asciiTheme="minorHAnsi" w:hAnsiTheme="minorHAnsi" w:cstheme="minorHAnsi"/>
            </w:rPr>
          </w:rPrChange>
        </w:rPr>
        <w:pPrChange w:id="312" w:author="pc" w:date="2012-02-02T15:52:00Z">
          <w:pPr>
            <w:pStyle w:val="Heading2"/>
          </w:pPr>
        </w:pPrChange>
      </w:pPr>
    </w:p>
    <w:p w:rsidR="00057099" w:rsidRPr="005615FF" w:rsidRDefault="00541E5A" w:rsidP="009F4E13">
      <w:pPr>
        <w:spacing w:after="0"/>
        <w:jc w:val="left"/>
        <w:rPr>
          <w:b w:val="0"/>
          <w:lang w:val="es-ES"/>
        </w:rPr>
      </w:pPr>
      <w:ins w:id="313" w:author="pc" w:date="2012-02-02T15:52:00Z">
        <w:r w:rsidRPr="005615FF">
          <w:rPr>
            <w:lang w:val="es-ES"/>
          </w:rPr>
          <w:t>Marco Normativo</w:t>
        </w:r>
        <w:r w:rsidRPr="00541E5A">
          <w:rPr>
            <w:lang w:val="es-ES"/>
          </w:rPr>
          <w:t xml:space="preserve"> </w:t>
        </w:r>
      </w:ins>
      <w:commentRangeStart w:id="314"/>
      <w:r w:rsidR="009F4E13" w:rsidRPr="00541E5A">
        <w:rPr>
          <w:lang w:val="es-ES"/>
          <w:rPrChange w:id="315" w:author="pc" w:date="2012-02-02T15:52:00Z">
            <w:rPr>
              <w:rFonts w:ascii="Times New Roman" w:hAnsi="Times New Roman" w:cs="Times New Roman"/>
              <w:b w:val="0"/>
              <w:lang w:val="es-ES"/>
            </w:rPr>
          </w:rPrChange>
        </w:rPr>
        <w:t>Internacional</w:t>
      </w:r>
      <w:commentRangeEnd w:id="314"/>
      <w:r w:rsidR="00581EF9" w:rsidRPr="00541E5A">
        <w:rPr>
          <w:rStyle w:val="CommentReference"/>
        </w:rPr>
        <w:commentReference w:id="314"/>
      </w:r>
    </w:p>
    <w:p w:rsidR="009F4E13" w:rsidRPr="005615FF" w:rsidRDefault="009F4E13" w:rsidP="000E43F2">
      <w:pPr>
        <w:spacing w:after="0"/>
        <w:jc w:val="left"/>
        <w:rPr>
          <w:b w:val="0"/>
        </w:rPr>
      </w:pPr>
      <w:r w:rsidRPr="005615FF">
        <w:rPr>
          <w:b w:val="0"/>
          <w:lang w:val="es-ES"/>
        </w:rPr>
        <w:t>Sistema de Naciones Unidas</w:t>
      </w:r>
    </w:p>
    <w:p w:rsidR="00A74022" w:rsidRPr="005615FF" w:rsidRDefault="009F4E13" w:rsidP="00E5592E">
      <w:pPr>
        <w:pStyle w:val="ListParagraph"/>
        <w:numPr>
          <w:ilvl w:val="0"/>
          <w:numId w:val="28"/>
        </w:numPr>
        <w:rPr>
          <w:b w:val="0"/>
        </w:rPr>
      </w:pPr>
      <w:r w:rsidRPr="005615FF">
        <w:rPr>
          <w:b w:val="0"/>
        </w:rPr>
        <w:t xml:space="preserve">Convención </w:t>
      </w:r>
      <w:r w:rsidR="00A74022" w:rsidRPr="005615FF">
        <w:rPr>
          <w:b w:val="0"/>
        </w:rPr>
        <w:t xml:space="preserve">ONU, </w:t>
      </w:r>
      <w:r w:rsidRPr="005615FF">
        <w:rPr>
          <w:b w:val="0"/>
        </w:rPr>
        <w:t>sobre los Derechos Humanos de las personas con Discapacidad</w:t>
      </w:r>
      <w:r w:rsidR="00A74022" w:rsidRPr="005615FF">
        <w:rPr>
          <w:b w:val="0"/>
        </w:rPr>
        <w:t xml:space="preserve">. Ratificada en Honduras el </w:t>
      </w:r>
      <w:r w:rsidR="00A74022" w:rsidRPr="005615FF">
        <w:rPr>
          <w:b w:val="0"/>
          <w:lang w:val="es-PE"/>
        </w:rPr>
        <w:t>14 de Abril del 2008.</w:t>
      </w:r>
      <w:r w:rsidR="00A74022" w:rsidRPr="005615FF">
        <w:rPr>
          <w:b w:val="0"/>
        </w:rPr>
        <w:t xml:space="preserve"> </w:t>
      </w:r>
    </w:p>
    <w:p w:rsidR="00A74022" w:rsidRPr="005615FF" w:rsidRDefault="00A74022" w:rsidP="00E5592E">
      <w:pPr>
        <w:pStyle w:val="ListParagraph"/>
        <w:numPr>
          <w:ilvl w:val="0"/>
          <w:numId w:val="28"/>
        </w:numPr>
        <w:spacing w:after="0"/>
        <w:rPr>
          <w:b w:val="0"/>
        </w:rPr>
      </w:pPr>
      <w:r w:rsidRPr="005615FF">
        <w:rPr>
          <w:b w:val="0"/>
          <w:bCs/>
          <w:lang w:val="es-ES"/>
        </w:rPr>
        <w:t xml:space="preserve">Convenio sobre la Readaptación Profesional y el Empleo de Personas Inválidas de la Organización Internacional del Trabajo </w:t>
      </w:r>
      <w:r w:rsidRPr="005615FF">
        <w:rPr>
          <w:b w:val="0"/>
          <w:lang w:val="es-ES"/>
        </w:rPr>
        <w:t>(Convenio 159 de la OIT). Adoptado el 20 de junio de 1983.</w:t>
      </w:r>
    </w:p>
    <w:p w:rsidR="00A74022" w:rsidRPr="005615FF" w:rsidRDefault="00A74022" w:rsidP="00E5592E">
      <w:pPr>
        <w:pStyle w:val="ListParagraph"/>
        <w:numPr>
          <w:ilvl w:val="0"/>
          <w:numId w:val="28"/>
        </w:numPr>
        <w:spacing w:after="0"/>
        <w:rPr>
          <w:b w:val="0"/>
        </w:rPr>
      </w:pPr>
      <w:r w:rsidRPr="005615FF">
        <w:rPr>
          <w:b w:val="0"/>
          <w:bCs/>
          <w:lang w:val="es-ES"/>
        </w:rPr>
        <w:t xml:space="preserve">Normas Uniformes sobre la Igualdad de Oportunidades para </w:t>
      </w:r>
      <w:r w:rsidR="00A901D2" w:rsidRPr="005615FF">
        <w:rPr>
          <w:b w:val="0"/>
          <w:bCs/>
          <w:lang w:val="es-ES"/>
        </w:rPr>
        <w:t xml:space="preserve">las Personas con Discapacidad. </w:t>
      </w:r>
      <w:r w:rsidRPr="005615FF">
        <w:rPr>
          <w:b w:val="0"/>
          <w:lang w:val="es-ES"/>
        </w:rPr>
        <w:t>Resolución 48/96 aprobada por la Asamblea General de las Naciones Unidas el  20 de diciembre de 1993.</w:t>
      </w:r>
    </w:p>
    <w:p w:rsidR="00A74022" w:rsidRPr="005615FF" w:rsidRDefault="00A74022" w:rsidP="00E5592E">
      <w:pPr>
        <w:pStyle w:val="ListParagraph"/>
        <w:numPr>
          <w:ilvl w:val="0"/>
          <w:numId w:val="28"/>
        </w:numPr>
        <w:spacing w:after="0"/>
        <w:rPr>
          <w:b w:val="0"/>
        </w:rPr>
      </w:pPr>
      <w:r w:rsidRPr="005615FF">
        <w:rPr>
          <w:b w:val="0"/>
          <w:bCs/>
          <w:lang w:val="es-ES"/>
        </w:rPr>
        <w:t>Programa de Acción Mundial para las Personas con Discapacidad.</w:t>
      </w:r>
      <w:r w:rsidRPr="005615FF">
        <w:rPr>
          <w:b w:val="0"/>
          <w:lang w:val="es-ES"/>
        </w:rPr>
        <w:t xml:space="preserve"> Resolución 37/52 aprobada por la Asamblea General de las Naciones Unidas el 3 de diciembre de 1982.</w:t>
      </w:r>
    </w:p>
    <w:p w:rsidR="005C1CCE" w:rsidRPr="005615FF" w:rsidRDefault="005C1CCE" w:rsidP="005C1CCE">
      <w:pPr>
        <w:pStyle w:val="ListParagraph"/>
        <w:numPr>
          <w:ilvl w:val="0"/>
          <w:numId w:val="28"/>
        </w:numPr>
        <w:spacing w:after="0"/>
        <w:rPr>
          <w:b w:val="0"/>
          <w:bCs/>
        </w:rPr>
      </w:pPr>
      <w:r w:rsidRPr="005615FF">
        <w:rPr>
          <w:b w:val="0"/>
          <w:bCs/>
          <w:lang w:val="es-ES"/>
        </w:rPr>
        <w:t>Convención Internacional sobre los Derechos del Niño:</w:t>
      </w:r>
      <w:r w:rsidRPr="005615FF">
        <w:rPr>
          <w:b w:val="0"/>
          <w:bCs/>
        </w:rPr>
        <w:t xml:space="preserve"> </w:t>
      </w:r>
      <w:r w:rsidRPr="005615FF">
        <w:rPr>
          <w:b w:val="0"/>
          <w:bCs/>
          <w:lang w:val="es-ES"/>
        </w:rPr>
        <w:t>Artículo 19,23 y 24 / 1989</w:t>
      </w:r>
      <w:ins w:id="316" w:author="pc" w:date="2012-01-31T15:28:00Z">
        <w:r w:rsidR="00581EF9">
          <w:rPr>
            <w:b w:val="0"/>
            <w:bCs/>
            <w:lang w:val="es-ES"/>
          </w:rPr>
          <w:t>.</w:t>
        </w:r>
      </w:ins>
    </w:p>
    <w:p w:rsidR="005C1CCE" w:rsidRPr="005615FF" w:rsidRDefault="005C1CCE" w:rsidP="005C1CCE">
      <w:pPr>
        <w:pStyle w:val="ListParagraph"/>
        <w:spacing w:after="0"/>
        <w:rPr>
          <w:b w:val="0"/>
        </w:rPr>
      </w:pPr>
    </w:p>
    <w:p w:rsidR="00D06829" w:rsidRPr="005615FF" w:rsidRDefault="00CE19F2" w:rsidP="000E43F2">
      <w:pPr>
        <w:spacing w:after="0"/>
        <w:rPr>
          <w:bCs/>
          <w:lang w:val="es-ES"/>
        </w:rPr>
      </w:pPr>
      <w:r w:rsidRPr="005615FF">
        <w:rPr>
          <w:bCs/>
          <w:lang w:val="es-ES"/>
        </w:rPr>
        <w:t>Sistema Interamericano</w:t>
      </w:r>
    </w:p>
    <w:p w:rsidR="00257B04" w:rsidRPr="005615FF" w:rsidRDefault="009F4E13" w:rsidP="00E5592E">
      <w:pPr>
        <w:pStyle w:val="ListParagraph"/>
        <w:numPr>
          <w:ilvl w:val="0"/>
          <w:numId w:val="29"/>
        </w:numPr>
        <w:spacing w:after="0"/>
        <w:rPr>
          <w:b w:val="0"/>
        </w:rPr>
      </w:pPr>
      <w:r w:rsidRPr="005615FF">
        <w:rPr>
          <w:b w:val="0"/>
          <w:bCs/>
          <w:lang w:val="es-ES"/>
        </w:rPr>
        <w:t>Convención Interamericana para la Eliminación de todas las Formas  de Discriminación contra las Personas con Discapacidad</w:t>
      </w:r>
      <w:r w:rsidR="00A74022" w:rsidRPr="005615FF">
        <w:rPr>
          <w:b w:val="0"/>
          <w:bCs/>
          <w:lang w:val="es-ES"/>
        </w:rPr>
        <w:t>. 8 de junio de 1999</w:t>
      </w:r>
    </w:p>
    <w:p w:rsidR="00A74022" w:rsidRPr="005615FF" w:rsidRDefault="00A74022" w:rsidP="00D06829">
      <w:pPr>
        <w:spacing w:after="0"/>
      </w:pPr>
    </w:p>
    <w:p w:rsidR="00D06829" w:rsidRPr="005615FF" w:rsidRDefault="00D06829" w:rsidP="00D06829">
      <w:pPr>
        <w:spacing w:after="0"/>
        <w:rPr>
          <w:lang w:val="es-ES"/>
        </w:rPr>
      </w:pPr>
      <w:r w:rsidRPr="005615FF">
        <w:rPr>
          <w:lang w:val="es-ES"/>
        </w:rPr>
        <w:t>Marco Normativo Nacional</w:t>
      </w:r>
    </w:p>
    <w:p w:rsidR="00E66559" w:rsidRPr="005615FF" w:rsidRDefault="00E66559" w:rsidP="00E5592E">
      <w:pPr>
        <w:pStyle w:val="ListParagraph"/>
        <w:numPr>
          <w:ilvl w:val="0"/>
          <w:numId w:val="30"/>
        </w:numPr>
        <w:tabs>
          <w:tab w:val="num" w:pos="720"/>
        </w:tabs>
        <w:spacing w:after="0"/>
        <w:rPr>
          <w:b w:val="0"/>
          <w:bCs/>
        </w:rPr>
      </w:pPr>
      <w:r w:rsidRPr="005615FF">
        <w:rPr>
          <w:b w:val="0"/>
          <w:bCs/>
          <w:lang w:val="es-ES"/>
        </w:rPr>
        <w:t xml:space="preserve">Constitución de la República: Título III de las Declaraciones, Derechos y Garantías. </w:t>
      </w:r>
    </w:p>
    <w:p w:rsidR="00A74022" w:rsidRPr="005615FF" w:rsidRDefault="00A74022" w:rsidP="00E5592E">
      <w:pPr>
        <w:pStyle w:val="ListParagraph"/>
        <w:numPr>
          <w:ilvl w:val="0"/>
          <w:numId w:val="30"/>
        </w:numPr>
        <w:spacing w:after="0"/>
        <w:rPr>
          <w:b w:val="0"/>
        </w:rPr>
      </w:pPr>
      <w:r w:rsidRPr="005615FF">
        <w:rPr>
          <w:b w:val="0"/>
          <w:bCs/>
          <w:lang w:val="es-ES"/>
        </w:rPr>
        <w:t xml:space="preserve">Política Nacional para la Prevención de la Discapacidad, Atención y Rehabilitación Integral de las Personas con Discapacidad y la Promoción y Protección de sus Derechos y Deberes. </w:t>
      </w:r>
      <w:r w:rsidR="00D06829" w:rsidRPr="005615FF">
        <w:rPr>
          <w:b w:val="0"/>
          <w:lang w:val="es-ES"/>
        </w:rPr>
        <w:t>M</w:t>
      </w:r>
      <w:r w:rsidRPr="005615FF">
        <w:rPr>
          <w:b w:val="0"/>
          <w:lang w:val="es-ES"/>
        </w:rPr>
        <w:t>ayo de</w:t>
      </w:r>
      <w:ins w:id="317" w:author="pc" w:date="2012-01-31T15:30:00Z">
        <w:r w:rsidR="008E6819">
          <w:rPr>
            <w:b w:val="0"/>
            <w:lang w:val="es-ES"/>
          </w:rPr>
          <w:t>l año</w:t>
        </w:r>
      </w:ins>
      <w:r w:rsidRPr="005615FF">
        <w:rPr>
          <w:b w:val="0"/>
          <w:lang w:val="es-ES"/>
        </w:rPr>
        <w:t xml:space="preserve"> 2004.</w:t>
      </w:r>
    </w:p>
    <w:p w:rsidR="00A74022" w:rsidRPr="005615FF" w:rsidRDefault="00A74022" w:rsidP="00E5592E">
      <w:pPr>
        <w:pStyle w:val="ListParagraph"/>
        <w:numPr>
          <w:ilvl w:val="0"/>
          <w:numId w:val="30"/>
        </w:numPr>
        <w:spacing w:after="0"/>
        <w:rPr>
          <w:b w:val="0"/>
        </w:rPr>
      </w:pPr>
      <w:r w:rsidRPr="005615FF">
        <w:rPr>
          <w:b w:val="0"/>
          <w:lang w:val="es-ES"/>
        </w:rPr>
        <w:t>Ley de Equida</w:t>
      </w:r>
      <w:r w:rsidR="00057099" w:rsidRPr="005615FF">
        <w:rPr>
          <w:b w:val="0"/>
          <w:lang w:val="es-ES"/>
        </w:rPr>
        <w:t>d y Desarrollo Integral de las Personas con D</w:t>
      </w:r>
      <w:r w:rsidRPr="005615FF">
        <w:rPr>
          <w:b w:val="0"/>
          <w:lang w:val="es-ES"/>
        </w:rPr>
        <w:t>iscapacidad Decreto 160-</w:t>
      </w:r>
      <w:ins w:id="318" w:author="pc" w:date="2012-01-31T15:29:00Z">
        <w:r w:rsidR="008E6819">
          <w:rPr>
            <w:b w:val="0"/>
            <w:lang w:val="es-ES"/>
          </w:rPr>
          <w:t>20</w:t>
        </w:r>
      </w:ins>
      <w:r w:rsidRPr="005615FF">
        <w:rPr>
          <w:b w:val="0"/>
          <w:lang w:val="es-ES"/>
        </w:rPr>
        <w:t>05</w:t>
      </w:r>
      <w:ins w:id="319" w:author="pc" w:date="2012-01-31T15:29:00Z">
        <w:r w:rsidR="008E6819">
          <w:rPr>
            <w:b w:val="0"/>
            <w:lang w:val="es-ES"/>
          </w:rPr>
          <w:t>.</w:t>
        </w:r>
      </w:ins>
    </w:p>
    <w:p w:rsidR="00A74022" w:rsidRPr="005615FF" w:rsidRDefault="00A74022" w:rsidP="00E5592E">
      <w:pPr>
        <w:pStyle w:val="ListParagraph"/>
        <w:numPr>
          <w:ilvl w:val="0"/>
          <w:numId w:val="30"/>
        </w:numPr>
        <w:spacing w:after="0"/>
        <w:rPr>
          <w:b w:val="0"/>
          <w:bCs/>
          <w:lang w:val="es-ES"/>
        </w:rPr>
      </w:pPr>
      <w:r w:rsidRPr="005615FF">
        <w:rPr>
          <w:b w:val="0"/>
          <w:bCs/>
          <w:lang w:val="es-ES"/>
        </w:rPr>
        <w:t>Reglamento General de Medidas Preventivas de Accidentes de Trabajo y Enfermedades Profesionales. Acuerdo Ejecutivo No. STSS-001-02 de</w:t>
      </w:r>
      <w:ins w:id="320" w:author="pc" w:date="2012-01-31T15:29:00Z">
        <w:r w:rsidR="008E6819">
          <w:rPr>
            <w:b w:val="0"/>
            <w:bCs/>
            <w:lang w:val="es-ES"/>
          </w:rPr>
          <w:t>l</w:t>
        </w:r>
      </w:ins>
      <w:r w:rsidRPr="005615FF">
        <w:rPr>
          <w:b w:val="0"/>
          <w:bCs/>
          <w:lang w:val="es-ES"/>
        </w:rPr>
        <w:t xml:space="preserve"> 7 de enero de</w:t>
      </w:r>
      <w:ins w:id="321" w:author="pc" w:date="2012-01-31T15:29:00Z">
        <w:r w:rsidR="008E6819">
          <w:rPr>
            <w:b w:val="0"/>
            <w:bCs/>
            <w:lang w:val="es-ES"/>
          </w:rPr>
          <w:t>l año</w:t>
        </w:r>
      </w:ins>
      <w:r w:rsidRPr="005615FF">
        <w:rPr>
          <w:b w:val="0"/>
          <w:bCs/>
          <w:lang w:val="es-ES"/>
        </w:rPr>
        <w:t xml:space="preserve"> 2002.</w:t>
      </w:r>
    </w:p>
    <w:p w:rsidR="00D06829" w:rsidRPr="005615FF" w:rsidRDefault="00D06829" w:rsidP="00E5592E">
      <w:pPr>
        <w:pStyle w:val="ListParagraph"/>
        <w:numPr>
          <w:ilvl w:val="0"/>
          <w:numId w:val="30"/>
        </w:numPr>
        <w:spacing w:after="0"/>
        <w:rPr>
          <w:b w:val="0"/>
          <w:bCs/>
          <w:lang w:val="es-ES"/>
        </w:rPr>
      </w:pPr>
      <w:r w:rsidRPr="005615FF">
        <w:rPr>
          <w:b w:val="0"/>
          <w:bCs/>
          <w:lang w:val="es-ES"/>
        </w:rPr>
        <w:t>Reglamento de Seguridad y Salud Ocupacional de la Pesca Submarina</w:t>
      </w:r>
      <w:r w:rsidR="00A74022" w:rsidRPr="005615FF">
        <w:rPr>
          <w:b w:val="0"/>
          <w:bCs/>
          <w:lang w:val="es-ES"/>
        </w:rPr>
        <w:t>.</w:t>
      </w:r>
      <w:r w:rsidR="00A74022" w:rsidRPr="005615FF">
        <w:rPr>
          <w:rFonts w:eastAsia="+mn-ea"/>
          <w:color w:val="000000"/>
          <w:kern w:val="24"/>
          <w:lang w:val="es-ES"/>
        </w:rPr>
        <w:t xml:space="preserve"> </w:t>
      </w:r>
      <w:r w:rsidR="00A74022" w:rsidRPr="005615FF">
        <w:rPr>
          <w:b w:val="0"/>
          <w:bCs/>
          <w:lang w:val="es-ES"/>
        </w:rPr>
        <w:t>Acuerdo Ejecutivo No. STSS –116-01 de 30 de mayo del 2001</w:t>
      </w:r>
    </w:p>
    <w:p w:rsidR="00A74022" w:rsidRPr="005615FF" w:rsidRDefault="00057099" w:rsidP="00E5592E">
      <w:pPr>
        <w:pStyle w:val="ListParagraph"/>
        <w:numPr>
          <w:ilvl w:val="0"/>
          <w:numId w:val="30"/>
        </w:numPr>
        <w:spacing w:after="0"/>
        <w:rPr>
          <w:b w:val="0"/>
        </w:rPr>
      </w:pPr>
      <w:r w:rsidRPr="005615FF">
        <w:rPr>
          <w:b w:val="0"/>
        </w:rPr>
        <w:t xml:space="preserve">Acuerdo </w:t>
      </w:r>
      <w:r w:rsidR="002234A9" w:rsidRPr="005615FF">
        <w:rPr>
          <w:b w:val="0"/>
        </w:rPr>
        <w:t>No. 2525-SE 2010</w:t>
      </w:r>
      <w:ins w:id="322" w:author="pc" w:date="2012-01-31T15:30:00Z">
        <w:r w:rsidR="008E6819">
          <w:rPr>
            <w:b w:val="0"/>
          </w:rPr>
          <w:t>,</w:t>
        </w:r>
      </w:ins>
      <w:r w:rsidR="002234A9" w:rsidRPr="005615FF">
        <w:rPr>
          <w:b w:val="0"/>
        </w:rPr>
        <w:t xml:space="preserve"> Normativa de Adecuaciones Curriculares</w:t>
      </w:r>
      <w:r w:rsidR="000E43F2" w:rsidRPr="005615FF">
        <w:rPr>
          <w:b w:val="0"/>
        </w:rPr>
        <w:t>.</w:t>
      </w:r>
    </w:p>
    <w:p w:rsidR="00156DA5" w:rsidRPr="005615FF" w:rsidRDefault="0013480A" w:rsidP="00E5592E">
      <w:pPr>
        <w:pStyle w:val="ListParagraph"/>
        <w:numPr>
          <w:ilvl w:val="0"/>
          <w:numId w:val="30"/>
        </w:numPr>
        <w:spacing w:after="0"/>
        <w:rPr>
          <w:b w:val="0"/>
        </w:rPr>
      </w:pPr>
      <w:r w:rsidRPr="005615FF">
        <w:rPr>
          <w:b w:val="0"/>
          <w:bCs/>
        </w:rPr>
        <w:t>Código de Familia</w:t>
      </w:r>
    </w:p>
    <w:p w:rsidR="00156DA5" w:rsidRPr="005615FF" w:rsidRDefault="0013480A" w:rsidP="00A901D2">
      <w:pPr>
        <w:pStyle w:val="ListParagraph"/>
        <w:numPr>
          <w:ilvl w:val="0"/>
          <w:numId w:val="30"/>
        </w:numPr>
        <w:spacing w:after="0"/>
        <w:rPr>
          <w:b w:val="0"/>
        </w:rPr>
      </w:pPr>
      <w:r w:rsidRPr="005615FF">
        <w:rPr>
          <w:b w:val="0"/>
          <w:bCs/>
        </w:rPr>
        <w:t>Código de la Niñez y la Adolescencia</w:t>
      </w:r>
    </w:p>
    <w:p w:rsidR="00156DA5" w:rsidRPr="005615FF" w:rsidRDefault="001B30CE" w:rsidP="00E5592E">
      <w:pPr>
        <w:pStyle w:val="ListParagraph"/>
        <w:numPr>
          <w:ilvl w:val="0"/>
          <w:numId w:val="30"/>
        </w:numPr>
        <w:spacing w:after="0"/>
        <w:rPr>
          <w:b w:val="0"/>
        </w:rPr>
      </w:pPr>
      <w:r w:rsidRPr="005615FF">
        <w:rPr>
          <w:b w:val="0"/>
          <w:bCs/>
        </w:rPr>
        <w:t>Código</w:t>
      </w:r>
      <w:r w:rsidR="0013480A" w:rsidRPr="005615FF">
        <w:rPr>
          <w:b w:val="0"/>
          <w:bCs/>
        </w:rPr>
        <w:t xml:space="preserve"> de Salud </w:t>
      </w:r>
    </w:p>
    <w:p w:rsidR="00156DA5" w:rsidRPr="005615FF" w:rsidRDefault="001B30CE" w:rsidP="00E5592E">
      <w:pPr>
        <w:pStyle w:val="ListParagraph"/>
        <w:numPr>
          <w:ilvl w:val="0"/>
          <w:numId w:val="30"/>
        </w:numPr>
        <w:spacing w:after="0"/>
        <w:rPr>
          <w:b w:val="0"/>
        </w:rPr>
      </w:pPr>
      <w:r w:rsidRPr="005615FF">
        <w:rPr>
          <w:b w:val="0"/>
          <w:bCs/>
        </w:rPr>
        <w:t>Código</w:t>
      </w:r>
      <w:r w:rsidR="0013480A" w:rsidRPr="005615FF">
        <w:rPr>
          <w:b w:val="0"/>
          <w:bCs/>
        </w:rPr>
        <w:t xml:space="preserve"> Sanitario</w:t>
      </w:r>
    </w:p>
    <w:p w:rsidR="0013480A" w:rsidRPr="005615FF" w:rsidRDefault="0013480A" w:rsidP="00E5592E">
      <w:pPr>
        <w:pStyle w:val="ListParagraph"/>
        <w:numPr>
          <w:ilvl w:val="0"/>
          <w:numId w:val="30"/>
        </w:numPr>
        <w:spacing w:after="0"/>
        <w:rPr>
          <w:b w:val="0"/>
        </w:rPr>
      </w:pPr>
      <w:r w:rsidRPr="005615FF">
        <w:rPr>
          <w:b w:val="0"/>
          <w:bCs/>
        </w:rPr>
        <w:t>Leyes</w:t>
      </w:r>
      <w:r w:rsidR="00E5592E" w:rsidRPr="005615FF">
        <w:rPr>
          <w:b w:val="0"/>
          <w:bCs/>
        </w:rPr>
        <w:t>: Policía</w:t>
      </w:r>
      <w:r w:rsidRPr="005615FF">
        <w:rPr>
          <w:b w:val="0"/>
          <w:bCs/>
        </w:rPr>
        <w:t xml:space="preserve">, </w:t>
      </w:r>
      <w:r w:rsidR="001B30CE" w:rsidRPr="005615FF">
        <w:rPr>
          <w:b w:val="0"/>
          <w:bCs/>
        </w:rPr>
        <w:t>Educación</w:t>
      </w:r>
      <w:r w:rsidRPr="005615FF">
        <w:rPr>
          <w:b w:val="0"/>
          <w:bCs/>
        </w:rPr>
        <w:t xml:space="preserve"> y Cultura, </w:t>
      </w:r>
      <w:r w:rsidR="001B30CE" w:rsidRPr="005615FF">
        <w:rPr>
          <w:b w:val="0"/>
          <w:bCs/>
        </w:rPr>
        <w:t>Orgánica</w:t>
      </w:r>
      <w:r w:rsidRPr="005615FF">
        <w:rPr>
          <w:b w:val="0"/>
          <w:bCs/>
        </w:rPr>
        <w:t xml:space="preserve"> del PANI.</w:t>
      </w:r>
    </w:p>
    <w:p w:rsidR="000E43F2" w:rsidRPr="00781367" w:rsidRDefault="000E43F2" w:rsidP="00D06829">
      <w:pPr>
        <w:spacing w:after="0"/>
      </w:pPr>
    </w:p>
    <w:p w:rsidR="00F353F6" w:rsidRPr="00781367" w:rsidRDefault="00A652C6" w:rsidP="00F353F6">
      <w:pPr>
        <w:pStyle w:val="Heading2"/>
        <w:rPr>
          <w:ins w:id="323" w:author="Hadizabel" w:date="2012-02-02T08:28:00Z"/>
          <w:rFonts w:asciiTheme="minorHAnsi" w:hAnsiTheme="minorHAnsi" w:cstheme="minorHAnsi"/>
          <w:b/>
          <w:rPrChange w:id="324" w:author="Hadizabel" w:date="2012-02-02T13:43:00Z">
            <w:rPr>
              <w:ins w:id="325" w:author="Hadizabel" w:date="2012-02-02T08:28:00Z"/>
              <w:rFonts w:asciiTheme="minorHAnsi" w:hAnsiTheme="minorHAnsi" w:cstheme="minorHAnsi"/>
            </w:rPr>
          </w:rPrChange>
        </w:rPr>
      </w:pPr>
      <w:bookmarkStart w:id="326" w:name="_Toc313873663"/>
      <w:r w:rsidRPr="00A652C6">
        <w:rPr>
          <w:b/>
          <w:lang w:val="es-MX"/>
          <w:rPrChange w:id="327" w:author="Hadizabel" w:date="2012-02-02T13:43:00Z">
            <w:rPr>
              <w:lang w:val="es-MX"/>
            </w:rPr>
          </w:rPrChange>
        </w:rPr>
        <w:t>1.4</w:t>
      </w:r>
      <w:ins w:id="328" w:author="Hadizabel" w:date="2012-02-01T22:01:00Z">
        <w:r w:rsidR="00B624E9" w:rsidRPr="00781367">
          <w:rPr>
            <w:b/>
            <w:lang w:val="es-MX"/>
          </w:rPr>
          <w:t xml:space="preserve">  </w:t>
        </w:r>
      </w:ins>
      <w:del w:id="329" w:author="Hadizabel" w:date="2012-02-02T08:28:00Z">
        <w:r w:rsidRPr="00A652C6">
          <w:rPr>
            <w:b/>
            <w:lang w:val="es-MX"/>
            <w:rPrChange w:id="330" w:author="Hadizabel" w:date="2012-02-02T13:43:00Z">
              <w:rPr>
                <w:lang w:val="es-MX"/>
              </w:rPr>
            </w:rPrChange>
          </w:rPr>
          <w:delText xml:space="preserve"> </w:delText>
        </w:r>
      </w:del>
      <w:ins w:id="331" w:author="Hadizabel" w:date="2012-02-02T08:28:00Z">
        <w:r w:rsidRPr="00A652C6">
          <w:rPr>
            <w:rFonts w:asciiTheme="minorHAnsi" w:hAnsiTheme="minorHAnsi" w:cstheme="minorHAnsi"/>
            <w:b/>
            <w:rPrChange w:id="332" w:author="Hadizabel" w:date="2012-02-02T13:43:00Z">
              <w:rPr>
                <w:rFonts w:asciiTheme="minorHAnsi" w:hAnsiTheme="minorHAnsi" w:cstheme="minorHAnsi"/>
              </w:rPr>
            </w:rPrChange>
          </w:rPr>
          <w:t>Marco Conceptual</w:t>
        </w:r>
      </w:ins>
    </w:p>
    <w:p w:rsidR="00F353F6" w:rsidRPr="005615FF" w:rsidRDefault="00F353F6" w:rsidP="00F353F6">
      <w:pPr>
        <w:pStyle w:val="Default"/>
        <w:rPr>
          <w:ins w:id="333" w:author="Hadizabel" w:date="2012-02-02T08:28:00Z"/>
          <w:rFonts w:asciiTheme="minorHAnsi" w:hAnsiTheme="minorHAnsi" w:cstheme="minorHAnsi"/>
        </w:rPr>
      </w:pPr>
    </w:p>
    <w:p w:rsidR="00F353F6" w:rsidRPr="005615FF" w:rsidRDefault="00F353F6" w:rsidP="00F353F6">
      <w:pPr>
        <w:rPr>
          <w:ins w:id="334" w:author="Hadizabel" w:date="2012-02-02T08:28:00Z"/>
          <w:b w:val="0"/>
        </w:rPr>
      </w:pPr>
      <w:ins w:id="335" w:author="Hadizabel" w:date="2012-02-02T08:28:00Z">
        <w:r w:rsidRPr="005615FF">
          <w:rPr>
            <w:b w:val="0"/>
          </w:rPr>
          <w:t>Para efectos de el presente Censo de Discapacidad, se consider</w:t>
        </w:r>
        <w:r>
          <w:rPr>
            <w:b w:val="0"/>
          </w:rPr>
          <w:t>ó</w:t>
        </w:r>
        <w:r w:rsidRPr="005615FF">
          <w:rPr>
            <w:b w:val="0"/>
          </w:rPr>
          <w:t xml:space="preserve"> solo aquellas personas con la condición de discapacidad establecida por más de seis meses y se adopt</w:t>
        </w:r>
        <w:r>
          <w:rPr>
            <w:b w:val="0"/>
          </w:rPr>
          <w:t>ó</w:t>
        </w:r>
        <w:r w:rsidRPr="005615FF">
          <w:rPr>
            <w:b w:val="0"/>
          </w:rPr>
          <w:t xml:space="preserve"> la definición utilizada en la Ley de Equidad y Desarrollo Integral Para Las Personas con Discapacidad: Cualquier tipo de deficiencia física, mental o sensorial, que en relación a la edad y medio social, limite sustancialmente, la integración y realización de las actividades del individuo en la sociedad, ya sean de tipo familiar, social, educacional o laboral.</w:t>
        </w:r>
      </w:ins>
    </w:p>
    <w:p w:rsidR="00F353F6" w:rsidRPr="005615FF" w:rsidRDefault="00F353F6" w:rsidP="00F353F6">
      <w:pPr>
        <w:rPr>
          <w:ins w:id="336" w:author="Hadizabel" w:date="2012-02-02T08:28:00Z"/>
          <w:b w:val="0"/>
        </w:rPr>
      </w:pPr>
      <w:ins w:id="337" w:author="Hadizabel" w:date="2012-02-02T08:28:00Z">
        <w:r w:rsidRPr="005615FF">
          <w:rPr>
            <w:b w:val="0"/>
          </w:rPr>
          <w:t>Esta circunstancia no es una enfermedad sino una condición propia de la persona, es decir que no se puede modificar, la persona deberá vivir con esta condición durante toda su vida.</w:t>
        </w:r>
      </w:ins>
    </w:p>
    <w:p w:rsidR="00F353F6" w:rsidRPr="005615FF" w:rsidRDefault="00F353F6" w:rsidP="00F353F6">
      <w:pPr>
        <w:rPr>
          <w:ins w:id="338" w:author="Hadizabel" w:date="2012-02-02T08:28:00Z"/>
          <w:b w:val="0"/>
          <w:lang w:val="es-MX"/>
        </w:rPr>
      </w:pPr>
      <w:ins w:id="339" w:author="Hadizabel" w:date="2012-02-02T08:28:00Z">
        <w:r w:rsidRPr="005615FF">
          <w:rPr>
            <w:b w:val="0"/>
            <w:lang w:val="es-MX"/>
          </w:rPr>
          <w:t xml:space="preserve">Dificultades para ver: Se refiere a un mal funcionamiento de los ojos que impide a una persona ver normalmente los objetos del ambiente. El concepto de deficiencia visual  hace referencia tanto a la ceguera propiamente dicha; </w:t>
        </w:r>
        <w:r w:rsidRPr="005615FF">
          <w:rPr>
            <w:b w:val="0"/>
          </w:rPr>
          <w:t>personas con agudeza visual &gt;20/200, como a las</w:t>
        </w:r>
        <w:r w:rsidRPr="005615FF">
          <w:rPr>
            <w:b w:val="0"/>
            <w:lang w:val="es-MX"/>
          </w:rPr>
          <w:t xml:space="preserve"> personas denominadas con baja visión, que aun con lentes u otra ayuda visual, no pueda ver con normalidad, </w:t>
        </w:r>
        <w:r w:rsidRPr="005615FF">
          <w:rPr>
            <w:b w:val="0"/>
          </w:rPr>
          <w:t>tiene una agudeza visual de 20/60 en el mejor de los ojos, significa que aún con ayudas ópticas no logran ver, lo que una persona con agudeza visual de 20/20 considerada normal</w:t>
        </w:r>
        <w:r>
          <w:rPr>
            <w:b w:val="0"/>
          </w:rPr>
          <w:t>.</w:t>
        </w:r>
      </w:ins>
    </w:p>
    <w:p w:rsidR="00F353F6" w:rsidRPr="005615FF" w:rsidRDefault="00F353F6" w:rsidP="00F353F6">
      <w:pPr>
        <w:rPr>
          <w:ins w:id="340" w:author="Hadizabel" w:date="2012-02-02T08:28:00Z"/>
          <w:b w:val="0"/>
          <w:lang w:val="es-MX"/>
        </w:rPr>
      </w:pPr>
      <w:ins w:id="341" w:author="Hadizabel" w:date="2012-02-02T08:28:00Z">
        <w:r w:rsidRPr="005615FF">
          <w:rPr>
            <w:b w:val="0"/>
            <w:lang w:val="es-MX"/>
          </w:rPr>
          <w:t>Presenta dificultades para oír: Una persona presenta pérdida auditiva en el momento que no puede escuchar los sonidos de su entorno, debido a un mal funcionamiento de su oído y/o nervios auditivos, lo cual limita el desarrollo del lenguaje oral. La pérdida auditiva puede ser leve, modera, severa o profunda.</w:t>
        </w:r>
      </w:ins>
    </w:p>
    <w:p w:rsidR="00F353F6" w:rsidRPr="005615FF" w:rsidRDefault="00F353F6" w:rsidP="00F353F6">
      <w:pPr>
        <w:rPr>
          <w:ins w:id="342" w:author="Hadizabel" w:date="2012-02-02T08:28:00Z"/>
          <w:b w:val="0"/>
        </w:rPr>
      </w:pPr>
      <w:ins w:id="343" w:author="Hadizabel" w:date="2012-02-02T08:28:00Z">
        <w:r w:rsidRPr="005615FF">
          <w:rPr>
            <w:b w:val="0"/>
            <w:lang w:val="es-MX"/>
          </w:rPr>
          <w:t>Dificultades para caminar, presenta dificultades para agarrar</w:t>
        </w:r>
        <w:r>
          <w:rPr>
            <w:b w:val="0"/>
            <w:lang w:val="es-MX"/>
          </w:rPr>
          <w:t xml:space="preserve">: </w:t>
        </w:r>
        <w:r w:rsidRPr="005615FF">
          <w:rPr>
            <w:b w:val="0"/>
            <w:lang w:val="es-MX"/>
          </w:rPr>
          <w:t>Se refiere a la</w:t>
        </w:r>
        <w:r w:rsidRPr="005615FF">
          <w:rPr>
            <w:b w:val="0"/>
          </w:rPr>
          <w:t xml:space="preserve"> alteración o deficiencia orgánica del aparato locomotor da lugar a una serie de limitaciones relacionadas con el desplazamiento, la movilidad, la postura, la manipulación</w:t>
        </w:r>
        <w:r>
          <w:rPr>
            <w:b w:val="0"/>
          </w:rPr>
          <w:t>,</w:t>
        </w:r>
        <w:r w:rsidRPr="005615FF">
          <w:rPr>
            <w:b w:val="0"/>
          </w:rPr>
          <w:t xml:space="preserve"> etc. Ejemplo de trastorno motor es la  parálisis cerebral. </w:t>
        </w:r>
      </w:ins>
    </w:p>
    <w:p w:rsidR="00F353F6" w:rsidRPr="005615FF" w:rsidRDefault="00F353F6" w:rsidP="00F353F6">
      <w:pPr>
        <w:rPr>
          <w:ins w:id="344" w:author="Hadizabel" w:date="2012-02-02T08:28:00Z"/>
          <w:b w:val="0"/>
        </w:rPr>
      </w:pPr>
      <w:ins w:id="345" w:author="Hadizabel" w:date="2012-02-02T08:28:00Z">
        <w:r w:rsidRPr="005615FF">
          <w:rPr>
            <w:b w:val="0"/>
            <w:lang w:val="es-MX"/>
          </w:rPr>
          <w:t>Presenta dificultades para hablar</w:t>
        </w:r>
        <w:r>
          <w:rPr>
            <w:b w:val="0"/>
            <w:lang w:val="es-MX"/>
          </w:rPr>
          <w:t>: S</w:t>
        </w:r>
        <w:r w:rsidRPr="005615FF">
          <w:rPr>
            <w:b w:val="0"/>
          </w:rPr>
          <w:t xml:space="preserve">e refiere a las dificultades de comunicarse o para producir lenguaje oral. Los problemas varían desde la emisión de sonidos, hasta la dificultad para comprender los mensajes que se </w:t>
        </w:r>
        <w:r>
          <w:rPr>
            <w:b w:val="0"/>
          </w:rPr>
          <w:t xml:space="preserve">le </w:t>
        </w:r>
        <w:r w:rsidRPr="005615FF">
          <w:rPr>
            <w:b w:val="0"/>
          </w:rPr>
          <w:t>envían oralmente.</w:t>
        </w:r>
      </w:ins>
    </w:p>
    <w:p w:rsidR="00F353F6" w:rsidRPr="005615FF" w:rsidRDefault="00F353F6" w:rsidP="00F353F6">
      <w:pPr>
        <w:rPr>
          <w:ins w:id="346" w:author="Hadizabel" w:date="2012-02-02T08:28:00Z"/>
          <w:b w:val="0"/>
        </w:rPr>
      </w:pPr>
      <w:ins w:id="347" w:author="Hadizabel" w:date="2012-02-02T08:28:00Z">
        <w:r w:rsidRPr="005615FF">
          <w:rPr>
            <w:b w:val="0"/>
            <w:lang w:val="es-MX"/>
          </w:rPr>
          <w:t>Presenta dificultades para aprender</w:t>
        </w:r>
        <w:r>
          <w:rPr>
            <w:b w:val="0"/>
            <w:lang w:val="es-MX"/>
          </w:rPr>
          <w:t>: L</w:t>
        </w:r>
        <w:r w:rsidRPr="005615FF">
          <w:rPr>
            <w:b w:val="0"/>
          </w:rPr>
          <w:t>a discapacidad intelectual, se caracteriza por dificultades para responder las exigencias de su ambiente/entorno considerando su edad; presentando dificultades en el logro de habilidades adaptativas como ser: comunicación, cuidado personal, autocontrol, habilidades escolares habilidades de socialización, independencia, seguridad. Esta discapacidad se manifiesta antes de los 18 años. El grado de compromiso varía, puede ser leve, moderado, severo hasta profundo. Las personas con deficiencia intelectual leve en muchas ocasiones pasan desapercibidos antes de ingresar a la escuela, dónde presentan necesidades educativas especiales, lo cual debidamente atendidos no les impide alcanzar las expectativas de logro escolar. No debe confundirse con las personas que no presentan condición de discapacidad pero presentan Problemas Específicos de Aprendizaje.</w:t>
        </w:r>
      </w:ins>
    </w:p>
    <w:p w:rsidR="00F353F6" w:rsidRPr="005615FF" w:rsidRDefault="00F353F6" w:rsidP="00F353F6">
      <w:pPr>
        <w:rPr>
          <w:ins w:id="348" w:author="Hadizabel" w:date="2012-02-02T08:28:00Z"/>
          <w:b w:val="0"/>
          <w:lang w:val="es-ES" w:eastAsia="es-HN"/>
        </w:rPr>
      </w:pPr>
      <w:ins w:id="349" w:author="Hadizabel" w:date="2012-02-02T08:28:00Z">
        <w:r w:rsidRPr="005615FF">
          <w:rPr>
            <w:b w:val="0"/>
            <w:lang w:val="es-ES" w:eastAsia="es-HN"/>
          </w:rPr>
          <w:t xml:space="preserve">La Psicología del Desarrollo está interesada en explicar los cambios que tienen lugar en las personas con el paso del tiempo, es decir, con la edad. A esta materia también se le conoce con el nombre de “Psicología del Ciclo Vital”, ya que estudia los cambios psicológicos </w:t>
        </w:r>
        <w:commentRangeStart w:id="350"/>
        <w:r w:rsidRPr="005615FF">
          <w:rPr>
            <w:b w:val="0"/>
            <w:lang w:val="es-ES" w:eastAsia="es-HN"/>
          </w:rPr>
          <w:t>a</w:t>
        </w:r>
        <w:r>
          <w:rPr>
            <w:b w:val="0"/>
            <w:lang w:val="es-ES" w:eastAsia="es-HN"/>
          </w:rPr>
          <w:t xml:space="preserve"> </w:t>
        </w:r>
        <w:r w:rsidRPr="005615FF">
          <w:rPr>
            <w:b w:val="0"/>
            <w:lang w:val="es-ES" w:eastAsia="es-HN"/>
          </w:rPr>
          <w:t>l</w:t>
        </w:r>
        <w:commentRangeEnd w:id="350"/>
        <w:r>
          <w:rPr>
            <w:b w:val="0"/>
            <w:lang w:val="es-ES" w:eastAsia="es-HN"/>
          </w:rPr>
          <w:t>o</w:t>
        </w:r>
        <w:r>
          <w:rPr>
            <w:rStyle w:val="CommentReference"/>
          </w:rPr>
          <w:commentReference w:id="350"/>
        </w:r>
        <w:r w:rsidRPr="005615FF">
          <w:rPr>
            <w:b w:val="0"/>
            <w:lang w:val="es-ES" w:eastAsia="es-HN"/>
          </w:rPr>
          <w:t xml:space="preserve"> largo de toda la vida de las personas. Ese sería, por tanto, el objeto de estudio de la Psicología del Desarrollo.</w:t>
        </w:r>
      </w:ins>
    </w:p>
    <w:p w:rsidR="00F353F6" w:rsidRPr="005615FF" w:rsidRDefault="00F353F6" w:rsidP="00F353F6">
      <w:pPr>
        <w:rPr>
          <w:ins w:id="351" w:author="Hadizabel" w:date="2012-02-02T08:28:00Z"/>
          <w:rFonts w:eastAsia="Times New Roman"/>
          <w:b w:val="0"/>
          <w:lang w:val="es-ES" w:eastAsia="es-HN"/>
        </w:rPr>
      </w:pPr>
      <w:ins w:id="352" w:author="Hadizabel" w:date="2012-02-02T08:28:00Z">
        <w:r w:rsidRPr="005615FF">
          <w:rPr>
            <w:b w:val="0"/>
          </w:rPr>
          <w:t xml:space="preserve">Según Erik Erickson, hay una serie de tareas implícitas en el desarrollo del ser humano, propias de las sucesivas etapas. Estas tareas son, en gran parte, impuestas por la </w:t>
        </w:r>
        <w:r w:rsidR="00A652C6">
          <w:fldChar w:fldCharType="begin"/>
        </w:r>
        <w:r>
          <w:instrText>HYPERLINK "http://es.wikipedia.org/wiki/Sociedad" \o "Sociedad"</w:instrText>
        </w:r>
        <w:r w:rsidR="00A652C6">
          <w:fldChar w:fldCharType="separate"/>
        </w:r>
        <w:r w:rsidRPr="005615FF">
          <w:rPr>
            <w:rStyle w:val="Hyperlink"/>
            <w:b w:val="0"/>
            <w:color w:val="auto"/>
            <w:u w:val="none"/>
          </w:rPr>
          <w:t>sociedad</w:t>
        </w:r>
        <w:r w:rsidR="00A652C6">
          <w:fldChar w:fldCharType="end"/>
        </w:r>
        <w:r w:rsidRPr="005615FF">
          <w:rPr>
            <w:b w:val="0"/>
          </w:rPr>
          <w:t xml:space="preserve"> y la </w:t>
        </w:r>
        <w:r w:rsidR="00A652C6">
          <w:fldChar w:fldCharType="begin"/>
        </w:r>
        <w:r>
          <w:instrText>HYPERLINK "http://es.wikipedia.org/wiki/Cultura" \o "Cultura"</w:instrText>
        </w:r>
        <w:r w:rsidR="00A652C6">
          <w:fldChar w:fldCharType="separate"/>
        </w:r>
        <w:r w:rsidRPr="005615FF">
          <w:rPr>
            <w:rStyle w:val="Hyperlink"/>
            <w:b w:val="0"/>
            <w:color w:val="auto"/>
            <w:u w:val="none"/>
          </w:rPr>
          <w:t>cultura</w:t>
        </w:r>
        <w:r w:rsidR="00A652C6">
          <w:fldChar w:fldCharType="end"/>
        </w:r>
        <w:r w:rsidRPr="005615FF">
          <w:rPr>
            <w:b w:val="0"/>
          </w:rPr>
          <w:t xml:space="preserve">. A través del proceso de </w:t>
        </w:r>
        <w:r w:rsidR="00A652C6">
          <w:fldChar w:fldCharType="begin"/>
        </w:r>
        <w:r>
          <w:instrText>HYPERLINK "http://es.wikipedia.org/wiki/Socializaci%C3%B3n" \o "Socialización"</w:instrText>
        </w:r>
        <w:r w:rsidR="00A652C6">
          <w:fldChar w:fldCharType="separate"/>
        </w:r>
        <w:r w:rsidRPr="005615FF">
          <w:rPr>
            <w:rStyle w:val="Hyperlink"/>
            <w:b w:val="0"/>
            <w:color w:val="auto"/>
            <w:u w:val="none"/>
          </w:rPr>
          <w:t>socialización</w:t>
        </w:r>
        <w:r w:rsidR="00A652C6">
          <w:fldChar w:fldCharType="end"/>
        </w:r>
        <w:r w:rsidRPr="005615FF">
          <w:rPr>
            <w:b w:val="0"/>
          </w:rPr>
          <w:t>, el cumplir estas tareas llega a convertirse en una aspiración del propio individuo, marcando definitivamente su proceder en determinados momentos de su vida. Estas son</w:t>
        </w:r>
        <w:r w:rsidRPr="005615FF">
          <w:rPr>
            <w:rFonts w:eastAsia="Times New Roman"/>
            <w:b w:val="0"/>
            <w:lang w:val="es-ES" w:eastAsia="es-HN"/>
          </w:rPr>
          <w:t xml:space="preserve"> ocho:</w:t>
        </w:r>
      </w:ins>
    </w:p>
    <w:p w:rsidR="00F353F6" w:rsidRPr="005615FF" w:rsidRDefault="00F353F6" w:rsidP="00F353F6">
      <w:pPr>
        <w:rPr>
          <w:ins w:id="353" w:author="Hadizabel" w:date="2012-02-02T08:28:00Z"/>
          <w:b w:val="0"/>
          <w:lang w:val="es-ES" w:eastAsia="es-HN"/>
        </w:rPr>
      </w:pPr>
      <w:ins w:id="354" w:author="Hadizabel" w:date="2012-02-02T08:28:00Z">
        <w:r w:rsidRPr="005615FF">
          <w:rPr>
            <w:b w:val="0"/>
            <w:lang w:val="es-ES" w:eastAsia="es-HN"/>
          </w:rPr>
          <w:t xml:space="preserve">1.- Etapa incorporativa (fase oral): Va desde el nacimiento hasta los </w:t>
        </w:r>
        <w:commentRangeStart w:id="355"/>
        <w:r>
          <w:rPr>
            <w:b w:val="0"/>
            <w:lang w:val="es-ES" w:eastAsia="es-HN"/>
          </w:rPr>
          <w:t>dos</w:t>
        </w:r>
        <w:commentRangeEnd w:id="355"/>
        <w:r>
          <w:rPr>
            <w:rStyle w:val="CommentReference"/>
          </w:rPr>
          <w:commentReference w:id="355"/>
        </w:r>
        <w:r w:rsidRPr="005615FF">
          <w:rPr>
            <w:b w:val="0"/>
            <w:lang w:val="es-ES" w:eastAsia="es-HN"/>
          </w:rPr>
          <w:t xml:space="preserve"> años de edad. Al nacer el niño (a), pasa de depender en forma absoluta de su medio ambiente</w:t>
        </w:r>
        <w:r>
          <w:rPr>
            <w:b w:val="0"/>
            <w:lang w:val="es-ES" w:eastAsia="es-HN"/>
          </w:rPr>
          <w:t>.</w:t>
        </w:r>
      </w:ins>
    </w:p>
    <w:p w:rsidR="00F353F6" w:rsidRPr="005615FF" w:rsidRDefault="00F353F6" w:rsidP="00F353F6">
      <w:pPr>
        <w:rPr>
          <w:ins w:id="356" w:author="Hadizabel" w:date="2012-02-02T08:28:00Z"/>
          <w:b w:val="0"/>
          <w:lang w:val="es-ES" w:eastAsia="es-HN"/>
        </w:rPr>
      </w:pPr>
      <w:ins w:id="357" w:author="Hadizabel" w:date="2012-02-02T08:28:00Z">
        <w:r w:rsidRPr="005615FF">
          <w:rPr>
            <w:b w:val="0"/>
            <w:lang w:val="es-ES" w:eastAsia="es-HN"/>
          </w:rPr>
          <w:t xml:space="preserve">2.- Etapa niñez temprana (fase muscular anal): Va desde un año hasta los tres años; aquí se fija la noción de autonomía del niño (a). A medida que el niño (a) sea capaz de controlar esfínteres, usar músculos para moverse, vocalizar, desarrollará una sensación de ser autónomo y aparte de sus padres. </w:t>
        </w:r>
      </w:ins>
    </w:p>
    <w:p w:rsidR="00F353F6" w:rsidRPr="005615FF" w:rsidRDefault="00F353F6" w:rsidP="00F353F6">
      <w:pPr>
        <w:rPr>
          <w:ins w:id="358" w:author="Hadizabel" w:date="2012-02-02T08:28:00Z"/>
          <w:b w:val="0"/>
          <w:lang w:val="es-ES" w:eastAsia="es-HN"/>
        </w:rPr>
      </w:pPr>
      <w:ins w:id="359" w:author="Hadizabel" w:date="2012-02-02T08:28:00Z">
        <w:r w:rsidRPr="005615FF">
          <w:rPr>
            <w:b w:val="0"/>
            <w:lang w:val="es-ES" w:eastAsia="es-HN"/>
          </w:rPr>
          <w:t xml:space="preserve">3.- Etapa locomotora genital (preescolar): Va desde los tres años a los seis años. El niño (a) se percata mas agudamente de su medio externo. Toma la iniciativa para establecer relaciones más cercanas con el progenitor del sexo opuesto. </w:t>
        </w:r>
      </w:ins>
    </w:p>
    <w:p w:rsidR="00F353F6" w:rsidRPr="005615FF" w:rsidRDefault="00F353F6" w:rsidP="00F353F6">
      <w:pPr>
        <w:rPr>
          <w:ins w:id="360" w:author="Hadizabel" w:date="2012-02-02T08:28:00Z"/>
          <w:b w:val="0"/>
          <w:lang w:val="es-ES" w:eastAsia="es-HN"/>
        </w:rPr>
      </w:pPr>
      <w:ins w:id="361" w:author="Hadizabel" w:date="2012-02-02T08:28:00Z">
        <w:r w:rsidRPr="005615FF">
          <w:rPr>
            <w:b w:val="0"/>
            <w:lang w:val="es-ES" w:eastAsia="es-HN"/>
          </w:rPr>
          <w:t xml:space="preserve">4.- Etapa de latencia (escolar): Va desde los seis años a los doce años; el niño (a) muestra su capacidad de desenvolverse industriosamente en la interacción educacional. También se desarrolla la capacidad de interactuar socialmente, por primera vez fuera de la familia. </w:t>
        </w:r>
      </w:ins>
    </w:p>
    <w:p w:rsidR="00F353F6" w:rsidRPr="005615FF" w:rsidRDefault="00F353F6" w:rsidP="00F353F6">
      <w:pPr>
        <w:rPr>
          <w:ins w:id="362" w:author="Hadizabel" w:date="2012-02-02T08:28:00Z"/>
          <w:b w:val="0"/>
          <w:lang w:val="es-ES" w:eastAsia="es-HN"/>
        </w:rPr>
      </w:pPr>
      <w:ins w:id="363" w:author="Hadizabel" w:date="2012-02-02T08:28:00Z">
        <w:r w:rsidRPr="005615FF">
          <w:rPr>
            <w:b w:val="0"/>
            <w:lang w:val="es-ES" w:eastAsia="es-HN"/>
          </w:rPr>
          <w:t xml:space="preserve">5.- Etapa de Adolescencia: Se extiende desde los doce años a los veinte años. Como tarea central del desarrollo adolescente está el concepto de consolidación de la identidad. </w:t>
        </w:r>
      </w:ins>
    </w:p>
    <w:p w:rsidR="00F353F6" w:rsidRPr="005615FF" w:rsidRDefault="00F353F6" w:rsidP="00F353F6">
      <w:pPr>
        <w:rPr>
          <w:ins w:id="364" w:author="Hadizabel" w:date="2012-02-02T08:28:00Z"/>
          <w:b w:val="0"/>
          <w:lang w:val="es-ES" w:eastAsia="es-HN"/>
        </w:rPr>
      </w:pPr>
      <w:ins w:id="365" w:author="Hadizabel" w:date="2012-02-02T08:28:00Z">
        <w:r w:rsidRPr="005615FF">
          <w:rPr>
            <w:b w:val="0"/>
            <w:lang w:val="es-ES" w:eastAsia="es-HN"/>
          </w:rPr>
          <w:t>6.- Etapa adulto joven: Va desde los veinte años a los cuarenta años, el adulto entra a formar parte de la sociedad al desempeñar un trabajo y relacionarse establemente con una pareja muchas veces formando una familia, donde la persona debe mostrar su capacidad de entrega estable a una labor dada.</w:t>
        </w:r>
      </w:ins>
    </w:p>
    <w:p w:rsidR="00F353F6" w:rsidRPr="005615FF" w:rsidRDefault="00F353F6" w:rsidP="00F353F6">
      <w:pPr>
        <w:rPr>
          <w:ins w:id="366" w:author="Hadizabel" w:date="2012-02-02T08:28:00Z"/>
          <w:b w:val="0"/>
          <w:lang w:val="es-ES" w:eastAsia="es-HN"/>
        </w:rPr>
      </w:pPr>
      <w:ins w:id="367" w:author="Hadizabel" w:date="2012-02-02T08:28:00Z">
        <w:r w:rsidRPr="005615FF">
          <w:rPr>
            <w:b w:val="0"/>
            <w:lang w:val="es-ES" w:eastAsia="es-HN"/>
          </w:rPr>
          <w:t xml:space="preserve">7.- Etapa adulto medio o maduro: Va desde los cuarenta años a los sesenta años. Lo crucial de esta etapa es la capacidad de cuidar y facilitar el desarrollo de las generaciones más jóvenes. Los adultos de esta edad participan de esta tarea siendo padres, profesores, guías. </w:t>
        </w:r>
      </w:ins>
    </w:p>
    <w:p w:rsidR="00F353F6" w:rsidRPr="005615FF" w:rsidRDefault="00F353F6" w:rsidP="00F353F6">
      <w:pPr>
        <w:rPr>
          <w:ins w:id="368" w:author="Hadizabel" w:date="2012-02-02T08:28:00Z"/>
          <w:b w:val="0"/>
          <w:lang w:val="es-ES" w:eastAsia="es-HN"/>
        </w:rPr>
      </w:pPr>
      <w:ins w:id="369" w:author="Hadizabel" w:date="2012-02-02T08:28:00Z">
        <w:r w:rsidRPr="005615FF">
          <w:rPr>
            <w:b w:val="0"/>
            <w:lang w:val="es-ES" w:eastAsia="es-HN"/>
          </w:rPr>
          <w:t>8.- Etapa adulto tardío/ adulto mayor: Desde los sesenta años en adelante. A medida que el adulto completa el ciclo de haber vivido él, y asegurado que viva la generación siguiente, se llega al tema final del ciclo vital: la integridad reposa en la aceptación de la sucesión de las generaciones y de la finitud de la vida natural. Esta clasificación fu</w:t>
        </w:r>
        <w:r>
          <w:rPr>
            <w:b w:val="0"/>
            <w:lang w:val="es-ES" w:eastAsia="es-HN"/>
          </w:rPr>
          <w:t>é</w:t>
        </w:r>
        <w:r w:rsidRPr="005615FF">
          <w:rPr>
            <w:b w:val="0"/>
            <w:lang w:val="es-ES" w:eastAsia="es-HN"/>
          </w:rPr>
          <w:t xml:space="preserve"> considerada para efectos del análisis de los diferentes rangos de edad del Censo.</w:t>
        </w:r>
      </w:ins>
    </w:p>
    <w:p w:rsidR="00541E5A" w:rsidRDefault="00541E5A">
      <w:pPr>
        <w:rPr>
          <w:ins w:id="370" w:author="Hadizabel" w:date="2012-02-01T22:02:00Z"/>
          <w:b w:val="0"/>
          <w:strike/>
          <w:color w:val="000000"/>
          <w:lang w:val="es-ES"/>
          <w:rPrChange w:id="371" w:author="Hadizabel" w:date="2012-02-02T08:28:00Z">
            <w:rPr>
              <w:ins w:id="372" w:author="Hadizabel" w:date="2012-02-01T22:02:00Z"/>
              <w:rFonts w:asciiTheme="minorHAnsi" w:hAnsiTheme="minorHAnsi" w:cstheme="minorHAnsi"/>
              <w:b/>
              <w:strike/>
              <w:color w:val="000000"/>
            </w:rPr>
          </w:rPrChange>
        </w:rPr>
        <w:pPrChange w:id="373" w:author="Hadizabel" w:date="2012-02-02T08:28:00Z">
          <w:pPr>
            <w:pStyle w:val="NormalWeb"/>
            <w:jc w:val="both"/>
          </w:pPr>
        </w:pPrChange>
      </w:pPr>
    </w:p>
    <w:p w:rsidR="00541E5A" w:rsidRDefault="00541E5A">
      <w:pPr>
        <w:pStyle w:val="Default"/>
        <w:rPr>
          <w:ins w:id="374" w:author="Hadizabel" w:date="2012-02-01T22:01:00Z"/>
          <w:lang w:val="es-MX"/>
          <w:rPrChange w:id="375" w:author="Hadizabel" w:date="2012-02-01T22:01:00Z">
            <w:rPr>
              <w:ins w:id="376" w:author="Hadizabel" w:date="2012-02-01T22:01:00Z"/>
              <w:rFonts w:asciiTheme="minorHAnsi" w:hAnsiTheme="minorHAnsi" w:cstheme="minorHAnsi"/>
              <w:b/>
              <w:lang w:val="es-MX"/>
            </w:rPr>
          </w:rPrChange>
        </w:rPr>
        <w:pPrChange w:id="377" w:author="Hadizabel" w:date="2012-02-01T22:01:00Z">
          <w:pPr>
            <w:pStyle w:val="Heading2"/>
          </w:pPr>
        </w:pPrChange>
      </w:pPr>
    </w:p>
    <w:p w:rsidR="008B3DA2" w:rsidRPr="005615FF" w:rsidRDefault="009373CA" w:rsidP="00D55F00">
      <w:pPr>
        <w:pStyle w:val="Heading2"/>
        <w:rPr>
          <w:rFonts w:asciiTheme="minorHAnsi" w:hAnsiTheme="minorHAnsi" w:cstheme="minorHAnsi"/>
          <w:b/>
          <w:lang w:val="es-MX"/>
        </w:rPr>
      </w:pPr>
      <w:ins w:id="378" w:author="Hadizabel" w:date="2012-02-01T22:03:00Z">
        <w:r w:rsidRPr="00257ECE">
          <w:rPr>
            <w:rFonts w:asciiTheme="minorHAnsi" w:hAnsiTheme="minorHAnsi" w:cstheme="minorHAnsi"/>
            <w:b/>
            <w:lang w:val="es-MX"/>
          </w:rPr>
          <w:t>1.5</w:t>
        </w:r>
        <w:r>
          <w:rPr>
            <w:rFonts w:asciiTheme="minorHAnsi" w:hAnsiTheme="minorHAnsi" w:cstheme="minorHAnsi"/>
            <w:b/>
            <w:lang w:val="es-MX"/>
          </w:rPr>
          <w:t xml:space="preserve"> </w:t>
        </w:r>
      </w:ins>
      <w:r w:rsidR="008B3DA2" w:rsidRPr="005615FF">
        <w:rPr>
          <w:rFonts w:asciiTheme="minorHAnsi" w:hAnsiTheme="minorHAnsi" w:cstheme="minorHAnsi"/>
          <w:b/>
          <w:lang w:val="es-MX"/>
        </w:rPr>
        <w:t>Metodología</w:t>
      </w:r>
      <w:r w:rsidR="00AD3B4E" w:rsidRPr="005615FF">
        <w:rPr>
          <w:rFonts w:asciiTheme="minorHAnsi" w:hAnsiTheme="minorHAnsi" w:cstheme="minorHAnsi"/>
          <w:b/>
          <w:lang w:val="es-MX"/>
        </w:rPr>
        <w:t xml:space="preserve"> de Realización del Censo</w:t>
      </w:r>
      <w:bookmarkEnd w:id="326"/>
    </w:p>
    <w:p w:rsidR="00A92C84" w:rsidRPr="005615FF" w:rsidRDefault="00A92C84" w:rsidP="00F55307">
      <w:pPr>
        <w:rPr>
          <w:b w:val="0"/>
        </w:rPr>
      </w:pPr>
      <w:r w:rsidRPr="005615FF">
        <w:rPr>
          <w:b w:val="0"/>
          <w:lang w:val="es-MX"/>
        </w:rPr>
        <w:t>L</w:t>
      </w:r>
      <w:r w:rsidR="00EA4DCC" w:rsidRPr="005615FF">
        <w:rPr>
          <w:b w:val="0"/>
        </w:rPr>
        <w:t>a B</w:t>
      </w:r>
      <w:r w:rsidR="00A61ECF" w:rsidRPr="005615FF">
        <w:rPr>
          <w:b w:val="0"/>
        </w:rPr>
        <w:t>oleta</w:t>
      </w:r>
      <w:r w:rsidR="00EA4DCC" w:rsidRPr="005615FF">
        <w:rPr>
          <w:b w:val="0"/>
        </w:rPr>
        <w:t xml:space="preserve"> de R</w:t>
      </w:r>
      <w:r w:rsidR="00A61ECF" w:rsidRPr="005615FF">
        <w:rPr>
          <w:b w:val="0"/>
        </w:rPr>
        <w:t>egistro Censal</w:t>
      </w:r>
      <w:r w:rsidRPr="005615FF">
        <w:rPr>
          <w:b w:val="0"/>
        </w:rPr>
        <w:t>:</w:t>
      </w:r>
      <w:r w:rsidR="00EA4DCC" w:rsidRPr="005615FF">
        <w:rPr>
          <w:b w:val="0"/>
        </w:rPr>
        <w:t xml:space="preserve"> </w:t>
      </w:r>
      <w:r w:rsidR="00C87F2F" w:rsidRPr="005615FF">
        <w:rPr>
          <w:b w:val="0"/>
        </w:rPr>
        <w:t>S</w:t>
      </w:r>
      <w:r w:rsidRPr="005615FF">
        <w:rPr>
          <w:b w:val="0"/>
        </w:rPr>
        <w:t xml:space="preserve">e </w:t>
      </w:r>
      <w:del w:id="379" w:author="pc" w:date="2012-01-31T15:33:00Z">
        <w:r w:rsidRPr="005615FF" w:rsidDel="008E6819">
          <w:rPr>
            <w:b w:val="0"/>
          </w:rPr>
          <w:delText xml:space="preserve">estructuro </w:delText>
        </w:r>
      </w:del>
      <w:ins w:id="380" w:author="pc" w:date="2012-01-31T15:33:00Z">
        <w:r w:rsidR="008E6819" w:rsidRPr="005615FF">
          <w:rPr>
            <w:b w:val="0"/>
          </w:rPr>
          <w:t>estructur</w:t>
        </w:r>
        <w:r w:rsidR="008E6819">
          <w:rPr>
            <w:b w:val="0"/>
          </w:rPr>
          <w:t>ó</w:t>
        </w:r>
        <w:r w:rsidR="008E6819" w:rsidRPr="005615FF">
          <w:rPr>
            <w:b w:val="0"/>
          </w:rPr>
          <w:t xml:space="preserve"> </w:t>
        </w:r>
      </w:ins>
      <w:r w:rsidRPr="005615FF">
        <w:rPr>
          <w:b w:val="0"/>
        </w:rPr>
        <w:t xml:space="preserve">en ocho aspectos de interés, a continuación descritos: Datos generales, </w:t>
      </w:r>
      <w:r w:rsidRPr="005615FF">
        <w:rPr>
          <w:b w:val="0"/>
          <w:lang w:val="es-MX"/>
        </w:rPr>
        <w:t>caracterización, causas y diagnóstico, tipos de apoyos recibidos, nivel de participación, a</w:t>
      </w:r>
      <w:r w:rsidRPr="005615FF">
        <w:rPr>
          <w:b w:val="0"/>
          <w:color w:val="000000"/>
          <w:lang w:val="es-MX"/>
        </w:rPr>
        <w:t>spectos educativos,</w:t>
      </w:r>
      <w:r w:rsidRPr="005615FF">
        <w:rPr>
          <w:b w:val="0"/>
          <w:lang w:val="es-MX"/>
        </w:rPr>
        <w:t xml:space="preserve"> derechos, situación socio</w:t>
      </w:r>
      <w:ins w:id="381" w:author="pc" w:date="2012-01-31T15:33:00Z">
        <w:r w:rsidR="008E6819">
          <w:rPr>
            <w:b w:val="0"/>
            <w:lang w:val="es-MX"/>
          </w:rPr>
          <w:t>-</w:t>
        </w:r>
      </w:ins>
      <w:del w:id="382" w:author="pc" w:date="2012-01-31T15:33:00Z">
        <w:r w:rsidRPr="005615FF" w:rsidDel="008E6819">
          <w:rPr>
            <w:b w:val="0"/>
            <w:lang w:val="es-MX"/>
          </w:rPr>
          <w:delText xml:space="preserve"> </w:delText>
        </w:r>
      </w:del>
      <w:r w:rsidRPr="005615FF">
        <w:rPr>
          <w:b w:val="0"/>
          <w:lang w:val="es-MX"/>
        </w:rPr>
        <w:t>familiar de las personas con discapacidad.</w:t>
      </w:r>
      <w:r w:rsidR="00C87F2F" w:rsidRPr="005615FF">
        <w:rPr>
          <w:b w:val="0"/>
          <w:lang w:val="es-MX"/>
        </w:rPr>
        <w:t xml:space="preserve">  Con fines de consulta y de unificación de criterios, s</w:t>
      </w:r>
      <w:r w:rsidRPr="005615FF">
        <w:rPr>
          <w:b w:val="0"/>
        </w:rPr>
        <w:t xml:space="preserve">e realizó un instructivo de aplicación de la </w:t>
      </w:r>
      <w:r w:rsidR="00C87F2F" w:rsidRPr="005615FF">
        <w:rPr>
          <w:b w:val="0"/>
        </w:rPr>
        <w:t>Boleta para uso de los Censista y Supervisores de C</w:t>
      </w:r>
      <w:r w:rsidRPr="005615FF">
        <w:rPr>
          <w:b w:val="0"/>
        </w:rPr>
        <w:t xml:space="preserve">ampo. </w:t>
      </w:r>
    </w:p>
    <w:p w:rsidR="00E21590" w:rsidRPr="005615FF" w:rsidRDefault="00EB1CE3" w:rsidP="00F55307">
      <w:pPr>
        <w:rPr>
          <w:lang w:val="es-MX"/>
        </w:rPr>
      </w:pPr>
      <w:r w:rsidRPr="005615FF">
        <w:rPr>
          <w:lang w:val="es-MX"/>
        </w:rPr>
        <w:t>Procedimiento de la Revisión y V</w:t>
      </w:r>
      <w:r w:rsidR="00E21590" w:rsidRPr="005615FF">
        <w:rPr>
          <w:lang w:val="es-MX"/>
        </w:rPr>
        <w:t xml:space="preserve">alidación de la Ficha e Instructivo </w:t>
      </w:r>
      <w:del w:id="383" w:author="pc" w:date="2012-01-31T15:34:00Z">
        <w:r w:rsidR="00E21590" w:rsidRPr="005615FF" w:rsidDel="008E6819">
          <w:rPr>
            <w:lang w:val="es-MX"/>
          </w:rPr>
          <w:delText>Metodológica</w:delText>
        </w:r>
      </w:del>
      <w:ins w:id="384" w:author="pc" w:date="2012-01-31T15:34:00Z">
        <w:r w:rsidR="008E6819" w:rsidRPr="005615FF">
          <w:rPr>
            <w:lang w:val="es-MX"/>
          </w:rPr>
          <w:t>Metodológic</w:t>
        </w:r>
        <w:r w:rsidR="008E6819">
          <w:rPr>
            <w:lang w:val="es-MX"/>
          </w:rPr>
          <w:t>o</w:t>
        </w:r>
      </w:ins>
    </w:p>
    <w:p w:rsidR="00A92C84" w:rsidRPr="005615FF" w:rsidRDefault="00A92C84" w:rsidP="00A901D2">
      <w:pPr>
        <w:rPr>
          <w:b w:val="0"/>
        </w:rPr>
      </w:pPr>
      <w:r w:rsidRPr="005615FF">
        <w:rPr>
          <w:b w:val="0"/>
        </w:rPr>
        <w:t xml:space="preserve">La Boleta </w:t>
      </w:r>
      <w:del w:id="385" w:author="pc" w:date="2012-01-31T15:34:00Z">
        <w:r w:rsidRPr="005615FF" w:rsidDel="008E6819">
          <w:rPr>
            <w:b w:val="0"/>
          </w:rPr>
          <w:delText xml:space="preserve">fue </w:delText>
        </w:r>
      </w:del>
      <w:ins w:id="386" w:author="pc" w:date="2012-01-31T15:34:00Z">
        <w:r w:rsidR="008E6819" w:rsidRPr="005615FF">
          <w:rPr>
            <w:b w:val="0"/>
          </w:rPr>
          <w:t>fu</w:t>
        </w:r>
        <w:r w:rsidR="008E6819">
          <w:rPr>
            <w:b w:val="0"/>
          </w:rPr>
          <w:t>é</w:t>
        </w:r>
        <w:r w:rsidR="008E6819" w:rsidRPr="005615FF">
          <w:rPr>
            <w:b w:val="0"/>
          </w:rPr>
          <w:t xml:space="preserve"> </w:t>
        </w:r>
      </w:ins>
      <w:r w:rsidRPr="005615FF">
        <w:rPr>
          <w:b w:val="0"/>
        </w:rPr>
        <w:t xml:space="preserve">validada mediante Juicio de Expertos y </w:t>
      </w:r>
      <w:r w:rsidR="00A901D2" w:rsidRPr="005615FF">
        <w:rPr>
          <w:b w:val="0"/>
        </w:rPr>
        <w:t>con</w:t>
      </w:r>
      <w:r w:rsidRPr="005615FF">
        <w:rPr>
          <w:b w:val="0"/>
        </w:rPr>
        <w:t xml:space="preserve"> la aplicación </w:t>
      </w:r>
      <w:del w:id="387" w:author="pc" w:date="2012-01-31T15:34:00Z">
        <w:r w:rsidRPr="005615FF" w:rsidDel="008E6819">
          <w:rPr>
            <w:b w:val="0"/>
          </w:rPr>
          <w:delText xml:space="preserve"> </w:delText>
        </w:r>
      </w:del>
      <w:r w:rsidRPr="005615FF">
        <w:rPr>
          <w:b w:val="0"/>
        </w:rPr>
        <w:t>a una muestra de personas con discapacidad en el Municipio de Jesús de Otoro.</w:t>
      </w:r>
    </w:p>
    <w:p w:rsidR="00E21590" w:rsidRPr="005615FF" w:rsidRDefault="00A92C84" w:rsidP="00A901D2">
      <w:pPr>
        <w:rPr>
          <w:b w:val="0"/>
          <w:lang w:val="es-MX"/>
        </w:rPr>
      </w:pPr>
      <w:r w:rsidRPr="005615FF">
        <w:rPr>
          <w:b w:val="0"/>
        </w:rPr>
        <w:t>Los y las  Censistas fueron capacitados en su uso, durante d</w:t>
      </w:r>
      <w:ins w:id="388" w:author="Hadizabel" w:date="2012-02-01T21:59:00Z">
        <w:r w:rsidR="009373CA">
          <w:rPr>
            <w:b w:val="0"/>
          </w:rPr>
          <w:t>iez y seis horas</w:t>
        </w:r>
      </w:ins>
      <w:ins w:id="389" w:author="pc" w:date="2012-02-02T15:54:00Z">
        <w:r w:rsidR="00541E5A">
          <w:rPr>
            <w:b w:val="0"/>
          </w:rPr>
          <w:t xml:space="preserve"> </w:t>
        </w:r>
      </w:ins>
      <w:del w:id="390" w:author="Hadizabel" w:date="2012-02-01T21:59:00Z">
        <w:r w:rsidRPr="005615FF" w:rsidDel="009373CA">
          <w:rPr>
            <w:b w:val="0"/>
          </w:rPr>
          <w:delText xml:space="preserve">os </w:delText>
        </w:r>
        <w:commentRangeStart w:id="391"/>
        <w:r w:rsidRPr="005615FF" w:rsidDel="009373CA">
          <w:rPr>
            <w:b w:val="0"/>
          </w:rPr>
          <w:delText xml:space="preserve">días completos </w:delText>
        </w:r>
      </w:del>
      <w:commentRangeEnd w:id="391"/>
      <w:r w:rsidR="008E6819">
        <w:rPr>
          <w:rStyle w:val="CommentReference"/>
        </w:rPr>
        <w:commentReference w:id="391"/>
      </w:r>
      <w:r w:rsidRPr="005615FF">
        <w:rPr>
          <w:b w:val="0"/>
        </w:rPr>
        <w:t>en el mes de septiembre, antes de empezar la fase de recolección de la información.</w:t>
      </w:r>
      <w:r w:rsidR="00E21590" w:rsidRPr="005615FF">
        <w:rPr>
          <w:b w:val="0"/>
        </w:rPr>
        <w:t xml:space="preserve"> </w:t>
      </w:r>
      <w:r w:rsidR="00E21590" w:rsidRPr="005615FF">
        <w:rPr>
          <w:b w:val="0"/>
          <w:lang w:val="es-MX"/>
        </w:rPr>
        <w:t xml:space="preserve">A fin de unificar criterios de aplicación, familiarizarse con el instructivo y el contenido del instrumento.  </w:t>
      </w:r>
    </w:p>
    <w:p w:rsidR="00C87F2F" w:rsidRPr="005615FF" w:rsidRDefault="008B3DA2" w:rsidP="00C87F2F">
      <w:pPr>
        <w:rPr>
          <w:b w:val="0"/>
          <w:lang w:val="es-MX"/>
        </w:rPr>
      </w:pPr>
      <w:r w:rsidRPr="005615FF">
        <w:rPr>
          <w:lang w:val="es-MX"/>
        </w:rPr>
        <w:t xml:space="preserve">Tamaño de la </w:t>
      </w:r>
      <w:r w:rsidR="00A92C84" w:rsidRPr="005615FF">
        <w:rPr>
          <w:lang w:val="es-MX"/>
        </w:rPr>
        <w:t>Muestra</w:t>
      </w:r>
      <w:r w:rsidR="00A92C84" w:rsidRPr="005615FF">
        <w:rPr>
          <w:b w:val="0"/>
          <w:lang w:val="es-MX"/>
        </w:rPr>
        <w:t xml:space="preserve">: </w:t>
      </w:r>
      <w:commentRangeStart w:id="392"/>
      <w:r w:rsidR="00A92C84" w:rsidRPr="005615FF">
        <w:rPr>
          <w:b w:val="0"/>
          <w:lang w:val="es-MX"/>
        </w:rPr>
        <w:t>Teniendo</w:t>
      </w:r>
      <w:commentRangeEnd w:id="392"/>
      <w:r w:rsidR="008E6819">
        <w:rPr>
          <w:rStyle w:val="CommentReference"/>
        </w:rPr>
        <w:commentReference w:id="392"/>
      </w:r>
      <w:r w:rsidRPr="005615FF">
        <w:rPr>
          <w:b w:val="0"/>
          <w:lang w:val="es-MX"/>
        </w:rPr>
        <w:t xml:space="preserve"> como base los Términos de Refe</w:t>
      </w:r>
      <w:r w:rsidR="00A901D2" w:rsidRPr="005615FF">
        <w:rPr>
          <w:b w:val="0"/>
          <w:lang w:val="es-MX"/>
        </w:rPr>
        <w:t xml:space="preserve">rencia de la Consultoría, </w:t>
      </w:r>
      <w:r w:rsidRPr="005615FF">
        <w:rPr>
          <w:b w:val="0"/>
          <w:lang w:val="es-MX"/>
        </w:rPr>
        <w:t>se establec</w:t>
      </w:r>
      <w:r w:rsidR="00A901D2" w:rsidRPr="005615FF">
        <w:rPr>
          <w:b w:val="0"/>
          <w:lang w:val="es-MX"/>
        </w:rPr>
        <w:t>ió</w:t>
      </w:r>
      <w:r w:rsidRPr="005615FF">
        <w:rPr>
          <w:b w:val="0"/>
          <w:lang w:val="es-MX"/>
        </w:rPr>
        <w:t xml:space="preserve"> el objetivo de levantar un Censo de Personas con Discapacidad en </w:t>
      </w:r>
      <w:r w:rsidR="00415ABA" w:rsidRPr="005615FF">
        <w:rPr>
          <w:b w:val="0"/>
          <w:lang w:val="es-MX"/>
        </w:rPr>
        <w:t xml:space="preserve">todo </w:t>
      </w:r>
      <w:r w:rsidRPr="005615FF">
        <w:rPr>
          <w:b w:val="0"/>
          <w:lang w:val="es-MX"/>
        </w:rPr>
        <w:t>el Municip</w:t>
      </w:r>
      <w:r w:rsidR="002A10A2" w:rsidRPr="005615FF">
        <w:rPr>
          <w:b w:val="0"/>
          <w:lang w:val="es-MX"/>
        </w:rPr>
        <w:t>io de Jesús de Otoro</w:t>
      </w:r>
      <w:r w:rsidR="00415ABA" w:rsidRPr="005615FF">
        <w:rPr>
          <w:b w:val="0"/>
          <w:lang w:val="es-MX"/>
        </w:rPr>
        <w:t>.</w:t>
      </w:r>
    </w:p>
    <w:p w:rsidR="007B5071" w:rsidRPr="005615FF" w:rsidDel="009373CA" w:rsidRDefault="00CE19F2" w:rsidP="009373CA">
      <w:pPr>
        <w:rPr>
          <w:del w:id="393" w:author="Hadizabel" w:date="2012-02-01T22:00:00Z"/>
          <w:b w:val="0"/>
          <w:color w:val="000000"/>
        </w:rPr>
      </w:pPr>
      <w:r w:rsidRPr="005615FF">
        <w:rPr>
          <w:lang w:val="es-MX"/>
        </w:rPr>
        <w:t>Aplicación de la Boleta</w:t>
      </w:r>
      <w:r w:rsidR="00C87F2F" w:rsidRPr="005615FF">
        <w:rPr>
          <w:lang w:val="es-MX"/>
        </w:rPr>
        <w:t xml:space="preserve">: </w:t>
      </w:r>
      <w:del w:id="394" w:author="Hadizabel" w:date="2012-02-01T22:00:00Z">
        <w:r w:rsidR="00955BE5" w:rsidRPr="005615FF" w:rsidDel="009373CA">
          <w:rPr>
            <w:rStyle w:val="A8"/>
            <w:rFonts w:cstheme="minorHAnsi"/>
            <w:b w:val="0"/>
            <w:bCs/>
            <w:sz w:val="24"/>
            <w:szCs w:val="24"/>
            <w:lang w:val="es-MX"/>
          </w:rPr>
          <w:delText xml:space="preserve">Según el XVI Censo de Población y Vivienda </w:delText>
        </w:r>
        <w:commentRangeStart w:id="395"/>
        <w:r w:rsidR="00955BE5" w:rsidRPr="005615FF" w:rsidDel="009373CA">
          <w:rPr>
            <w:rStyle w:val="A8"/>
            <w:rFonts w:cstheme="minorHAnsi"/>
            <w:b w:val="0"/>
            <w:bCs/>
            <w:sz w:val="24"/>
            <w:szCs w:val="24"/>
            <w:lang w:val="es-MX"/>
          </w:rPr>
          <w:delText>2001</w:delText>
        </w:r>
        <w:commentRangeEnd w:id="395"/>
        <w:r w:rsidR="008E6819" w:rsidDel="009373CA">
          <w:rPr>
            <w:rStyle w:val="CommentReference"/>
          </w:rPr>
          <w:commentReference w:id="395"/>
        </w:r>
        <w:r w:rsidR="00955BE5" w:rsidRPr="005615FF" w:rsidDel="009373CA">
          <w:rPr>
            <w:rStyle w:val="A8"/>
            <w:rFonts w:cstheme="minorHAnsi"/>
            <w:b w:val="0"/>
            <w:bCs/>
            <w:sz w:val="24"/>
            <w:szCs w:val="24"/>
            <w:lang w:val="es-MX"/>
          </w:rPr>
          <w:delText>, l</w:delText>
        </w:r>
        <w:r w:rsidR="0089143E" w:rsidRPr="005615FF" w:rsidDel="009373CA">
          <w:rPr>
            <w:rStyle w:val="A8"/>
            <w:rFonts w:cstheme="minorHAnsi"/>
            <w:b w:val="0"/>
            <w:bCs/>
            <w:sz w:val="24"/>
            <w:szCs w:val="24"/>
          </w:rPr>
          <w:delText>a ca</w:delText>
        </w:r>
        <w:r w:rsidR="007B5071" w:rsidRPr="005615FF" w:rsidDel="009373CA">
          <w:rPr>
            <w:rStyle w:val="A8"/>
            <w:rFonts w:cstheme="minorHAnsi"/>
            <w:b w:val="0"/>
            <w:bCs/>
            <w:sz w:val="24"/>
            <w:szCs w:val="24"/>
          </w:rPr>
          <w:delText>becera departamental</w:delText>
        </w:r>
        <w:r w:rsidR="0089143E" w:rsidRPr="005615FF" w:rsidDel="009373CA">
          <w:rPr>
            <w:rStyle w:val="A8"/>
            <w:rFonts w:cstheme="minorHAnsi"/>
            <w:b w:val="0"/>
            <w:bCs/>
            <w:sz w:val="24"/>
            <w:szCs w:val="24"/>
          </w:rPr>
          <w:delText xml:space="preserve"> de </w:delText>
        </w:r>
        <w:r w:rsidR="00BC090A" w:rsidRPr="005615FF" w:rsidDel="009373CA">
          <w:rPr>
            <w:rStyle w:val="A8"/>
            <w:rFonts w:cstheme="minorHAnsi"/>
            <w:b w:val="0"/>
            <w:bCs/>
            <w:sz w:val="24"/>
            <w:szCs w:val="24"/>
          </w:rPr>
          <w:delText>Intibucá</w:delText>
        </w:r>
        <w:r w:rsidR="0089143E" w:rsidRPr="005615FF" w:rsidDel="009373CA">
          <w:rPr>
            <w:rStyle w:val="A8"/>
            <w:rFonts w:cstheme="minorHAnsi"/>
            <w:b w:val="0"/>
            <w:bCs/>
            <w:sz w:val="24"/>
            <w:szCs w:val="24"/>
          </w:rPr>
          <w:delText xml:space="preserve"> es</w:delText>
        </w:r>
        <w:r w:rsidR="007B5071" w:rsidRPr="005615FF" w:rsidDel="009373CA">
          <w:rPr>
            <w:rStyle w:val="A8"/>
            <w:rFonts w:cstheme="minorHAnsi"/>
            <w:b w:val="0"/>
            <w:sz w:val="24"/>
            <w:szCs w:val="24"/>
          </w:rPr>
          <w:delText xml:space="preserve"> La Esperanza</w:delText>
        </w:r>
        <w:r w:rsidR="0089143E" w:rsidRPr="005615FF" w:rsidDel="009373CA">
          <w:rPr>
            <w:rStyle w:val="A8"/>
            <w:rFonts w:cstheme="minorHAnsi"/>
            <w:b w:val="0"/>
            <w:sz w:val="24"/>
            <w:szCs w:val="24"/>
          </w:rPr>
          <w:delText xml:space="preserve">, </w:delText>
        </w:r>
        <w:r w:rsidR="002D745F" w:rsidRPr="005615FF" w:rsidDel="009373CA">
          <w:rPr>
            <w:rStyle w:val="A8"/>
            <w:rFonts w:cstheme="minorHAnsi"/>
            <w:b w:val="0"/>
            <w:sz w:val="24"/>
            <w:szCs w:val="24"/>
          </w:rPr>
          <w:delText>con una s</w:delText>
        </w:r>
        <w:r w:rsidR="007B5071" w:rsidRPr="005615FF" w:rsidDel="009373CA">
          <w:rPr>
            <w:rStyle w:val="A8"/>
            <w:rFonts w:cstheme="minorHAnsi"/>
            <w:b w:val="0"/>
            <w:bCs/>
            <w:sz w:val="24"/>
            <w:szCs w:val="24"/>
          </w:rPr>
          <w:delText>uperficie territorial</w:delText>
        </w:r>
        <w:r w:rsidR="007B5071" w:rsidRPr="005615FF" w:rsidDel="009373CA">
          <w:rPr>
            <w:rStyle w:val="A8"/>
            <w:rFonts w:cstheme="minorHAnsi"/>
            <w:b w:val="0"/>
            <w:sz w:val="24"/>
            <w:szCs w:val="24"/>
          </w:rPr>
          <w:delText xml:space="preserve"> 3,123 km</w:delText>
        </w:r>
        <w:r w:rsidR="007B5071" w:rsidRPr="005615FF" w:rsidDel="009373CA">
          <w:rPr>
            <w:rStyle w:val="A9"/>
            <w:rFonts w:asciiTheme="minorHAnsi" w:hAnsiTheme="minorHAnsi" w:cstheme="minorHAnsi"/>
            <w:b w:val="0"/>
            <w:sz w:val="24"/>
            <w:szCs w:val="24"/>
          </w:rPr>
          <w:delText>2</w:delText>
        </w:r>
        <w:r w:rsidR="0089143E" w:rsidRPr="005615FF" w:rsidDel="009373CA">
          <w:rPr>
            <w:rStyle w:val="A9"/>
            <w:rFonts w:asciiTheme="minorHAnsi" w:hAnsiTheme="minorHAnsi" w:cstheme="minorHAnsi"/>
            <w:b w:val="0"/>
            <w:sz w:val="24"/>
            <w:szCs w:val="24"/>
          </w:rPr>
          <w:delText xml:space="preserve">, la </w:delText>
        </w:r>
        <w:r w:rsidR="002D745F" w:rsidRPr="005615FF" w:rsidDel="009373CA">
          <w:rPr>
            <w:rStyle w:val="A8"/>
            <w:rFonts w:cstheme="minorHAnsi"/>
            <w:b w:val="0"/>
            <w:bCs/>
            <w:sz w:val="24"/>
            <w:szCs w:val="24"/>
          </w:rPr>
          <w:delText>p</w:delText>
        </w:r>
        <w:r w:rsidR="007B5071" w:rsidRPr="005615FF" w:rsidDel="009373CA">
          <w:rPr>
            <w:rStyle w:val="A8"/>
            <w:rFonts w:cstheme="minorHAnsi"/>
            <w:b w:val="0"/>
            <w:bCs/>
            <w:sz w:val="24"/>
            <w:szCs w:val="24"/>
          </w:rPr>
          <w:delText>oblación actual</w:delText>
        </w:r>
        <w:r w:rsidR="0089143E" w:rsidRPr="005615FF" w:rsidDel="009373CA">
          <w:rPr>
            <w:rStyle w:val="A8"/>
            <w:rFonts w:cstheme="minorHAnsi"/>
            <w:b w:val="0"/>
            <w:sz w:val="24"/>
            <w:szCs w:val="24"/>
          </w:rPr>
          <w:delText xml:space="preserve"> es de</w:delText>
        </w:r>
        <w:r w:rsidR="007B5071" w:rsidRPr="005615FF" w:rsidDel="009373CA">
          <w:rPr>
            <w:rStyle w:val="A8"/>
            <w:rFonts w:cstheme="minorHAnsi"/>
            <w:b w:val="0"/>
            <w:sz w:val="24"/>
            <w:szCs w:val="24"/>
          </w:rPr>
          <w:delText xml:space="preserve"> 188,622 habitantes</w:delText>
        </w:r>
        <w:r w:rsidR="0089143E" w:rsidRPr="005615FF" w:rsidDel="009373CA">
          <w:rPr>
            <w:rStyle w:val="A8"/>
            <w:rFonts w:cstheme="minorHAnsi"/>
            <w:b w:val="0"/>
            <w:sz w:val="24"/>
            <w:szCs w:val="24"/>
          </w:rPr>
          <w:delText>. La p</w:delText>
        </w:r>
        <w:r w:rsidR="007B5071" w:rsidRPr="005615FF" w:rsidDel="009373CA">
          <w:rPr>
            <w:rStyle w:val="A8"/>
            <w:rFonts w:cstheme="minorHAnsi"/>
            <w:b w:val="0"/>
            <w:bCs/>
            <w:sz w:val="24"/>
            <w:szCs w:val="24"/>
          </w:rPr>
          <w:delText>rincipal actividad económica</w:delText>
        </w:r>
        <w:r w:rsidR="002D745F" w:rsidRPr="005615FF" w:rsidDel="009373CA">
          <w:rPr>
            <w:rStyle w:val="A8"/>
            <w:rFonts w:cstheme="minorHAnsi"/>
            <w:b w:val="0"/>
            <w:bCs/>
            <w:sz w:val="24"/>
            <w:szCs w:val="24"/>
          </w:rPr>
          <w:delText xml:space="preserve"> es la</w:delText>
        </w:r>
        <w:r w:rsidR="007B5071" w:rsidRPr="005615FF" w:rsidDel="009373CA">
          <w:rPr>
            <w:rStyle w:val="A8"/>
            <w:rFonts w:cstheme="minorHAnsi"/>
            <w:b w:val="0"/>
            <w:sz w:val="24"/>
            <w:szCs w:val="24"/>
          </w:rPr>
          <w:delText xml:space="preserve"> caña de azúcar, maíz, papa, café, frijol, arroz, sorgo (maicillo), </w:delText>
        </w:r>
      </w:del>
      <w:ins w:id="396" w:author="pc" w:date="2012-01-31T15:37:00Z">
        <w:del w:id="397" w:author="Hadizabel" w:date="2012-02-01T22:00:00Z">
          <w:r w:rsidR="008E6819" w:rsidRPr="005615FF" w:rsidDel="009373CA">
            <w:rPr>
              <w:rStyle w:val="A8"/>
              <w:rFonts w:cstheme="minorHAnsi"/>
              <w:b w:val="0"/>
              <w:sz w:val="24"/>
              <w:szCs w:val="24"/>
            </w:rPr>
            <w:delText>)</w:delText>
          </w:r>
          <w:r w:rsidR="008E6819" w:rsidDel="009373CA">
            <w:rPr>
              <w:rStyle w:val="A8"/>
              <w:rFonts w:cstheme="minorHAnsi"/>
              <w:b w:val="0"/>
              <w:sz w:val="24"/>
              <w:szCs w:val="24"/>
            </w:rPr>
            <w:delText xml:space="preserve"> y</w:delText>
          </w:r>
          <w:r w:rsidR="008E6819" w:rsidRPr="005615FF" w:rsidDel="009373CA">
            <w:rPr>
              <w:rStyle w:val="A8"/>
              <w:rFonts w:cstheme="minorHAnsi"/>
              <w:b w:val="0"/>
              <w:sz w:val="24"/>
              <w:szCs w:val="24"/>
            </w:rPr>
            <w:delText xml:space="preserve"> </w:delText>
          </w:r>
        </w:del>
      </w:ins>
      <w:del w:id="398" w:author="Hadizabel" w:date="2012-02-01T22:00:00Z">
        <w:r w:rsidR="007B5071" w:rsidRPr="005615FF" w:rsidDel="009373CA">
          <w:rPr>
            <w:rStyle w:val="A8"/>
            <w:rFonts w:cstheme="minorHAnsi"/>
            <w:b w:val="0"/>
            <w:sz w:val="24"/>
            <w:szCs w:val="24"/>
          </w:rPr>
          <w:delText>repollo</w:delText>
        </w:r>
        <w:r w:rsidR="002D745F" w:rsidRPr="005615FF" w:rsidDel="009373CA">
          <w:rPr>
            <w:rStyle w:val="A8"/>
            <w:rFonts w:cstheme="minorHAnsi"/>
            <w:b w:val="0"/>
            <w:sz w:val="24"/>
            <w:szCs w:val="24"/>
          </w:rPr>
          <w:delText>.</w:delText>
        </w:r>
        <w:r w:rsidR="00A74022" w:rsidRPr="005615FF" w:rsidDel="009373CA">
          <w:rPr>
            <w:rStyle w:val="A8"/>
            <w:rFonts w:cstheme="minorHAnsi"/>
            <w:b w:val="0"/>
            <w:sz w:val="24"/>
            <w:szCs w:val="24"/>
          </w:rPr>
          <w:delText xml:space="preserve"> </w:delText>
        </w:r>
      </w:del>
    </w:p>
    <w:p w:rsidR="00541E5A" w:rsidRDefault="00C87F2F">
      <w:pPr>
        <w:rPr>
          <w:del w:id="399" w:author="Hadizabel" w:date="2012-02-01T22:00:00Z"/>
        </w:rPr>
        <w:pPrChange w:id="400" w:author="Hadizabel" w:date="2012-02-01T22:00:00Z">
          <w:pPr>
            <w:pStyle w:val="NormalWeb"/>
            <w:jc w:val="both"/>
          </w:pPr>
        </w:pPrChange>
      </w:pPr>
      <w:del w:id="401" w:author="Hadizabel" w:date="2012-02-01T22:00:00Z">
        <w:r w:rsidRPr="005615FF" w:rsidDel="009373CA">
          <w:delText>El m</w:delText>
        </w:r>
        <w:r w:rsidR="00794A95" w:rsidRPr="005615FF" w:rsidDel="009373CA">
          <w:delText xml:space="preserve">unicipio </w:delText>
        </w:r>
        <w:r w:rsidR="002D745F" w:rsidRPr="005615FF" w:rsidDel="009373CA">
          <w:delText xml:space="preserve">de Jesús de Otoro, </w:delText>
        </w:r>
        <w:r w:rsidR="00794A95" w:rsidRPr="005615FF" w:rsidDel="009373CA">
          <w:delText xml:space="preserve">colinda al norte con los municipios de </w:delText>
        </w:r>
        <w:r w:rsidR="00A652C6" w:rsidDel="009373CA">
          <w:fldChar w:fldCharType="begin"/>
        </w:r>
        <w:r w:rsidR="00100EFD" w:rsidDel="009373CA">
          <w:delInstrText>HYPERLINK "http://es.wikipedia.org/wiki/San_Jos%C3%A9_de_Comayagua" \o "San José de Comayagua"</w:delInstrText>
        </w:r>
        <w:r w:rsidR="00A652C6" w:rsidDel="009373CA">
          <w:fldChar w:fldCharType="separate"/>
        </w:r>
        <w:r w:rsidR="00794A95" w:rsidRPr="005615FF" w:rsidDel="009373CA">
          <w:rPr>
            <w:rStyle w:val="Hyperlink"/>
            <w:color w:val="auto"/>
            <w:u w:val="none"/>
          </w:rPr>
          <w:delText>San José de Comayagua</w:delText>
        </w:r>
        <w:r w:rsidR="00A652C6" w:rsidDel="009373CA">
          <w:fldChar w:fldCharType="end"/>
        </w:r>
        <w:r w:rsidR="00794A95" w:rsidRPr="005615FF" w:rsidDel="009373CA">
          <w:delText xml:space="preserve"> y </w:delText>
        </w:r>
        <w:r w:rsidR="00A652C6" w:rsidDel="009373CA">
          <w:fldChar w:fldCharType="begin"/>
        </w:r>
        <w:r w:rsidR="00100EFD" w:rsidDel="009373CA">
          <w:delInstrText>HYPERLINK "http://es.wikipedia.org/wiki/San_Pedro_Zacapa" \o "San Pedro Zacapa"</w:delInstrText>
        </w:r>
        <w:r w:rsidR="00A652C6" w:rsidDel="009373CA">
          <w:fldChar w:fldCharType="separate"/>
        </w:r>
        <w:r w:rsidR="00794A95" w:rsidRPr="005615FF" w:rsidDel="009373CA">
          <w:rPr>
            <w:rStyle w:val="Hyperlink"/>
            <w:color w:val="auto"/>
            <w:u w:val="none"/>
          </w:rPr>
          <w:delText>San Pedro Zacapa</w:delText>
        </w:r>
        <w:r w:rsidR="00A652C6" w:rsidDel="009373CA">
          <w:fldChar w:fldCharType="end"/>
        </w:r>
        <w:r w:rsidR="00794A95" w:rsidRPr="005615FF" w:rsidDel="009373CA">
          <w:delText xml:space="preserve">, al sur con los municipios de </w:delText>
        </w:r>
        <w:r w:rsidR="00A652C6" w:rsidDel="009373CA">
          <w:fldChar w:fldCharType="begin"/>
        </w:r>
        <w:r w:rsidR="00100EFD" w:rsidDel="009373CA">
          <w:delInstrText>HYPERLINK "http://es.wikipedia.org/wiki/Masaguara" \o "Masaguara"</w:delInstrText>
        </w:r>
        <w:r w:rsidR="00A652C6" w:rsidDel="009373CA">
          <w:fldChar w:fldCharType="separate"/>
        </w:r>
        <w:r w:rsidR="00794A95" w:rsidRPr="005615FF" w:rsidDel="009373CA">
          <w:rPr>
            <w:rStyle w:val="Hyperlink"/>
            <w:color w:val="auto"/>
            <w:u w:val="none"/>
          </w:rPr>
          <w:delText>Masaguara</w:delText>
        </w:r>
        <w:r w:rsidR="00A652C6" w:rsidDel="009373CA">
          <w:fldChar w:fldCharType="end"/>
        </w:r>
        <w:r w:rsidR="00794A95" w:rsidRPr="005615FF" w:rsidDel="009373CA">
          <w:delText xml:space="preserve"> e </w:delText>
        </w:r>
        <w:r w:rsidR="00A652C6" w:rsidDel="009373CA">
          <w:fldChar w:fldCharType="begin"/>
        </w:r>
        <w:r w:rsidR="00100EFD" w:rsidDel="009373CA">
          <w:delInstrText>HYPERLINK "http://es.wikipedia.org/wiki/Intibuc%C3%A1_(municipio)" \o "Intibucá (municipio)"</w:delInstrText>
        </w:r>
        <w:r w:rsidR="00A652C6" w:rsidDel="009373CA">
          <w:fldChar w:fldCharType="separate"/>
        </w:r>
        <w:r w:rsidR="00794A95" w:rsidRPr="005615FF" w:rsidDel="009373CA">
          <w:rPr>
            <w:rStyle w:val="Hyperlink"/>
            <w:color w:val="auto"/>
            <w:u w:val="none"/>
          </w:rPr>
          <w:delText>Intibucá</w:delText>
        </w:r>
        <w:r w:rsidR="00A652C6" w:rsidDel="009373CA">
          <w:fldChar w:fldCharType="end"/>
        </w:r>
        <w:r w:rsidR="00794A95" w:rsidRPr="005615FF" w:rsidDel="009373CA">
          <w:delText xml:space="preserve">, al este con el municipio de </w:delText>
        </w:r>
        <w:r w:rsidR="00A652C6" w:rsidDel="009373CA">
          <w:fldChar w:fldCharType="begin"/>
        </w:r>
        <w:r w:rsidR="00100EFD" w:rsidDel="009373CA">
          <w:delInstrText>HYPERLINK "http://es.wikipedia.org/wiki/Siguatepeque" \o "Siguatepeque"</w:delInstrText>
        </w:r>
        <w:r w:rsidR="00A652C6" w:rsidDel="009373CA">
          <w:fldChar w:fldCharType="separate"/>
        </w:r>
        <w:r w:rsidR="00794A95" w:rsidRPr="005615FF" w:rsidDel="009373CA">
          <w:rPr>
            <w:rStyle w:val="Hyperlink"/>
            <w:color w:val="auto"/>
            <w:u w:val="none"/>
          </w:rPr>
          <w:delText>Siguatepeque</w:delText>
        </w:r>
        <w:r w:rsidR="00A652C6" w:rsidDel="009373CA">
          <w:fldChar w:fldCharType="end"/>
        </w:r>
        <w:r w:rsidR="00794A95" w:rsidRPr="005615FF" w:rsidDel="009373CA">
          <w:delText xml:space="preserve"> y al oeste con los municipios de </w:delText>
        </w:r>
        <w:r w:rsidR="00A652C6" w:rsidDel="009373CA">
          <w:fldChar w:fldCharType="begin"/>
        </w:r>
        <w:r w:rsidR="00100EFD" w:rsidDel="009373CA">
          <w:delInstrText>HYPERLINK "http://es.wikipedia.org/wiki/San_Isidro_(Intibuc%C3%A1)" \o "San Isidro (Intibucá)"</w:delInstrText>
        </w:r>
        <w:r w:rsidR="00A652C6" w:rsidDel="009373CA">
          <w:fldChar w:fldCharType="separate"/>
        </w:r>
        <w:r w:rsidR="00794A95" w:rsidRPr="005615FF" w:rsidDel="009373CA">
          <w:rPr>
            <w:rStyle w:val="Hyperlink"/>
            <w:color w:val="auto"/>
            <w:u w:val="none"/>
          </w:rPr>
          <w:delText>San Isidro</w:delText>
        </w:r>
        <w:r w:rsidR="00A652C6" w:rsidDel="009373CA">
          <w:fldChar w:fldCharType="end"/>
        </w:r>
        <w:r w:rsidR="00794A95" w:rsidRPr="005615FF" w:rsidDel="009373CA">
          <w:delText xml:space="preserve"> e Intibucá. Situado en el centro del valle de su nombre</w:delText>
        </w:r>
        <w:r w:rsidR="00F55307" w:rsidRPr="005615FF" w:rsidDel="009373CA">
          <w:delText xml:space="preserve">. </w:delText>
        </w:r>
      </w:del>
    </w:p>
    <w:p w:rsidR="00541E5A" w:rsidRDefault="00F55307">
      <w:pPr>
        <w:rPr>
          <w:strike/>
          <w:color w:val="000000"/>
        </w:rPr>
        <w:pPrChange w:id="402" w:author="Hadizabel" w:date="2012-02-01T22:00:00Z">
          <w:pPr>
            <w:pStyle w:val="NormalWeb"/>
            <w:jc w:val="both"/>
          </w:pPr>
        </w:pPrChange>
      </w:pPr>
      <w:del w:id="403" w:author="Hadizabel" w:date="2012-02-01T22:00:00Z">
        <w:r w:rsidRPr="005615FF" w:rsidDel="009373CA">
          <w:rPr>
            <w:lang w:val="es-ES"/>
          </w:rPr>
          <w:delText xml:space="preserve">Jesús de Otoro, está conformado por </w:delText>
        </w:r>
        <w:r w:rsidR="002D1888" w:rsidRPr="005615FF" w:rsidDel="009373CA">
          <w:rPr>
            <w:color w:val="000000"/>
          </w:rPr>
          <w:delText>6 aldeas y 108 caseríos</w:delText>
        </w:r>
        <w:r w:rsidRPr="005615FF" w:rsidDel="009373CA">
          <w:rPr>
            <w:lang w:val="es-ES"/>
          </w:rPr>
          <w:delText>.</w:delText>
        </w:r>
        <w:r w:rsidR="002D745F" w:rsidRPr="005615FF" w:rsidDel="009373CA">
          <w:rPr>
            <w:lang w:val="es-ES"/>
          </w:rPr>
          <w:delText xml:space="preserve"> </w:delText>
        </w:r>
        <w:r w:rsidR="00BA43B4" w:rsidRPr="005615FF" w:rsidDel="009373CA">
          <w:rPr>
            <w:lang w:val="es-ES"/>
          </w:rPr>
          <w:delText xml:space="preserve">Con un total de 21, 017 habitantes en una densidad de </w:delText>
        </w:r>
        <w:r w:rsidR="00BA43B4" w:rsidRPr="005615FF" w:rsidDel="009373CA">
          <w:rPr>
            <w:color w:val="000000"/>
          </w:rPr>
          <w:delText>50,7 hab/km²</w:delText>
        </w:r>
        <w:r w:rsidR="002D004B" w:rsidRPr="005615FF" w:rsidDel="009373CA">
          <w:rPr>
            <w:color w:val="000000"/>
          </w:rPr>
          <w:delText xml:space="preserve"> de los cuales 10.615 son hombres</w:delText>
        </w:r>
        <w:r w:rsidR="003A58AA" w:rsidRPr="005615FF" w:rsidDel="009373CA">
          <w:rPr>
            <w:color w:val="000000"/>
          </w:rPr>
          <w:delText xml:space="preserve"> y 10.402 mujeres</w:delText>
        </w:r>
        <w:r w:rsidR="00A901D2" w:rsidRPr="005615FF" w:rsidDel="009373CA">
          <w:rPr>
            <w:color w:val="000000"/>
          </w:rPr>
          <w:delText xml:space="preserve">, </w:delText>
        </w:r>
      </w:del>
      <w:ins w:id="404" w:author="pc" w:date="2012-01-31T15:38:00Z">
        <w:del w:id="405" w:author="Hadizabel" w:date="2012-02-01T22:00:00Z">
          <w:r w:rsidR="008E6819" w:rsidDel="009373CA">
            <w:rPr>
              <w:color w:val="000000"/>
            </w:rPr>
            <w:delText>. S</w:delText>
          </w:r>
        </w:del>
      </w:ins>
      <w:del w:id="406" w:author="Hadizabel" w:date="2012-02-01T22:00:00Z">
        <w:r w:rsidR="00A901D2" w:rsidRPr="005615FF" w:rsidDel="009373CA">
          <w:rPr>
            <w:color w:val="000000"/>
          </w:rPr>
          <w:delText>se identifican</w:delText>
        </w:r>
        <w:r w:rsidR="00BE13CF" w:rsidRPr="005615FF" w:rsidDel="009373CA">
          <w:rPr>
            <w:color w:val="000000"/>
          </w:rPr>
          <w:delText xml:space="preserve"> 4.577 viviendas</w:delText>
        </w:r>
        <w:r w:rsidR="00DF1EDD" w:rsidRPr="005615FF" w:rsidDel="009373CA">
          <w:rPr>
            <w:color w:val="000000"/>
          </w:rPr>
          <w:delText>.</w:delText>
        </w:r>
      </w:del>
    </w:p>
    <w:p w:rsidR="008B3DA2" w:rsidRPr="005615FF" w:rsidRDefault="002D745F" w:rsidP="00F55307">
      <w:pPr>
        <w:rPr>
          <w:b w:val="0"/>
          <w:lang w:val="es-MX"/>
        </w:rPr>
      </w:pPr>
      <w:r w:rsidRPr="005615FF">
        <w:rPr>
          <w:b w:val="0"/>
          <w:lang w:val="es-MX"/>
        </w:rPr>
        <w:t>Para efectos del Censo de Discapacidad, e</w:t>
      </w:r>
      <w:r w:rsidR="008B3DA2" w:rsidRPr="005615FF">
        <w:rPr>
          <w:b w:val="0"/>
          <w:lang w:val="es-MX"/>
        </w:rPr>
        <w:t xml:space="preserve">l Municipio, se </w:t>
      </w:r>
      <w:r w:rsidR="001E172F" w:rsidRPr="005615FF">
        <w:rPr>
          <w:b w:val="0"/>
          <w:lang w:val="es-MX"/>
        </w:rPr>
        <w:t>dividió</w:t>
      </w:r>
      <w:r w:rsidR="008B3DA2" w:rsidRPr="005615FF">
        <w:rPr>
          <w:b w:val="0"/>
          <w:lang w:val="es-MX"/>
        </w:rPr>
        <w:t xml:space="preserve"> en segmentos, sectores, bloques, barrios o calles equivalentes al número de Equipos de Censistas</w:t>
      </w:r>
      <w:r w:rsidR="00A901D2" w:rsidRPr="005615FF">
        <w:rPr>
          <w:b w:val="0"/>
          <w:lang w:val="es-MX"/>
        </w:rPr>
        <w:t>,</w:t>
      </w:r>
      <w:r w:rsidR="008B3DA2" w:rsidRPr="005615FF">
        <w:rPr>
          <w:b w:val="0"/>
          <w:lang w:val="es-MX"/>
        </w:rPr>
        <w:t xml:space="preserve"> con el objetivo de cubrir </w:t>
      </w:r>
      <w:r w:rsidR="001E172F" w:rsidRPr="005615FF">
        <w:rPr>
          <w:b w:val="0"/>
          <w:lang w:val="es-MX"/>
        </w:rPr>
        <w:t>la totalidad de la zona</w:t>
      </w:r>
      <w:r w:rsidR="008B3DA2" w:rsidRPr="005615FF">
        <w:rPr>
          <w:b w:val="0"/>
          <w:lang w:val="es-MX"/>
        </w:rPr>
        <w:t xml:space="preserve">. </w:t>
      </w:r>
    </w:p>
    <w:p w:rsidR="008B3DA2" w:rsidRPr="005615FF" w:rsidRDefault="00FF747C" w:rsidP="00F55307">
      <w:pPr>
        <w:rPr>
          <w:b w:val="0"/>
          <w:lang w:val="es-MX"/>
        </w:rPr>
      </w:pPr>
      <w:r w:rsidRPr="005615FF">
        <w:rPr>
          <w:b w:val="0"/>
          <w:lang w:val="es-MX"/>
        </w:rPr>
        <w:t>Cada equipo de</w:t>
      </w:r>
      <w:r w:rsidR="003172E2" w:rsidRPr="005615FF">
        <w:rPr>
          <w:b w:val="0"/>
          <w:lang w:val="es-MX"/>
        </w:rPr>
        <w:t xml:space="preserve"> </w:t>
      </w:r>
      <w:r w:rsidR="00313E84" w:rsidRPr="005615FF">
        <w:rPr>
          <w:b w:val="0"/>
          <w:lang w:val="es-MX"/>
        </w:rPr>
        <w:t>Censista</w:t>
      </w:r>
      <w:r w:rsidRPr="005615FF">
        <w:rPr>
          <w:b w:val="0"/>
          <w:lang w:val="es-MX"/>
        </w:rPr>
        <w:t xml:space="preserve">, </w:t>
      </w:r>
      <w:del w:id="407" w:author="pc" w:date="2012-01-31T15:38:00Z">
        <w:r w:rsidRPr="005615FF" w:rsidDel="008E6819">
          <w:rPr>
            <w:b w:val="0"/>
            <w:lang w:val="es-MX"/>
          </w:rPr>
          <w:delText xml:space="preserve">nombro </w:delText>
        </w:r>
      </w:del>
      <w:ins w:id="408" w:author="pc" w:date="2012-01-31T15:38:00Z">
        <w:r w:rsidR="008E6819" w:rsidRPr="005615FF">
          <w:rPr>
            <w:b w:val="0"/>
            <w:lang w:val="es-MX"/>
          </w:rPr>
          <w:t>nombr</w:t>
        </w:r>
        <w:r w:rsidR="008E6819">
          <w:rPr>
            <w:b w:val="0"/>
            <w:lang w:val="es-MX"/>
          </w:rPr>
          <w:t>ó</w:t>
        </w:r>
        <w:r w:rsidR="008E6819" w:rsidRPr="005615FF">
          <w:rPr>
            <w:b w:val="0"/>
            <w:lang w:val="es-MX"/>
          </w:rPr>
          <w:t xml:space="preserve"> </w:t>
        </w:r>
      </w:ins>
      <w:r w:rsidRPr="005615FF">
        <w:rPr>
          <w:b w:val="0"/>
          <w:lang w:val="es-MX"/>
        </w:rPr>
        <w:t>un coordinador/a,</w:t>
      </w:r>
      <w:r w:rsidR="00313E84" w:rsidRPr="005615FF">
        <w:rPr>
          <w:b w:val="0"/>
          <w:lang w:val="es-MX"/>
        </w:rPr>
        <w:t xml:space="preserve"> port</w:t>
      </w:r>
      <w:r w:rsidRPr="005615FF">
        <w:rPr>
          <w:b w:val="0"/>
          <w:lang w:val="es-MX"/>
        </w:rPr>
        <w:t>ar</w:t>
      </w:r>
      <w:r w:rsidR="00313E84" w:rsidRPr="005615FF">
        <w:rPr>
          <w:b w:val="0"/>
          <w:lang w:val="es-MX"/>
        </w:rPr>
        <w:t>o</w:t>
      </w:r>
      <w:r w:rsidRPr="005615FF">
        <w:rPr>
          <w:b w:val="0"/>
          <w:lang w:val="es-MX"/>
        </w:rPr>
        <w:t>n</w:t>
      </w:r>
      <w:r w:rsidR="003172E2" w:rsidRPr="005615FF">
        <w:rPr>
          <w:b w:val="0"/>
          <w:lang w:val="es-MX"/>
        </w:rPr>
        <w:t xml:space="preserve"> un carnet de identificación, camiseta </w:t>
      </w:r>
      <w:commentRangeStart w:id="409"/>
      <w:del w:id="410" w:author="Hadizabel" w:date="2012-02-01T22:09:00Z">
        <w:r w:rsidR="003172E2" w:rsidRPr="005615FF" w:rsidDel="009959B6">
          <w:rPr>
            <w:b w:val="0"/>
            <w:lang w:val="es-MX"/>
          </w:rPr>
          <w:delText xml:space="preserve">y gorra </w:delText>
        </w:r>
        <w:commentRangeEnd w:id="409"/>
        <w:r w:rsidR="00631580" w:rsidDel="009959B6">
          <w:rPr>
            <w:rStyle w:val="CommentReference"/>
          </w:rPr>
          <w:commentReference w:id="409"/>
        </w:r>
      </w:del>
      <w:r w:rsidR="00A901D2" w:rsidRPr="005615FF">
        <w:rPr>
          <w:b w:val="0"/>
          <w:lang w:val="es-MX"/>
        </w:rPr>
        <w:t>para su apropiada</w:t>
      </w:r>
      <w:r w:rsidR="00946D86" w:rsidRPr="005615FF">
        <w:rPr>
          <w:b w:val="0"/>
          <w:lang w:val="es-MX"/>
        </w:rPr>
        <w:t xml:space="preserve"> identificación</w:t>
      </w:r>
      <w:r w:rsidR="00313E84" w:rsidRPr="005615FF">
        <w:rPr>
          <w:b w:val="0"/>
          <w:lang w:val="es-MX"/>
        </w:rPr>
        <w:t xml:space="preserve">, </w:t>
      </w:r>
      <w:r w:rsidR="001E172F" w:rsidRPr="005615FF">
        <w:rPr>
          <w:b w:val="0"/>
          <w:lang w:val="es-MX"/>
        </w:rPr>
        <w:t xml:space="preserve">un </w:t>
      </w:r>
      <w:r w:rsidR="008B3DA2" w:rsidRPr="005615FF">
        <w:rPr>
          <w:b w:val="0"/>
          <w:lang w:val="es-MX"/>
        </w:rPr>
        <w:t>mapa/croquis de la comunidad</w:t>
      </w:r>
      <w:r w:rsidR="00D50215" w:rsidRPr="005615FF">
        <w:rPr>
          <w:b w:val="0"/>
          <w:lang w:val="es-MX"/>
        </w:rPr>
        <w:t>, con el  detalle de</w:t>
      </w:r>
      <w:r w:rsidR="008B3DA2" w:rsidRPr="005615FF">
        <w:rPr>
          <w:b w:val="0"/>
          <w:lang w:val="es-MX"/>
        </w:rPr>
        <w:t xml:space="preserve"> las ca</w:t>
      </w:r>
      <w:r w:rsidR="00D50215" w:rsidRPr="005615FF">
        <w:rPr>
          <w:b w:val="0"/>
          <w:lang w:val="es-MX"/>
        </w:rPr>
        <w:t>lle</w:t>
      </w:r>
      <w:r w:rsidR="008C13E5" w:rsidRPr="005615FF">
        <w:rPr>
          <w:b w:val="0"/>
          <w:lang w:val="es-MX"/>
        </w:rPr>
        <w:t xml:space="preserve">s y el número de las casas, se </w:t>
      </w:r>
      <w:r w:rsidR="008B3DA2" w:rsidRPr="005615FF">
        <w:rPr>
          <w:b w:val="0"/>
          <w:lang w:val="es-MX"/>
        </w:rPr>
        <w:t>apli</w:t>
      </w:r>
      <w:r w:rsidR="001E172F" w:rsidRPr="005615FF">
        <w:rPr>
          <w:b w:val="0"/>
          <w:lang w:val="es-MX"/>
        </w:rPr>
        <w:t>c</w:t>
      </w:r>
      <w:ins w:id="411" w:author="pc" w:date="2012-01-31T15:39:00Z">
        <w:r w:rsidR="00631580">
          <w:rPr>
            <w:b w:val="0"/>
            <w:lang w:val="es-MX"/>
          </w:rPr>
          <w:t>ó</w:t>
        </w:r>
      </w:ins>
      <w:del w:id="412" w:author="pc" w:date="2012-01-31T15:39:00Z">
        <w:r w:rsidR="00D50215" w:rsidRPr="005615FF" w:rsidDel="00631580">
          <w:rPr>
            <w:b w:val="0"/>
            <w:lang w:val="es-MX"/>
          </w:rPr>
          <w:delText>o</w:delText>
        </w:r>
      </w:del>
      <w:r w:rsidR="008B3DA2" w:rsidRPr="005615FF">
        <w:rPr>
          <w:b w:val="0"/>
          <w:lang w:val="es-MX"/>
        </w:rPr>
        <w:t xml:space="preserve"> la Ficha Censal</w:t>
      </w:r>
      <w:r w:rsidR="00D50215" w:rsidRPr="005615FF">
        <w:rPr>
          <w:b w:val="0"/>
          <w:lang w:val="es-MX"/>
        </w:rPr>
        <w:t xml:space="preserve"> en las viviendas </w:t>
      </w:r>
      <w:r w:rsidR="008B3DA2" w:rsidRPr="005615FF">
        <w:rPr>
          <w:b w:val="0"/>
          <w:lang w:val="es-MX"/>
        </w:rPr>
        <w:t xml:space="preserve">donde </w:t>
      </w:r>
      <w:r w:rsidR="00D50215" w:rsidRPr="005615FF">
        <w:rPr>
          <w:b w:val="0"/>
          <w:lang w:val="es-MX"/>
        </w:rPr>
        <w:t xml:space="preserve">habían </w:t>
      </w:r>
      <w:r w:rsidR="008B3DA2" w:rsidRPr="005615FF">
        <w:rPr>
          <w:b w:val="0"/>
          <w:lang w:val="es-MX"/>
        </w:rPr>
        <w:t>personas con discapacidad</w:t>
      </w:r>
      <w:r w:rsidR="001E172F" w:rsidRPr="005615FF">
        <w:rPr>
          <w:b w:val="0"/>
          <w:lang w:val="es-MX"/>
        </w:rPr>
        <w:t xml:space="preserve">, </w:t>
      </w:r>
      <w:r w:rsidR="00D50215" w:rsidRPr="005615FF">
        <w:rPr>
          <w:b w:val="0"/>
          <w:lang w:val="es-MX"/>
        </w:rPr>
        <w:t xml:space="preserve">marcando las ya visitadas en el mapa y se registro en la </w:t>
      </w:r>
      <w:r w:rsidR="007F13E0" w:rsidRPr="005615FF">
        <w:rPr>
          <w:b w:val="0"/>
          <w:lang w:val="es-MX"/>
        </w:rPr>
        <w:t>bitácora</w:t>
      </w:r>
      <w:r w:rsidR="00D50215" w:rsidRPr="005615FF">
        <w:rPr>
          <w:b w:val="0"/>
          <w:lang w:val="es-MX"/>
        </w:rPr>
        <w:t xml:space="preserve"> </w:t>
      </w:r>
      <w:r w:rsidR="007F13E0" w:rsidRPr="005615FF">
        <w:rPr>
          <w:b w:val="0"/>
          <w:lang w:val="es-MX"/>
        </w:rPr>
        <w:t xml:space="preserve">de campo, </w:t>
      </w:r>
      <w:r w:rsidR="00D50215" w:rsidRPr="005615FF">
        <w:rPr>
          <w:b w:val="0"/>
          <w:lang w:val="es-MX"/>
        </w:rPr>
        <w:t xml:space="preserve">aquellas </w:t>
      </w:r>
      <w:r w:rsidR="001E172F" w:rsidRPr="005615FF">
        <w:rPr>
          <w:b w:val="0"/>
          <w:lang w:val="es-MX"/>
        </w:rPr>
        <w:t xml:space="preserve">que </w:t>
      </w:r>
      <w:r w:rsidR="00D50215" w:rsidRPr="005615FF">
        <w:rPr>
          <w:b w:val="0"/>
          <w:lang w:val="es-MX"/>
        </w:rPr>
        <w:t xml:space="preserve">se encontraron </w:t>
      </w:r>
      <w:r w:rsidR="001E172F" w:rsidRPr="005615FF">
        <w:rPr>
          <w:b w:val="0"/>
          <w:lang w:val="es-MX"/>
        </w:rPr>
        <w:t xml:space="preserve">cerradas </w:t>
      </w:r>
      <w:r w:rsidR="008B3DA2" w:rsidRPr="005615FF">
        <w:rPr>
          <w:b w:val="0"/>
          <w:lang w:val="es-MX"/>
        </w:rPr>
        <w:t xml:space="preserve"> </w:t>
      </w:r>
      <w:r w:rsidR="001E172F" w:rsidRPr="005615FF">
        <w:rPr>
          <w:b w:val="0"/>
          <w:lang w:val="es-MX"/>
        </w:rPr>
        <w:t>o que se negaron a dar la información</w:t>
      </w:r>
      <w:r w:rsidR="008B3DA2" w:rsidRPr="005615FF">
        <w:rPr>
          <w:b w:val="0"/>
          <w:lang w:val="es-MX"/>
        </w:rPr>
        <w:t xml:space="preserve">. </w:t>
      </w:r>
      <w:r w:rsidR="001E172F" w:rsidRPr="005615FF">
        <w:rPr>
          <w:b w:val="0"/>
          <w:lang w:val="es-MX"/>
        </w:rPr>
        <w:t>Después de cada aplicación, los Censistas c</w:t>
      </w:r>
      <w:r w:rsidR="008B3DA2" w:rsidRPr="005615FF">
        <w:rPr>
          <w:b w:val="0"/>
          <w:lang w:val="es-MX"/>
        </w:rPr>
        <w:t>oloca</w:t>
      </w:r>
      <w:r w:rsidR="001E172F" w:rsidRPr="005615FF">
        <w:rPr>
          <w:b w:val="0"/>
          <w:lang w:val="es-MX"/>
        </w:rPr>
        <w:t xml:space="preserve">ban </w:t>
      </w:r>
      <w:r w:rsidR="008B3DA2" w:rsidRPr="005615FF">
        <w:rPr>
          <w:b w:val="0"/>
          <w:lang w:val="es-MX"/>
        </w:rPr>
        <w:t>una pegantina</w:t>
      </w:r>
      <w:r w:rsidR="00D50215" w:rsidRPr="005615FF">
        <w:rPr>
          <w:b w:val="0"/>
          <w:lang w:val="es-MX"/>
        </w:rPr>
        <w:t xml:space="preserve"> </w:t>
      </w:r>
      <w:commentRangeStart w:id="413"/>
      <w:del w:id="414" w:author="pc" w:date="2012-02-02T15:57:00Z">
        <w:r w:rsidR="00D50215" w:rsidRPr="005615FF" w:rsidDel="00541E5A">
          <w:rPr>
            <w:b w:val="0"/>
            <w:lang w:val="es-MX"/>
          </w:rPr>
          <w:delText>desatancando</w:delText>
        </w:r>
      </w:del>
      <w:commentRangeEnd w:id="413"/>
      <w:ins w:id="415" w:author="pc" w:date="2012-02-02T15:57:00Z">
        <w:r w:rsidR="00541E5A" w:rsidRPr="005615FF">
          <w:rPr>
            <w:b w:val="0"/>
            <w:lang w:val="es-MX"/>
          </w:rPr>
          <w:t>destacando</w:t>
        </w:r>
      </w:ins>
      <w:r w:rsidR="00631580">
        <w:rPr>
          <w:rStyle w:val="CommentReference"/>
        </w:rPr>
        <w:commentReference w:id="413"/>
      </w:r>
      <w:r w:rsidR="00D50215" w:rsidRPr="005615FF">
        <w:rPr>
          <w:b w:val="0"/>
          <w:lang w:val="es-MX"/>
        </w:rPr>
        <w:t xml:space="preserve"> que estaba Censada.</w:t>
      </w:r>
    </w:p>
    <w:p w:rsidR="008B3DA2" w:rsidRPr="005615FF" w:rsidRDefault="008B3DA2" w:rsidP="00F55307">
      <w:pPr>
        <w:rPr>
          <w:b w:val="0"/>
        </w:rPr>
      </w:pPr>
      <w:r w:rsidRPr="005615FF">
        <w:rPr>
          <w:b w:val="0"/>
        </w:rPr>
        <w:t xml:space="preserve">La aplicación </w:t>
      </w:r>
      <w:r w:rsidR="002F52FA" w:rsidRPr="005615FF">
        <w:rPr>
          <w:b w:val="0"/>
        </w:rPr>
        <w:t xml:space="preserve">del Censo, </w:t>
      </w:r>
      <w:del w:id="416" w:author="Hadizabel" w:date="2012-02-01T22:10:00Z">
        <w:r w:rsidR="00B043B4" w:rsidRPr="005615FF" w:rsidDel="009959B6">
          <w:rPr>
            <w:b w:val="0"/>
          </w:rPr>
          <w:delText>fu</w:delText>
        </w:r>
        <w:commentRangeStart w:id="417"/>
        <w:r w:rsidR="00B043B4" w:rsidRPr="005615FF" w:rsidDel="009959B6">
          <w:rPr>
            <w:b w:val="0"/>
          </w:rPr>
          <w:delText>e</w:delText>
        </w:r>
        <w:commentRangeEnd w:id="417"/>
        <w:r w:rsidR="00631580" w:rsidDel="009959B6">
          <w:rPr>
            <w:rStyle w:val="CommentReference"/>
          </w:rPr>
          <w:commentReference w:id="417"/>
        </w:r>
        <w:r w:rsidR="00B043B4" w:rsidRPr="005615FF" w:rsidDel="009959B6">
          <w:rPr>
            <w:b w:val="0"/>
          </w:rPr>
          <w:delText xml:space="preserve"> </w:delText>
        </w:r>
      </w:del>
      <w:ins w:id="418" w:author="Hadizabel" w:date="2012-02-01T22:10:00Z">
        <w:r w:rsidR="009959B6">
          <w:rPr>
            <w:b w:val="0"/>
          </w:rPr>
          <w:t xml:space="preserve">fue </w:t>
        </w:r>
      </w:ins>
      <w:r w:rsidRPr="005615FF">
        <w:rPr>
          <w:b w:val="0"/>
        </w:rPr>
        <w:t xml:space="preserve">supervisada por </w:t>
      </w:r>
      <w:r w:rsidR="00D556E5" w:rsidRPr="005615FF">
        <w:rPr>
          <w:b w:val="0"/>
        </w:rPr>
        <w:t xml:space="preserve">miembros de </w:t>
      </w:r>
      <w:r w:rsidRPr="005615FF">
        <w:rPr>
          <w:b w:val="0"/>
        </w:rPr>
        <w:t>la Asociación de Padres INAMUN y Supervisores de Investigación asi</w:t>
      </w:r>
      <w:r w:rsidR="00B043B4" w:rsidRPr="005615FF">
        <w:rPr>
          <w:b w:val="0"/>
        </w:rPr>
        <w:t>gnados</w:t>
      </w:r>
      <w:r w:rsidR="00D556E5" w:rsidRPr="005615FF">
        <w:rPr>
          <w:b w:val="0"/>
        </w:rPr>
        <w:t xml:space="preserve"> con este fin</w:t>
      </w:r>
      <w:r w:rsidR="0077676D" w:rsidRPr="005615FF">
        <w:rPr>
          <w:b w:val="0"/>
        </w:rPr>
        <w:t>.</w:t>
      </w:r>
      <w:r w:rsidRPr="005615FF">
        <w:rPr>
          <w:b w:val="0"/>
        </w:rPr>
        <w:t xml:space="preserve"> </w:t>
      </w:r>
    </w:p>
    <w:p w:rsidR="00B043B4" w:rsidRPr="005615FF" w:rsidRDefault="002F52FA" w:rsidP="00F55307">
      <w:pPr>
        <w:rPr>
          <w:b w:val="0"/>
        </w:rPr>
      </w:pPr>
      <w:r w:rsidRPr="005615FF">
        <w:rPr>
          <w:b w:val="0"/>
        </w:rPr>
        <w:t xml:space="preserve">Al finalizar </w:t>
      </w:r>
      <w:r w:rsidR="0077676D" w:rsidRPr="005615FF">
        <w:rPr>
          <w:b w:val="0"/>
        </w:rPr>
        <w:t>esta etapa</w:t>
      </w:r>
      <w:r w:rsidR="00B043B4" w:rsidRPr="005615FF">
        <w:rPr>
          <w:b w:val="0"/>
        </w:rPr>
        <w:t xml:space="preserve"> se inició</w:t>
      </w:r>
      <w:r w:rsidRPr="005615FF">
        <w:rPr>
          <w:b w:val="0"/>
        </w:rPr>
        <w:t xml:space="preserve"> </w:t>
      </w:r>
      <w:r w:rsidR="008B3DA2" w:rsidRPr="005615FF">
        <w:rPr>
          <w:b w:val="0"/>
        </w:rPr>
        <w:t xml:space="preserve">el procesamiento de la información que incluye la elaboración de la base de datos, tabulación de </w:t>
      </w:r>
      <w:ins w:id="419" w:author="pc" w:date="2012-01-31T15:41:00Z">
        <w:r w:rsidR="00631580">
          <w:rPr>
            <w:b w:val="0"/>
          </w:rPr>
          <w:t xml:space="preserve">la </w:t>
        </w:r>
      </w:ins>
      <w:r w:rsidR="008B3DA2" w:rsidRPr="005615FF">
        <w:rPr>
          <w:b w:val="0"/>
        </w:rPr>
        <w:t>encuesta</w:t>
      </w:r>
      <w:del w:id="420" w:author="pc" w:date="2012-01-31T15:41:00Z">
        <w:r w:rsidR="008B3DA2" w:rsidRPr="005615FF" w:rsidDel="00631580">
          <w:rPr>
            <w:b w:val="0"/>
          </w:rPr>
          <w:delText xml:space="preserve">, </w:delText>
        </w:r>
      </w:del>
      <w:ins w:id="421" w:author="pc" w:date="2012-01-31T15:41:00Z">
        <w:r w:rsidR="00631580">
          <w:rPr>
            <w:b w:val="0"/>
          </w:rPr>
          <w:t xml:space="preserve"> y</w:t>
        </w:r>
      </w:ins>
      <w:ins w:id="422" w:author="pc" w:date="2012-01-31T15:42:00Z">
        <w:r w:rsidR="00631580">
          <w:rPr>
            <w:b w:val="0"/>
          </w:rPr>
          <w:t xml:space="preserve"> </w:t>
        </w:r>
      </w:ins>
      <w:ins w:id="423" w:author="Hadizabel" w:date="2012-02-01T22:11:00Z">
        <w:r w:rsidR="009959B6">
          <w:rPr>
            <w:b w:val="0"/>
          </w:rPr>
          <w:t>el</w:t>
        </w:r>
      </w:ins>
      <w:ins w:id="424" w:author="pc" w:date="2012-01-31T15:42:00Z">
        <w:r w:rsidR="00631580">
          <w:rPr>
            <w:b w:val="0"/>
          </w:rPr>
          <w:t>l</w:t>
        </w:r>
        <w:r w:rsidR="00A652C6" w:rsidRPr="00A652C6">
          <w:rPr>
            <w:b w:val="0"/>
            <w:strike/>
            <w:rPrChange w:id="425" w:author="Hadizabel" w:date="2012-02-01T22:11:00Z">
              <w:rPr>
                <w:rFonts w:ascii="Times New Roman" w:eastAsia="Times New Roman" w:hAnsi="Times New Roman" w:cs="Times New Roman"/>
                <w:b w:val="0"/>
                <w:lang w:eastAsia="es-HN"/>
              </w:rPr>
            </w:rPrChange>
          </w:rPr>
          <w:t>os</w:t>
        </w:r>
      </w:ins>
      <w:ins w:id="426" w:author="pc" w:date="2012-01-31T15:41:00Z">
        <w:r w:rsidR="00631580" w:rsidRPr="005615FF">
          <w:rPr>
            <w:b w:val="0"/>
          </w:rPr>
          <w:t xml:space="preserve"> </w:t>
        </w:r>
      </w:ins>
      <w:r w:rsidR="008B3DA2" w:rsidRPr="005615FF">
        <w:rPr>
          <w:b w:val="0"/>
        </w:rPr>
        <w:t>análisis estadístico</w:t>
      </w:r>
      <w:del w:id="427" w:author="Hadizabel" w:date="2012-02-01T22:11:00Z">
        <w:r w:rsidR="008B3DA2" w:rsidRPr="005615FF" w:rsidDel="009959B6">
          <w:rPr>
            <w:b w:val="0"/>
          </w:rPr>
          <w:delText>s</w:delText>
        </w:r>
      </w:del>
      <w:r w:rsidR="008B3DA2" w:rsidRPr="005615FF">
        <w:rPr>
          <w:b w:val="0"/>
        </w:rPr>
        <w:t xml:space="preserve"> de datos, para este trabajo se </w:t>
      </w:r>
      <w:proofErr w:type="gramStart"/>
      <w:r w:rsidR="008B3DA2" w:rsidRPr="005615FF">
        <w:rPr>
          <w:b w:val="0"/>
        </w:rPr>
        <w:t>utiliz</w:t>
      </w:r>
      <w:r w:rsidR="00B043B4" w:rsidRPr="005615FF">
        <w:rPr>
          <w:b w:val="0"/>
        </w:rPr>
        <w:t>ó</w:t>
      </w:r>
      <w:proofErr w:type="gramEnd"/>
      <w:r w:rsidR="008B3DA2" w:rsidRPr="005615FF">
        <w:rPr>
          <w:b w:val="0"/>
        </w:rPr>
        <w:t xml:space="preserve">  el Programa Estadístico para Ciencias Sociales  SPSS</w:t>
      </w:r>
      <w:r w:rsidR="00B043B4" w:rsidRPr="005615FF">
        <w:rPr>
          <w:b w:val="0"/>
        </w:rPr>
        <w:t>.</w:t>
      </w:r>
    </w:p>
    <w:p w:rsidR="00CD4578" w:rsidRPr="005615FF" w:rsidRDefault="00CD4578">
      <w:pPr>
        <w:jc w:val="left"/>
      </w:pPr>
      <w:r w:rsidRPr="005615FF">
        <w:br w:type="page"/>
      </w:r>
    </w:p>
    <w:p w:rsidR="004324EB" w:rsidRPr="005615FF" w:rsidRDefault="002F52FA" w:rsidP="00FF747C">
      <w:bookmarkStart w:id="428" w:name="_Toc313873664"/>
      <w:r w:rsidRPr="005615FF">
        <w:t xml:space="preserve">II. </w:t>
      </w:r>
      <w:r w:rsidR="00083978" w:rsidRPr="005615FF">
        <w:t>Resultados del Estudio</w:t>
      </w:r>
      <w:bookmarkEnd w:id="428"/>
    </w:p>
    <w:p w:rsidR="0035340B" w:rsidRPr="005615FF" w:rsidRDefault="001B0306" w:rsidP="00FA124C">
      <w:pPr>
        <w:rPr>
          <w:b w:val="0"/>
        </w:rPr>
      </w:pPr>
      <w:r w:rsidRPr="005615FF">
        <w:rPr>
          <w:b w:val="0"/>
        </w:rPr>
        <w:t xml:space="preserve">A manera de introducción </w:t>
      </w:r>
      <w:r w:rsidR="00FF747C" w:rsidRPr="005615FF">
        <w:rPr>
          <w:b w:val="0"/>
        </w:rPr>
        <w:t>de</w:t>
      </w:r>
      <w:r w:rsidR="00FE7C7B" w:rsidRPr="005615FF">
        <w:rPr>
          <w:b w:val="0"/>
        </w:rPr>
        <w:t xml:space="preserve"> </w:t>
      </w:r>
      <w:r w:rsidRPr="005615FF">
        <w:rPr>
          <w:b w:val="0"/>
        </w:rPr>
        <w:t xml:space="preserve">los resultados obtenidos con la aplicación del </w:t>
      </w:r>
      <w:r w:rsidR="00FA124C" w:rsidRPr="005615FF">
        <w:rPr>
          <w:b w:val="0"/>
        </w:rPr>
        <w:t>Censo</w:t>
      </w:r>
      <w:r w:rsidR="00A84D8B" w:rsidRPr="005615FF">
        <w:rPr>
          <w:b w:val="0"/>
        </w:rPr>
        <w:t xml:space="preserve"> de Discapacidad</w:t>
      </w:r>
      <w:r w:rsidRPr="005615FF">
        <w:rPr>
          <w:b w:val="0"/>
        </w:rPr>
        <w:t xml:space="preserve">, </w:t>
      </w:r>
      <w:r w:rsidR="00A84D8B" w:rsidRPr="005615FF">
        <w:rPr>
          <w:b w:val="0"/>
        </w:rPr>
        <w:t xml:space="preserve">se </w:t>
      </w:r>
      <w:r w:rsidR="00FF747C" w:rsidRPr="005615FF">
        <w:rPr>
          <w:b w:val="0"/>
        </w:rPr>
        <w:t xml:space="preserve">establece que los Equipos de Censitas, registraron un </w:t>
      </w:r>
      <w:del w:id="429" w:author="pc" w:date="2012-01-31T15:43:00Z">
        <w:r w:rsidR="00FF747C" w:rsidRPr="005615FF" w:rsidDel="00631580">
          <w:rPr>
            <w:b w:val="0"/>
          </w:rPr>
          <w:delText xml:space="preserve"> </w:delText>
        </w:r>
      </w:del>
      <w:r w:rsidR="00FF747C" w:rsidRPr="005615FF">
        <w:rPr>
          <w:b w:val="0"/>
        </w:rPr>
        <w:t>total de 4,085 viviendas visitadas durante el lev</w:t>
      </w:r>
      <w:r w:rsidR="008F24DA" w:rsidRPr="005615FF">
        <w:rPr>
          <w:b w:val="0"/>
        </w:rPr>
        <w:t>antamiento de información, en 14</w:t>
      </w:r>
      <w:r w:rsidR="00FF747C" w:rsidRPr="005615FF">
        <w:rPr>
          <w:b w:val="0"/>
        </w:rPr>
        <w:t xml:space="preserve"> barrios y colonias  de la cabecera Municipal, Jesús de Otoro y en 24 aldeas y caseríos del Municipio descritos a continuación: </w:t>
      </w:r>
      <w:r w:rsidR="007F13E0" w:rsidRPr="005615FF">
        <w:rPr>
          <w:b w:val="0"/>
        </w:rPr>
        <w:t>San Marcos, Choloma Abajo, Choloma Arriba, San Antonio, El Porvenir, Cipres, San Jerónimo, Coclam, El Zapote, Santa Fé Arriba, Unión Praga, San Francisco, La Angostura, Maye, Santo Domingo, Guayaman, Cedral, Alpes Arriba, Alpes Abajo, Camotan, Macuelizo, San Rafael, Ojo de Agua, Casitas</w:t>
      </w:r>
      <w:ins w:id="430" w:author="pc" w:date="2012-01-31T15:44:00Z">
        <w:r w:rsidR="00631580">
          <w:rPr>
            <w:b w:val="0"/>
          </w:rPr>
          <w:t>;</w:t>
        </w:r>
      </w:ins>
      <w:r w:rsidR="007F13E0" w:rsidRPr="005615FF">
        <w:rPr>
          <w:b w:val="0"/>
        </w:rPr>
        <w:t xml:space="preserve"> y </w:t>
      </w:r>
      <w:r w:rsidR="00FE7C7B" w:rsidRPr="005615FF">
        <w:rPr>
          <w:b w:val="0"/>
        </w:rPr>
        <w:t xml:space="preserve">de </w:t>
      </w:r>
      <w:r w:rsidR="007F13E0" w:rsidRPr="005615FF">
        <w:rPr>
          <w:b w:val="0"/>
        </w:rPr>
        <w:t>l</w:t>
      </w:r>
      <w:r w:rsidR="00FE7C7B" w:rsidRPr="005615FF">
        <w:rPr>
          <w:b w:val="0"/>
        </w:rPr>
        <w:t xml:space="preserve">os </w:t>
      </w:r>
      <w:r w:rsidR="007F13E0" w:rsidRPr="005615FF">
        <w:rPr>
          <w:b w:val="0"/>
        </w:rPr>
        <w:t xml:space="preserve">Barrios y </w:t>
      </w:r>
      <w:r w:rsidR="00FF747C" w:rsidRPr="005615FF">
        <w:rPr>
          <w:b w:val="0"/>
        </w:rPr>
        <w:t xml:space="preserve">las </w:t>
      </w:r>
      <w:r w:rsidR="007F13E0" w:rsidRPr="005615FF">
        <w:rPr>
          <w:b w:val="0"/>
        </w:rPr>
        <w:t>colonias de Jesús de Otoro</w:t>
      </w:r>
      <w:r w:rsidR="00FE7C7B" w:rsidRPr="005615FF">
        <w:rPr>
          <w:b w:val="0"/>
        </w:rPr>
        <w:t xml:space="preserve"> censados</w:t>
      </w:r>
      <w:r w:rsidR="007F13E0" w:rsidRPr="005615FF">
        <w:rPr>
          <w:b w:val="0"/>
        </w:rPr>
        <w:t xml:space="preserve">: </w:t>
      </w:r>
      <w:r w:rsidR="0008155E" w:rsidRPr="005615FF">
        <w:rPr>
          <w:b w:val="0"/>
        </w:rPr>
        <w:t>El Carmen, San Miguel, Santa Cruz, Barrio Nuevo, La Colonia, Las Antenas, La Laguna, San Francisco, San José</w:t>
      </w:r>
      <w:r w:rsidR="008F24DA" w:rsidRPr="005615FF">
        <w:rPr>
          <w:b w:val="0"/>
        </w:rPr>
        <w:t xml:space="preserve">, </w:t>
      </w:r>
      <w:r w:rsidR="0008155E" w:rsidRPr="005615FF">
        <w:rPr>
          <w:b w:val="0"/>
        </w:rPr>
        <w:t>La Merced</w:t>
      </w:r>
      <w:r w:rsidR="00742857" w:rsidRPr="005615FF">
        <w:rPr>
          <w:b w:val="0"/>
        </w:rPr>
        <w:t xml:space="preserve">, </w:t>
      </w:r>
      <w:r w:rsidR="00756495" w:rsidRPr="005615FF">
        <w:rPr>
          <w:b w:val="0"/>
        </w:rPr>
        <w:t>Llano Largo</w:t>
      </w:r>
      <w:r w:rsidR="00742857" w:rsidRPr="005615FF">
        <w:rPr>
          <w:b w:val="0"/>
        </w:rPr>
        <w:t>,</w:t>
      </w:r>
      <w:r w:rsidR="00756495" w:rsidRPr="005615FF">
        <w:t xml:space="preserve"> </w:t>
      </w:r>
      <w:r w:rsidR="00756495" w:rsidRPr="005615FF">
        <w:rPr>
          <w:b w:val="0"/>
        </w:rPr>
        <w:t>Piedras Negras,</w:t>
      </w:r>
      <w:r w:rsidR="00206CE6" w:rsidRPr="005615FF">
        <w:rPr>
          <w:b w:val="0"/>
        </w:rPr>
        <w:t xml:space="preserve"> Las Tranquitas,</w:t>
      </w:r>
      <w:r w:rsidR="009111A1" w:rsidRPr="005615FF">
        <w:t xml:space="preserve"> </w:t>
      </w:r>
      <w:r w:rsidR="00A35244" w:rsidRPr="005615FF">
        <w:rPr>
          <w:b w:val="0"/>
        </w:rPr>
        <w:t>B</w:t>
      </w:r>
      <w:r w:rsidR="009D4524" w:rsidRPr="005615FF">
        <w:rPr>
          <w:b w:val="0"/>
        </w:rPr>
        <w:t>risas de la Laguna,</w:t>
      </w:r>
      <w:r w:rsidR="002C696D" w:rsidRPr="005615FF">
        <w:rPr>
          <w:b w:val="0"/>
        </w:rPr>
        <w:t xml:space="preserve"> </w:t>
      </w:r>
      <w:commentRangeStart w:id="431"/>
      <w:r w:rsidR="002C696D" w:rsidRPr="005615FF">
        <w:rPr>
          <w:b w:val="0"/>
        </w:rPr>
        <w:t>S</w:t>
      </w:r>
      <w:ins w:id="432" w:author="Hadizabel" w:date="2012-02-01T22:11:00Z">
        <w:r w:rsidR="009959B6">
          <w:rPr>
            <w:b w:val="0"/>
          </w:rPr>
          <w:t>an</w:t>
        </w:r>
      </w:ins>
      <w:r w:rsidR="002C696D" w:rsidRPr="005615FF">
        <w:rPr>
          <w:b w:val="0"/>
        </w:rPr>
        <w:t>ta</w:t>
      </w:r>
      <w:commentRangeEnd w:id="431"/>
      <w:r w:rsidR="00631580">
        <w:rPr>
          <w:rStyle w:val="CommentReference"/>
        </w:rPr>
        <w:commentReference w:id="431"/>
      </w:r>
      <w:r w:rsidR="002C696D" w:rsidRPr="005615FF">
        <w:rPr>
          <w:b w:val="0"/>
        </w:rPr>
        <w:t>. Teresita</w:t>
      </w:r>
      <w:r w:rsidR="001B12C1" w:rsidRPr="005615FF">
        <w:rPr>
          <w:b w:val="0"/>
        </w:rPr>
        <w:t xml:space="preserve">, </w:t>
      </w:r>
      <w:r w:rsidR="00803FDE" w:rsidRPr="005615FF">
        <w:rPr>
          <w:b w:val="0"/>
        </w:rPr>
        <w:t>San Pablo</w:t>
      </w:r>
      <w:r w:rsidR="008F24DA" w:rsidRPr="005615FF">
        <w:rPr>
          <w:b w:val="0"/>
        </w:rPr>
        <w:t xml:space="preserve"> y</w:t>
      </w:r>
      <w:r w:rsidR="007D20D4" w:rsidRPr="005615FF">
        <w:rPr>
          <w:b w:val="0"/>
        </w:rPr>
        <w:t xml:space="preserve"> Crucita Oriente</w:t>
      </w:r>
      <w:r w:rsidR="00A35244" w:rsidRPr="005615FF">
        <w:rPr>
          <w:b w:val="0"/>
        </w:rPr>
        <w:t>.</w:t>
      </w:r>
    </w:p>
    <w:p w:rsidR="008F1CF8" w:rsidRPr="005615FF" w:rsidRDefault="006201F1" w:rsidP="006201F1">
      <w:pPr>
        <w:rPr>
          <w:b w:val="0"/>
        </w:rPr>
      </w:pPr>
      <w:r w:rsidRPr="005615FF">
        <w:rPr>
          <w:b w:val="0"/>
        </w:rPr>
        <w:t xml:space="preserve">La aplicación </w:t>
      </w:r>
      <w:ins w:id="433" w:author="pc" w:date="2012-01-31T15:46:00Z">
        <w:r w:rsidR="00631580">
          <w:rPr>
            <w:b w:val="0"/>
          </w:rPr>
          <w:t xml:space="preserve">de fichas censales </w:t>
        </w:r>
      </w:ins>
      <w:r w:rsidRPr="005615FF">
        <w:rPr>
          <w:b w:val="0"/>
        </w:rPr>
        <w:t>se</w:t>
      </w:r>
      <w:r w:rsidR="007A70E2" w:rsidRPr="005615FF">
        <w:rPr>
          <w:b w:val="0"/>
        </w:rPr>
        <w:t xml:space="preserve"> realizó</w:t>
      </w:r>
      <w:r w:rsidRPr="005615FF">
        <w:rPr>
          <w:b w:val="0"/>
        </w:rPr>
        <w:t xml:space="preserve"> en las viviendas después de </w:t>
      </w:r>
      <w:r w:rsidR="005F4FF6" w:rsidRPr="005615FF">
        <w:rPr>
          <w:b w:val="0"/>
        </w:rPr>
        <w:t>hacer</w:t>
      </w:r>
      <w:r w:rsidRPr="005615FF">
        <w:rPr>
          <w:b w:val="0"/>
        </w:rPr>
        <w:t xml:space="preserve"> la pregunta filtro y corroborar que habían personas con discapacidad</w:t>
      </w:r>
      <w:del w:id="434" w:author="Hadizabel" w:date="2012-02-02T08:34:00Z">
        <w:r w:rsidRPr="005615FF" w:rsidDel="00F353F6">
          <w:rPr>
            <w:b w:val="0"/>
          </w:rPr>
          <w:delText>,</w:delText>
        </w:r>
      </w:del>
      <w:del w:id="435" w:author="pc" w:date="2012-01-31T15:46:00Z">
        <w:r w:rsidRPr="005615FF" w:rsidDel="00631580">
          <w:rPr>
            <w:b w:val="0"/>
          </w:rPr>
          <w:delText xml:space="preserve"> </w:delText>
        </w:r>
      </w:del>
      <w:ins w:id="436" w:author="pc" w:date="2012-01-31T15:46:00Z">
        <w:r w:rsidR="00631580">
          <w:rPr>
            <w:b w:val="0"/>
          </w:rPr>
          <w:t>;</w:t>
        </w:r>
        <w:r w:rsidR="00631580" w:rsidRPr="005615FF">
          <w:rPr>
            <w:b w:val="0"/>
          </w:rPr>
          <w:t xml:space="preserve"> </w:t>
        </w:r>
      </w:ins>
      <w:r w:rsidR="005F4FF6" w:rsidRPr="005615FF">
        <w:rPr>
          <w:b w:val="0"/>
        </w:rPr>
        <w:t xml:space="preserve">los Censistas </w:t>
      </w:r>
      <w:r w:rsidRPr="005615FF">
        <w:rPr>
          <w:b w:val="0"/>
        </w:rPr>
        <w:t>destaca</w:t>
      </w:r>
      <w:r w:rsidR="005F4FF6" w:rsidRPr="005615FF">
        <w:rPr>
          <w:b w:val="0"/>
        </w:rPr>
        <w:t>n</w:t>
      </w:r>
      <w:r w:rsidRPr="005615FF">
        <w:rPr>
          <w:b w:val="0"/>
        </w:rPr>
        <w:t xml:space="preserve"> que en </w:t>
      </w:r>
      <w:r w:rsidR="005F4FF6" w:rsidRPr="005615FF">
        <w:rPr>
          <w:b w:val="0"/>
        </w:rPr>
        <w:t>las comunidades</w:t>
      </w:r>
      <w:r w:rsidR="00D556E5" w:rsidRPr="005615FF">
        <w:rPr>
          <w:b w:val="0"/>
        </w:rPr>
        <w:t xml:space="preserve"> </w:t>
      </w:r>
      <w:commentRangeStart w:id="437"/>
      <w:r w:rsidR="00D556E5" w:rsidRPr="005615FF">
        <w:rPr>
          <w:b w:val="0"/>
        </w:rPr>
        <w:t>visitadas</w:t>
      </w:r>
      <w:r w:rsidRPr="005615FF">
        <w:rPr>
          <w:b w:val="0"/>
        </w:rPr>
        <w:t xml:space="preserve"> </w:t>
      </w:r>
      <w:r w:rsidR="005F4FF6" w:rsidRPr="005615FF">
        <w:rPr>
          <w:b w:val="0"/>
        </w:rPr>
        <w:t>se dieron</w:t>
      </w:r>
      <w:r w:rsidR="00D556E5" w:rsidRPr="005615FF">
        <w:rPr>
          <w:b w:val="0"/>
        </w:rPr>
        <w:t xml:space="preserve"> </w:t>
      </w:r>
      <w:r w:rsidR="005F4FF6" w:rsidRPr="005615FF">
        <w:rPr>
          <w:b w:val="0"/>
        </w:rPr>
        <w:t xml:space="preserve">las </w:t>
      </w:r>
      <w:r w:rsidR="00D556E5" w:rsidRPr="005615FF">
        <w:rPr>
          <w:b w:val="0"/>
        </w:rPr>
        <w:t xml:space="preserve">siguientes </w:t>
      </w:r>
      <w:r w:rsidR="00936D6A" w:rsidRPr="005615FF">
        <w:rPr>
          <w:b w:val="0"/>
        </w:rPr>
        <w:t>dificultades para la aplicación</w:t>
      </w:r>
      <w:r w:rsidR="00D556E5" w:rsidRPr="005615FF">
        <w:rPr>
          <w:b w:val="0"/>
        </w:rPr>
        <w:t xml:space="preserve">: </w:t>
      </w:r>
      <w:r w:rsidR="00936D6A" w:rsidRPr="005615FF">
        <w:rPr>
          <w:b w:val="0"/>
        </w:rPr>
        <w:t>L</w:t>
      </w:r>
      <w:r w:rsidRPr="005615FF">
        <w:rPr>
          <w:b w:val="0"/>
        </w:rPr>
        <w:t>a vivienda estaba cerrada</w:t>
      </w:r>
      <w:r w:rsidR="00F5561E" w:rsidRPr="005615FF">
        <w:rPr>
          <w:b w:val="0"/>
        </w:rPr>
        <w:t>,</w:t>
      </w:r>
      <w:r w:rsidRPr="005615FF">
        <w:rPr>
          <w:b w:val="0"/>
        </w:rPr>
        <w:t xml:space="preserve"> abandonada</w:t>
      </w:r>
      <w:r w:rsidR="00D556E5" w:rsidRPr="005615FF">
        <w:rPr>
          <w:b w:val="0"/>
        </w:rPr>
        <w:t xml:space="preserve"> o</w:t>
      </w:r>
      <w:r w:rsidR="00F5561E" w:rsidRPr="005615FF">
        <w:rPr>
          <w:b w:val="0"/>
        </w:rPr>
        <w:t xml:space="preserve"> no hubo</w:t>
      </w:r>
      <w:r w:rsidR="00936D6A" w:rsidRPr="005615FF">
        <w:rPr>
          <w:b w:val="0"/>
        </w:rPr>
        <w:t xml:space="preserve"> anuencia a contestar la Ficha C</w:t>
      </w:r>
      <w:r w:rsidR="00F5561E" w:rsidRPr="005615FF">
        <w:rPr>
          <w:b w:val="0"/>
        </w:rPr>
        <w:t>ensal</w:t>
      </w:r>
      <w:commentRangeEnd w:id="437"/>
      <w:r w:rsidR="00631580">
        <w:rPr>
          <w:rStyle w:val="CommentReference"/>
        </w:rPr>
        <w:commentReference w:id="437"/>
      </w:r>
      <w:r w:rsidRPr="005615FF">
        <w:rPr>
          <w:b w:val="0"/>
        </w:rPr>
        <w:t xml:space="preserve">. </w:t>
      </w:r>
      <w:r w:rsidR="00F5561E" w:rsidRPr="005615FF">
        <w:rPr>
          <w:b w:val="0"/>
        </w:rPr>
        <w:t>Así</w:t>
      </w:r>
      <w:r w:rsidRPr="005615FF">
        <w:rPr>
          <w:b w:val="0"/>
        </w:rPr>
        <w:t xml:space="preserve"> mismo </w:t>
      </w:r>
      <w:r w:rsidR="00F5561E" w:rsidRPr="005615FF">
        <w:rPr>
          <w:b w:val="0"/>
        </w:rPr>
        <w:t xml:space="preserve">debido a la índole de la investigación no </w:t>
      </w:r>
      <w:r w:rsidRPr="005615FF">
        <w:rPr>
          <w:b w:val="0"/>
        </w:rPr>
        <w:t xml:space="preserve"> se consideraron los negocios, </w:t>
      </w:r>
      <w:r w:rsidR="00F5561E" w:rsidRPr="005615FF">
        <w:rPr>
          <w:b w:val="0"/>
        </w:rPr>
        <w:t xml:space="preserve">iglesias, </w:t>
      </w:r>
      <w:r w:rsidRPr="005615FF">
        <w:rPr>
          <w:b w:val="0"/>
        </w:rPr>
        <w:t>Centros educativos</w:t>
      </w:r>
      <w:r w:rsidR="00F5561E" w:rsidRPr="005615FF">
        <w:rPr>
          <w:b w:val="0"/>
        </w:rPr>
        <w:t xml:space="preserve">, de Salud, </w:t>
      </w:r>
      <w:r w:rsidR="005F4FF6" w:rsidRPr="005615FF">
        <w:rPr>
          <w:b w:val="0"/>
        </w:rPr>
        <w:t>Centros C</w:t>
      </w:r>
      <w:r w:rsidR="00F5561E" w:rsidRPr="005615FF">
        <w:rPr>
          <w:b w:val="0"/>
        </w:rPr>
        <w:t>omunitarios</w:t>
      </w:r>
      <w:r w:rsidRPr="005615FF">
        <w:rPr>
          <w:b w:val="0"/>
        </w:rPr>
        <w:t xml:space="preserve"> </w:t>
      </w:r>
      <w:r w:rsidR="005F4FF6" w:rsidRPr="005615FF">
        <w:rPr>
          <w:b w:val="0"/>
        </w:rPr>
        <w:t>o S</w:t>
      </w:r>
      <w:r w:rsidRPr="005615FF">
        <w:rPr>
          <w:b w:val="0"/>
        </w:rPr>
        <w:t>ociales.</w:t>
      </w:r>
      <w:r w:rsidR="00936D6A" w:rsidRPr="005615FF">
        <w:rPr>
          <w:b w:val="0"/>
        </w:rPr>
        <w:t xml:space="preserve"> </w:t>
      </w:r>
      <w:r w:rsidR="00A334A0" w:rsidRPr="005615FF">
        <w:rPr>
          <w:b w:val="0"/>
        </w:rPr>
        <w:t>De las 390</w:t>
      </w:r>
      <w:r w:rsidR="00936D6A" w:rsidRPr="005615FF">
        <w:rPr>
          <w:b w:val="0"/>
        </w:rPr>
        <w:t xml:space="preserve"> boletas aplicadas, </w:t>
      </w:r>
      <w:r w:rsidR="00A334A0" w:rsidRPr="005615FF">
        <w:rPr>
          <w:b w:val="0"/>
        </w:rPr>
        <w:t>58</w:t>
      </w:r>
      <w:r w:rsidR="00936D6A" w:rsidRPr="005615FF">
        <w:rPr>
          <w:b w:val="0"/>
        </w:rPr>
        <w:t xml:space="preserve"> </w:t>
      </w:r>
      <w:del w:id="438" w:author="pc" w:date="2012-01-31T15:47:00Z">
        <w:r w:rsidR="00936D6A" w:rsidRPr="005615FF" w:rsidDel="00631580">
          <w:rPr>
            <w:b w:val="0"/>
          </w:rPr>
          <w:delText xml:space="preserve">fueron </w:delText>
        </w:r>
      </w:del>
      <w:ins w:id="439" w:author="pc" w:date="2012-01-31T15:47:00Z">
        <w:r w:rsidR="00631580" w:rsidRPr="005615FF">
          <w:rPr>
            <w:b w:val="0"/>
          </w:rPr>
          <w:t>fuer</w:t>
        </w:r>
        <w:r w:rsidR="00631580">
          <w:rPr>
            <w:b w:val="0"/>
          </w:rPr>
          <w:t>ó</w:t>
        </w:r>
        <w:r w:rsidR="00631580" w:rsidRPr="005615FF">
          <w:rPr>
            <w:b w:val="0"/>
          </w:rPr>
          <w:t xml:space="preserve">n </w:t>
        </w:r>
      </w:ins>
      <w:r w:rsidR="00936D6A" w:rsidRPr="005615FF">
        <w:rPr>
          <w:b w:val="0"/>
        </w:rPr>
        <w:t>descartadas por no cumplir con los criterios establecido</w:t>
      </w:r>
      <w:ins w:id="440" w:author="pc" w:date="2012-01-31T15:52:00Z">
        <w:r w:rsidR="004C022A">
          <w:rPr>
            <w:b w:val="0"/>
          </w:rPr>
          <w:t>s</w:t>
        </w:r>
      </w:ins>
      <w:r w:rsidR="00936D6A" w:rsidRPr="005615FF">
        <w:rPr>
          <w:b w:val="0"/>
        </w:rPr>
        <w:t xml:space="preserve"> que determinan que la persona tiene condición de discapacidad</w:t>
      </w:r>
      <w:r w:rsidR="00FE7C7B" w:rsidRPr="005615FF">
        <w:rPr>
          <w:b w:val="0"/>
        </w:rPr>
        <w:t>,</w:t>
      </w:r>
      <w:r w:rsidR="00936D6A" w:rsidRPr="005615FF">
        <w:rPr>
          <w:b w:val="0"/>
        </w:rPr>
        <w:t xml:space="preserve"> </w:t>
      </w:r>
      <w:r w:rsidR="00FE7C7B" w:rsidRPr="005615FF">
        <w:rPr>
          <w:b w:val="0"/>
        </w:rPr>
        <w:t>identificándose</w:t>
      </w:r>
      <w:r w:rsidR="00936D6A" w:rsidRPr="005615FF">
        <w:rPr>
          <w:b w:val="0"/>
        </w:rPr>
        <w:t xml:space="preserve"> un total de </w:t>
      </w:r>
      <w:r w:rsidR="00A334A0" w:rsidRPr="005615FF">
        <w:rPr>
          <w:b w:val="0"/>
        </w:rPr>
        <w:t>332</w:t>
      </w:r>
      <w:r w:rsidR="00936D6A" w:rsidRPr="005615FF">
        <w:rPr>
          <w:b w:val="0"/>
        </w:rPr>
        <w:t xml:space="preserve"> personas</w:t>
      </w:r>
      <w:r w:rsidR="00A334A0" w:rsidRPr="005615FF">
        <w:rPr>
          <w:b w:val="0"/>
        </w:rPr>
        <w:t xml:space="preserve"> con discapacidad</w:t>
      </w:r>
      <w:r w:rsidR="00634119" w:rsidRPr="005615FF">
        <w:rPr>
          <w:b w:val="0"/>
        </w:rPr>
        <w:t xml:space="preserve"> en el municipio</w:t>
      </w:r>
      <w:r w:rsidR="009E252A" w:rsidRPr="005615FF">
        <w:rPr>
          <w:b w:val="0"/>
        </w:rPr>
        <w:t>.</w:t>
      </w:r>
      <w:r w:rsidR="00ED4146" w:rsidRPr="005615FF">
        <w:rPr>
          <w:b w:val="0"/>
        </w:rPr>
        <w:t xml:space="preserve"> </w:t>
      </w:r>
    </w:p>
    <w:p w:rsidR="00BB441A" w:rsidRPr="005615FF" w:rsidRDefault="00BB441A" w:rsidP="00D55F00">
      <w:pPr>
        <w:pStyle w:val="Heading2"/>
        <w:rPr>
          <w:rFonts w:asciiTheme="minorHAnsi" w:hAnsiTheme="minorHAnsi" w:cstheme="minorHAnsi"/>
        </w:rPr>
      </w:pPr>
      <w:bookmarkStart w:id="441" w:name="_Toc313873665"/>
    </w:p>
    <w:p w:rsidR="004C022A" w:rsidRDefault="00A652C6" w:rsidP="00D55F00">
      <w:pPr>
        <w:pStyle w:val="Heading2"/>
        <w:rPr>
          <w:ins w:id="442" w:author="pc" w:date="2012-01-31T15:53:00Z"/>
          <w:rFonts w:asciiTheme="minorHAnsi" w:hAnsiTheme="minorHAnsi" w:cstheme="minorHAnsi"/>
          <w:b/>
        </w:rPr>
      </w:pPr>
      <w:r w:rsidRPr="00A652C6">
        <w:rPr>
          <w:rFonts w:asciiTheme="minorHAnsi" w:hAnsiTheme="minorHAnsi" w:cstheme="minorHAnsi"/>
          <w:b/>
          <w:rPrChange w:id="443" w:author="pc" w:date="2012-01-31T15:53:00Z">
            <w:rPr>
              <w:rFonts w:asciiTheme="minorHAnsi" w:eastAsia="Times New Roman" w:hAnsiTheme="minorHAnsi" w:cstheme="minorHAnsi"/>
              <w:lang w:eastAsia="es-HN"/>
            </w:rPr>
          </w:rPrChange>
        </w:rPr>
        <w:t xml:space="preserve">2.1 Número total de personas con discapacidad </w:t>
      </w:r>
      <w:del w:id="444" w:author="pc" w:date="2012-01-31T15:53:00Z">
        <w:r w:rsidRPr="00A652C6">
          <w:rPr>
            <w:rFonts w:asciiTheme="minorHAnsi" w:hAnsiTheme="minorHAnsi" w:cstheme="minorHAnsi"/>
            <w:b/>
            <w:rPrChange w:id="445" w:author="pc" w:date="2012-01-31T15:53:00Z">
              <w:rPr>
                <w:rFonts w:asciiTheme="minorHAnsi" w:eastAsia="Times New Roman" w:hAnsiTheme="minorHAnsi" w:cstheme="minorHAnsi"/>
                <w:lang w:eastAsia="es-HN"/>
              </w:rPr>
            </w:rPrChange>
          </w:rPr>
          <w:delText xml:space="preserve">identificados </w:delText>
        </w:r>
      </w:del>
      <w:ins w:id="446" w:author="pc" w:date="2012-01-31T15:53:00Z">
        <w:r w:rsidRPr="00A652C6">
          <w:rPr>
            <w:rFonts w:asciiTheme="minorHAnsi" w:hAnsiTheme="minorHAnsi" w:cstheme="minorHAnsi"/>
            <w:b/>
            <w:rPrChange w:id="447" w:author="pc" w:date="2012-01-31T15:53:00Z">
              <w:rPr>
                <w:rFonts w:asciiTheme="minorHAnsi" w:eastAsia="Times New Roman" w:hAnsiTheme="minorHAnsi" w:cstheme="minorHAnsi"/>
                <w:lang w:eastAsia="es-HN"/>
              </w:rPr>
            </w:rPrChange>
          </w:rPr>
          <w:t>identificad</w:t>
        </w:r>
        <w:r w:rsidR="004C022A">
          <w:rPr>
            <w:rFonts w:asciiTheme="minorHAnsi" w:hAnsiTheme="minorHAnsi" w:cstheme="minorHAnsi"/>
            <w:b/>
          </w:rPr>
          <w:t>a</w:t>
        </w:r>
        <w:r w:rsidRPr="00A652C6">
          <w:rPr>
            <w:rFonts w:asciiTheme="minorHAnsi" w:hAnsiTheme="minorHAnsi" w:cstheme="minorHAnsi"/>
            <w:b/>
            <w:rPrChange w:id="448" w:author="pc" w:date="2012-01-31T15:53:00Z">
              <w:rPr>
                <w:rFonts w:asciiTheme="minorHAnsi" w:eastAsia="Times New Roman" w:hAnsiTheme="minorHAnsi" w:cstheme="minorHAnsi"/>
                <w:lang w:eastAsia="es-HN"/>
              </w:rPr>
            </w:rPrChange>
          </w:rPr>
          <w:t xml:space="preserve">s </w:t>
        </w:r>
      </w:ins>
      <w:r w:rsidRPr="00A652C6">
        <w:rPr>
          <w:rFonts w:asciiTheme="minorHAnsi" w:hAnsiTheme="minorHAnsi" w:cstheme="minorHAnsi"/>
          <w:b/>
          <w:rPrChange w:id="449" w:author="pc" w:date="2012-01-31T15:53:00Z">
            <w:rPr>
              <w:rFonts w:asciiTheme="minorHAnsi" w:eastAsia="Times New Roman" w:hAnsiTheme="minorHAnsi" w:cstheme="minorHAnsi"/>
              <w:lang w:eastAsia="es-HN"/>
            </w:rPr>
          </w:rPrChange>
        </w:rPr>
        <w:t>durante la aplicación del Censo y su distribución por género</w:t>
      </w:r>
      <w:bookmarkEnd w:id="441"/>
      <w:ins w:id="450" w:author="pc" w:date="2012-01-31T15:53:00Z">
        <w:r w:rsidR="004C022A">
          <w:rPr>
            <w:rFonts w:asciiTheme="minorHAnsi" w:hAnsiTheme="minorHAnsi" w:cstheme="minorHAnsi"/>
            <w:b/>
          </w:rPr>
          <w:t>.</w:t>
        </w:r>
      </w:ins>
    </w:p>
    <w:p w:rsidR="00A84D8B" w:rsidRPr="004C022A" w:rsidRDefault="00A652C6" w:rsidP="00D55F00">
      <w:pPr>
        <w:pStyle w:val="Heading2"/>
        <w:rPr>
          <w:rFonts w:asciiTheme="minorHAnsi" w:hAnsiTheme="minorHAnsi" w:cstheme="minorHAnsi"/>
          <w:b/>
          <w:rPrChange w:id="451" w:author="pc" w:date="2012-01-31T15:53:00Z">
            <w:rPr>
              <w:rFonts w:asciiTheme="minorHAnsi" w:hAnsiTheme="minorHAnsi" w:cstheme="minorHAnsi"/>
            </w:rPr>
          </w:rPrChange>
        </w:rPr>
      </w:pPr>
      <w:r w:rsidRPr="00A652C6">
        <w:rPr>
          <w:rFonts w:asciiTheme="minorHAnsi" w:hAnsiTheme="minorHAnsi" w:cstheme="minorHAnsi"/>
          <w:b/>
          <w:rPrChange w:id="452" w:author="pc" w:date="2012-01-31T15:53:00Z">
            <w:rPr>
              <w:rFonts w:asciiTheme="minorHAnsi" w:eastAsia="Times New Roman" w:hAnsiTheme="minorHAnsi" w:cstheme="minorHAnsi"/>
              <w:lang w:eastAsia="es-HN"/>
            </w:rPr>
          </w:rPrChange>
        </w:rPr>
        <w:t xml:space="preserve">  </w:t>
      </w:r>
    </w:p>
    <w:p w:rsidR="001267BC" w:rsidRPr="005615FF" w:rsidRDefault="00E85C4E" w:rsidP="009E731E">
      <w:pPr>
        <w:autoSpaceDE w:val="0"/>
        <w:autoSpaceDN w:val="0"/>
        <w:adjustRightInd w:val="0"/>
        <w:rPr>
          <w:b w:val="0"/>
        </w:rPr>
      </w:pPr>
      <w:r w:rsidRPr="005615FF">
        <w:rPr>
          <w:b w:val="0"/>
        </w:rPr>
        <w:t xml:space="preserve">De los </w:t>
      </w:r>
      <w:r w:rsidR="009E252A" w:rsidRPr="005615FF">
        <w:rPr>
          <w:b w:val="0"/>
        </w:rPr>
        <w:t>21.</w:t>
      </w:r>
      <w:r w:rsidRPr="005615FF">
        <w:rPr>
          <w:b w:val="0"/>
        </w:rPr>
        <w:t xml:space="preserve">017 habitantes </w:t>
      </w:r>
      <w:r w:rsidR="00B37A39" w:rsidRPr="005615FF">
        <w:rPr>
          <w:b w:val="0"/>
        </w:rPr>
        <w:t>d</w:t>
      </w:r>
      <w:r w:rsidRPr="005615FF">
        <w:rPr>
          <w:b w:val="0"/>
        </w:rPr>
        <w:t>el Municipio</w:t>
      </w:r>
      <w:r w:rsidR="00440DC3" w:rsidRPr="005615FF">
        <w:rPr>
          <w:b w:val="0"/>
        </w:rPr>
        <w:t>,</w:t>
      </w:r>
      <w:r w:rsidR="001267BC" w:rsidRPr="005615FF">
        <w:rPr>
          <w:b w:val="0"/>
        </w:rPr>
        <w:t xml:space="preserve"> </w:t>
      </w:r>
      <w:r w:rsidRPr="005615FF">
        <w:rPr>
          <w:b w:val="0"/>
        </w:rPr>
        <w:t xml:space="preserve">se </w:t>
      </w:r>
      <w:del w:id="453" w:author="Hadizabel" w:date="2012-02-02T13:44:00Z">
        <w:r w:rsidRPr="005615FF" w:rsidDel="00781367">
          <w:rPr>
            <w:b w:val="0"/>
          </w:rPr>
          <w:delText>identific</w:delText>
        </w:r>
        <w:commentRangeStart w:id="454"/>
        <w:r w:rsidR="001267BC" w:rsidRPr="005615FF" w:rsidDel="00781367">
          <w:rPr>
            <w:b w:val="0"/>
          </w:rPr>
          <w:delText>o</w:delText>
        </w:r>
        <w:commentRangeEnd w:id="454"/>
        <w:r w:rsidR="004C022A" w:rsidDel="00781367">
          <w:rPr>
            <w:rStyle w:val="CommentReference"/>
          </w:rPr>
          <w:commentReference w:id="454"/>
        </w:r>
        <w:r w:rsidR="00A334A0" w:rsidRPr="005615FF" w:rsidDel="00781367">
          <w:rPr>
            <w:b w:val="0"/>
          </w:rPr>
          <w:delText xml:space="preserve"> </w:delText>
        </w:r>
      </w:del>
      <w:ins w:id="455" w:author="Hadizabel" w:date="2012-02-02T13:44:00Z">
        <w:r w:rsidR="00781367" w:rsidRPr="005615FF">
          <w:rPr>
            <w:b w:val="0"/>
          </w:rPr>
          <w:t>identific</w:t>
        </w:r>
        <w:r w:rsidR="00781367">
          <w:rPr>
            <w:b w:val="0"/>
          </w:rPr>
          <w:t>ó</w:t>
        </w:r>
      </w:ins>
      <w:ins w:id="456" w:author="Hadizabel" w:date="2012-02-02T13:45:00Z">
        <w:r w:rsidR="00781367">
          <w:rPr>
            <w:b w:val="0"/>
          </w:rPr>
          <w:t xml:space="preserve"> </w:t>
        </w:r>
      </w:ins>
      <w:r w:rsidR="00A334A0" w:rsidRPr="005615FF">
        <w:rPr>
          <w:b w:val="0"/>
        </w:rPr>
        <w:t>332</w:t>
      </w:r>
      <w:r w:rsidR="009E252A" w:rsidRPr="005615FF">
        <w:rPr>
          <w:b w:val="0"/>
        </w:rPr>
        <w:t xml:space="preserve"> caso</w:t>
      </w:r>
      <w:r w:rsidR="00AC2C62" w:rsidRPr="005615FF">
        <w:rPr>
          <w:b w:val="0"/>
        </w:rPr>
        <w:t>s</w:t>
      </w:r>
      <w:r w:rsidR="009E252A" w:rsidRPr="005615FF">
        <w:rPr>
          <w:b w:val="0"/>
        </w:rPr>
        <w:t xml:space="preserve"> con discapacidad</w:t>
      </w:r>
      <w:r w:rsidR="00C4213F" w:rsidRPr="005615FF">
        <w:rPr>
          <w:b w:val="0"/>
        </w:rPr>
        <w:t>,</w:t>
      </w:r>
      <w:r w:rsidR="002F6CD7" w:rsidRPr="005615FF">
        <w:rPr>
          <w:b w:val="0"/>
        </w:rPr>
        <w:t xml:space="preserve"> lo que representa un 2</w:t>
      </w:r>
      <w:r w:rsidR="00020F05" w:rsidRPr="005615FF">
        <w:rPr>
          <w:b w:val="0"/>
        </w:rPr>
        <w:t>%</w:t>
      </w:r>
      <w:r w:rsidR="009E252A" w:rsidRPr="005615FF">
        <w:rPr>
          <w:b w:val="0"/>
        </w:rPr>
        <w:t xml:space="preserve"> </w:t>
      </w:r>
      <w:r w:rsidRPr="005615FF">
        <w:rPr>
          <w:b w:val="0"/>
        </w:rPr>
        <w:t xml:space="preserve">de la población. </w:t>
      </w:r>
      <w:commentRangeStart w:id="457"/>
      <w:r w:rsidR="00A652C6" w:rsidRPr="00A652C6">
        <w:rPr>
          <w:b w:val="0"/>
          <w:strike/>
          <w:rPrChange w:id="458" w:author="Hadizabel" w:date="2012-02-02T13:47:00Z">
            <w:rPr>
              <w:rFonts w:ascii="Times New Roman" w:eastAsia="Times New Roman" w:hAnsi="Times New Roman" w:cs="Times New Roman"/>
              <w:b w:val="0"/>
              <w:lang w:eastAsia="es-HN"/>
            </w:rPr>
          </w:rPrChange>
        </w:rPr>
        <w:t>Si lo comparamos con</w:t>
      </w:r>
      <w:r w:rsidR="009E252A" w:rsidRPr="005615FF">
        <w:rPr>
          <w:b w:val="0"/>
        </w:rPr>
        <w:t xml:space="preserve"> </w:t>
      </w:r>
      <w:ins w:id="459" w:author="Hadizabel" w:date="2012-02-02T13:47:00Z">
        <w:r w:rsidR="00781367">
          <w:rPr>
            <w:b w:val="0"/>
          </w:rPr>
          <w:t>E</w:t>
        </w:r>
      </w:ins>
      <w:del w:id="460" w:author="Hadizabel" w:date="2012-02-02T13:47:00Z">
        <w:r w:rsidR="009E252A" w:rsidRPr="005615FF" w:rsidDel="00781367">
          <w:rPr>
            <w:b w:val="0"/>
          </w:rPr>
          <w:delText>e</w:delText>
        </w:r>
      </w:del>
      <w:r w:rsidR="009E252A" w:rsidRPr="005615FF">
        <w:rPr>
          <w:b w:val="0"/>
        </w:rPr>
        <w:t xml:space="preserve">l </w:t>
      </w:r>
      <w:r w:rsidR="00C4213F" w:rsidRPr="005615FF">
        <w:rPr>
          <w:b w:val="0"/>
        </w:rPr>
        <w:t>número</w:t>
      </w:r>
      <w:r w:rsidR="00461FA0" w:rsidRPr="005615FF">
        <w:rPr>
          <w:b w:val="0"/>
        </w:rPr>
        <w:t xml:space="preserve"> de </w:t>
      </w:r>
      <w:r w:rsidR="009E252A" w:rsidRPr="005615FF">
        <w:rPr>
          <w:b w:val="0"/>
        </w:rPr>
        <w:t>hombres</w:t>
      </w:r>
      <w:r w:rsidRPr="005615FF">
        <w:rPr>
          <w:b w:val="0"/>
        </w:rPr>
        <w:t xml:space="preserve"> del municipio </w:t>
      </w:r>
      <w:ins w:id="461" w:author="Hadizabel" w:date="2012-02-02T13:48:00Z">
        <w:r w:rsidR="00EC6A30">
          <w:rPr>
            <w:b w:val="0"/>
          </w:rPr>
          <w:t xml:space="preserve">es de </w:t>
        </w:r>
      </w:ins>
      <w:r w:rsidRPr="005615FF">
        <w:rPr>
          <w:b w:val="0"/>
        </w:rPr>
        <w:t>10.615</w:t>
      </w:r>
      <w:r w:rsidR="00AC2C62" w:rsidRPr="005615FF">
        <w:rPr>
          <w:b w:val="0"/>
        </w:rPr>
        <w:t xml:space="preserve">, </w:t>
      </w:r>
      <w:r w:rsidR="00A63B53" w:rsidRPr="005615FF">
        <w:rPr>
          <w:b w:val="0"/>
        </w:rPr>
        <w:t xml:space="preserve">el identificado </w:t>
      </w:r>
      <w:r w:rsidRPr="005615FF">
        <w:rPr>
          <w:b w:val="0"/>
        </w:rPr>
        <w:t xml:space="preserve">con discapacidad </w:t>
      </w:r>
      <w:r w:rsidR="00B37A39" w:rsidRPr="005615FF">
        <w:rPr>
          <w:b w:val="0"/>
        </w:rPr>
        <w:t xml:space="preserve"> es de  181,</w:t>
      </w:r>
      <w:r w:rsidR="00A63B53" w:rsidRPr="005615FF">
        <w:rPr>
          <w:b w:val="0"/>
        </w:rPr>
        <w:t xml:space="preserve">  lo </w:t>
      </w:r>
      <w:ins w:id="462" w:author="Hadizabel" w:date="2012-02-02T13:49:00Z">
        <w:r w:rsidR="00EC6A30">
          <w:rPr>
            <w:b w:val="0"/>
          </w:rPr>
          <w:t>que</w:t>
        </w:r>
      </w:ins>
      <w:del w:id="463" w:author="Hadizabel" w:date="2012-02-02T13:49:00Z">
        <w:r w:rsidR="00A63B53" w:rsidRPr="005615FF" w:rsidDel="00EC6A30">
          <w:rPr>
            <w:b w:val="0"/>
          </w:rPr>
          <w:delText>cual</w:delText>
        </w:r>
      </w:del>
      <w:r w:rsidR="00A63B53" w:rsidRPr="005615FF">
        <w:rPr>
          <w:b w:val="0"/>
        </w:rPr>
        <w:t xml:space="preserve"> representa el 1</w:t>
      </w:r>
      <w:r w:rsidR="00B37A39" w:rsidRPr="005615FF">
        <w:rPr>
          <w:b w:val="0"/>
        </w:rPr>
        <w:t>.7</w:t>
      </w:r>
      <w:r w:rsidR="00A63B53" w:rsidRPr="005615FF">
        <w:rPr>
          <w:b w:val="0"/>
        </w:rPr>
        <w:t>%.</w:t>
      </w:r>
      <w:commentRangeEnd w:id="457"/>
      <w:r w:rsidR="004C022A">
        <w:rPr>
          <w:rStyle w:val="CommentReference"/>
        </w:rPr>
        <w:commentReference w:id="457"/>
      </w:r>
      <w:r w:rsidR="00A63B53" w:rsidRPr="005615FF">
        <w:rPr>
          <w:b w:val="0"/>
        </w:rPr>
        <w:t xml:space="preserve"> </w:t>
      </w:r>
    </w:p>
    <w:p w:rsidR="006936AA" w:rsidRPr="005615FF" w:rsidRDefault="00A63B53" w:rsidP="009E731E">
      <w:pPr>
        <w:autoSpaceDE w:val="0"/>
        <w:autoSpaceDN w:val="0"/>
        <w:adjustRightInd w:val="0"/>
        <w:rPr>
          <w:b w:val="0"/>
        </w:rPr>
      </w:pPr>
      <w:r w:rsidRPr="005615FF">
        <w:rPr>
          <w:b w:val="0"/>
        </w:rPr>
        <w:t xml:space="preserve">El total de </w:t>
      </w:r>
      <w:r w:rsidR="00E85C4E" w:rsidRPr="005615FF">
        <w:rPr>
          <w:b w:val="0"/>
        </w:rPr>
        <w:t xml:space="preserve">población femenina </w:t>
      </w:r>
      <w:r w:rsidRPr="005615FF">
        <w:rPr>
          <w:b w:val="0"/>
        </w:rPr>
        <w:t>es de 10.402</w:t>
      </w:r>
      <w:r w:rsidR="00E85C4E" w:rsidRPr="005615FF">
        <w:rPr>
          <w:b w:val="0"/>
        </w:rPr>
        <w:t xml:space="preserve">, </w:t>
      </w:r>
      <w:r w:rsidRPr="005615FF">
        <w:rPr>
          <w:b w:val="0"/>
        </w:rPr>
        <w:t xml:space="preserve">de </w:t>
      </w:r>
      <w:r w:rsidR="00E85C4E" w:rsidRPr="005615FF">
        <w:rPr>
          <w:b w:val="0"/>
        </w:rPr>
        <w:t xml:space="preserve">las </w:t>
      </w:r>
      <w:r w:rsidRPr="005615FF">
        <w:rPr>
          <w:b w:val="0"/>
        </w:rPr>
        <w:t xml:space="preserve">cuales </w:t>
      </w:r>
      <w:r w:rsidR="00B37A39" w:rsidRPr="005615FF">
        <w:rPr>
          <w:b w:val="0"/>
        </w:rPr>
        <w:t xml:space="preserve">151 personas que representan el 1.45% </w:t>
      </w:r>
      <w:r w:rsidRPr="005615FF">
        <w:rPr>
          <w:b w:val="0"/>
        </w:rPr>
        <w:t xml:space="preserve"> </w:t>
      </w:r>
      <w:r w:rsidR="00E85C4E" w:rsidRPr="005615FF">
        <w:rPr>
          <w:b w:val="0"/>
        </w:rPr>
        <w:t>se registran con discapacidad</w:t>
      </w:r>
      <w:r w:rsidR="00B37A39" w:rsidRPr="005615FF">
        <w:rPr>
          <w:b w:val="0"/>
        </w:rPr>
        <w:t>.</w:t>
      </w:r>
      <w:r w:rsidR="009E731E" w:rsidRPr="005615FF">
        <w:rPr>
          <w:b w:val="0"/>
        </w:rPr>
        <w:t xml:space="preserve"> </w:t>
      </w:r>
    </w:p>
    <w:p w:rsidR="009E731E" w:rsidRPr="005615FF" w:rsidRDefault="00440DC3" w:rsidP="009E731E">
      <w:pPr>
        <w:autoSpaceDE w:val="0"/>
        <w:autoSpaceDN w:val="0"/>
        <w:adjustRightInd w:val="0"/>
        <w:rPr>
          <w:b w:val="0"/>
        </w:rPr>
      </w:pPr>
      <w:r w:rsidRPr="005615FF">
        <w:rPr>
          <w:b w:val="0"/>
        </w:rPr>
        <w:t>De</w:t>
      </w:r>
      <w:r w:rsidR="009E731E" w:rsidRPr="005615FF">
        <w:rPr>
          <w:b w:val="0"/>
        </w:rPr>
        <w:t xml:space="preserve"> acuerdo al </w:t>
      </w:r>
      <w:ins w:id="464" w:author="Hadizabel" w:date="2012-02-02T13:52:00Z">
        <w:r w:rsidR="00EC6A30">
          <w:rPr>
            <w:b w:val="0"/>
          </w:rPr>
          <w:t>género</w:t>
        </w:r>
      </w:ins>
      <w:commentRangeStart w:id="465"/>
      <w:del w:id="466" w:author="Hadizabel" w:date="2012-02-02T13:52:00Z">
        <w:r w:rsidR="009E731E" w:rsidRPr="005615FF" w:rsidDel="00EC6A30">
          <w:rPr>
            <w:b w:val="0"/>
          </w:rPr>
          <w:delText>sexo</w:delText>
        </w:r>
        <w:commentRangeEnd w:id="465"/>
        <w:r w:rsidR="004C022A" w:rsidDel="00EC6A30">
          <w:rPr>
            <w:rStyle w:val="CommentReference"/>
          </w:rPr>
          <w:commentReference w:id="465"/>
        </w:r>
        <w:r w:rsidR="009E731E" w:rsidRPr="005615FF" w:rsidDel="00EC6A30">
          <w:rPr>
            <w:b w:val="0"/>
          </w:rPr>
          <w:delText>,</w:delText>
        </w:r>
      </w:del>
      <w:r w:rsidR="009E731E" w:rsidRPr="005615FF">
        <w:rPr>
          <w:b w:val="0"/>
        </w:rPr>
        <w:t xml:space="preserve"> el INE</w:t>
      </w:r>
      <w:r w:rsidRPr="005615FF">
        <w:rPr>
          <w:b w:val="0"/>
        </w:rPr>
        <w:t xml:space="preserve"> </w:t>
      </w:r>
      <w:ins w:id="467" w:author="pc" w:date="2012-01-31T15:58:00Z">
        <w:r w:rsidR="004C022A">
          <w:rPr>
            <w:b w:val="0"/>
          </w:rPr>
          <w:t xml:space="preserve">en </w:t>
        </w:r>
      </w:ins>
      <w:ins w:id="468" w:author="Hadizabel" w:date="2012-02-02T13:52:00Z">
        <w:r w:rsidR="00EC6A30">
          <w:rPr>
            <w:b w:val="0"/>
          </w:rPr>
          <w:t>la</w:t>
        </w:r>
      </w:ins>
      <w:ins w:id="469" w:author="pc" w:date="2012-01-31T15:58:00Z">
        <w:del w:id="470" w:author="Hadizabel" w:date="2012-02-02T13:52:00Z">
          <w:r w:rsidR="004C022A" w:rsidDel="00EC6A30">
            <w:rPr>
              <w:b w:val="0"/>
            </w:rPr>
            <w:delText>su</w:delText>
          </w:r>
        </w:del>
        <w:r w:rsidR="004C022A">
          <w:rPr>
            <w:b w:val="0"/>
          </w:rPr>
          <w:t xml:space="preserve"> </w:t>
        </w:r>
      </w:ins>
      <w:ins w:id="471" w:author="Hadizabel" w:date="2012-02-01T22:14:00Z">
        <w:r w:rsidR="005D180C">
          <w:rPr>
            <w:b w:val="0"/>
          </w:rPr>
          <w:t>E</w:t>
        </w:r>
      </w:ins>
      <w:ins w:id="472" w:author="pc" w:date="2012-01-31T15:58:00Z">
        <w:del w:id="473" w:author="Hadizabel" w:date="2012-02-01T22:14:00Z">
          <w:r w:rsidR="004C022A" w:rsidDel="005D180C">
            <w:rPr>
              <w:b w:val="0"/>
            </w:rPr>
            <w:delText>e</w:delText>
          </w:r>
        </w:del>
        <w:r w:rsidR="004C022A">
          <w:rPr>
            <w:b w:val="0"/>
          </w:rPr>
          <w:t xml:space="preserve">ncuesta </w:t>
        </w:r>
      </w:ins>
      <w:ins w:id="474" w:author="Hadizabel" w:date="2012-02-01T22:14:00Z">
        <w:r w:rsidR="005D180C">
          <w:rPr>
            <w:b w:val="0"/>
          </w:rPr>
          <w:t>de Hogares</w:t>
        </w:r>
      </w:ins>
      <w:ins w:id="475" w:author="pc" w:date="2012-01-31T15:58:00Z">
        <w:del w:id="476" w:author="Hadizabel" w:date="2012-02-01T22:14:00Z">
          <w:r w:rsidR="004C022A" w:rsidDel="005D180C">
            <w:rPr>
              <w:b w:val="0"/>
            </w:rPr>
            <w:delText xml:space="preserve">o censo </w:delText>
          </w:r>
        </w:del>
      </w:ins>
      <w:r w:rsidRPr="005615FF">
        <w:rPr>
          <w:b w:val="0"/>
        </w:rPr>
        <w:t>2002</w:t>
      </w:r>
      <w:r w:rsidR="009E731E" w:rsidRPr="005615FF">
        <w:rPr>
          <w:b w:val="0"/>
        </w:rPr>
        <w:t xml:space="preserve">, </w:t>
      </w:r>
      <w:del w:id="477" w:author="Hadizabel" w:date="2012-02-01T22:15:00Z">
        <w:r w:rsidR="009E731E" w:rsidRPr="005615FF" w:rsidDel="005D180C">
          <w:rPr>
            <w:b w:val="0"/>
          </w:rPr>
          <w:delText>identific</w:delText>
        </w:r>
        <w:commentRangeStart w:id="478"/>
        <w:r w:rsidR="009E731E" w:rsidRPr="005615FF" w:rsidDel="005D180C">
          <w:rPr>
            <w:b w:val="0"/>
          </w:rPr>
          <w:delText>o</w:delText>
        </w:r>
        <w:commentRangeEnd w:id="478"/>
        <w:r w:rsidR="004C022A" w:rsidDel="005D180C">
          <w:rPr>
            <w:rStyle w:val="CommentReference"/>
          </w:rPr>
          <w:commentReference w:id="478"/>
        </w:r>
        <w:r w:rsidR="009E731E" w:rsidRPr="005615FF" w:rsidDel="005D180C">
          <w:rPr>
            <w:b w:val="0"/>
          </w:rPr>
          <w:delText xml:space="preserve"> </w:delText>
        </w:r>
      </w:del>
      <w:ins w:id="479" w:author="Hadizabel" w:date="2012-02-01T22:15:00Z">
        <w:r w:rsidR="005D180C" w:rsidRPr="005615FF">
          <w:rPr>
            <w:b w:val="0"/>
          </w:rPr>
          <w:t>identific</w:t>
        </w:r>
        <w:r w:rsidR="005D180C">
          <w:rPr>
            <w:b w:val="0"/>
          </w:rPr>
          <w:t xml:space="preserve">ó </w:t>
        </w:r>
      </w:ins>
      <w:r w:rsidR="009E731E" w:rsidRPr="005615FF">
        <w:rPr>
          <w:b w:val="0"/>
        </w:rPr>
        <w:t xml:space="preserve">a nivel nacional que el </w:t>
      </w:r>
      <w:r w:rsidR="00DA55EB" w:rsidRPr="005615FF">
        <w:rPr>
          <w:b w:val="0"/>
          <w:lang w:val="es-ES"/>
        </w:rPr>
        <w:t xml:space="preserve">55% de las personas </w:t>
      </w:r>
      <w:r w:rsidR="009E731E" w:rsidRPr="005615FF">
        <w:rPr>
          <w:b w:val="0"/>
          <w:lang w:val="es-ES"/>
        </w:rPr>
        <w:t xml:space="preserve">con discapacidad son hombres y </w:t>
      </w:r>
      <w:ins w:id="480" w:author="pc" w:date="2012-01-31T15:58:00Z">
        <w:r w:rsidR="004C022A">
          <w:rPr>
            <w:b w:val="0"/>
            <w:lang w:val="es-ES"/>
          </w:rPr>
          <w:t xml:space="preserve">el </w:t>
        </w:r>
      </w:ins>
      <w:r w:rsidR="009E731E" w:rsidRPr="005615FF">
        <w:rPr>
          <w:b w:val="0"/>
          <w:lang w:val="es-ES"/>
        </w:rPr>
        <w:t>45% mujeres. E</w:t>
      </w:r>
      <w:r w:rsidR="006936AA" w:rsidRPr="005615FF">
        <w:rPr>
          <w:b w:val="0"/>
          <w:lang w:val="es-ES"/>
        </w:rPr>
        <w:t xml:space="preserve">ste hallazgo </w:t>
      </w:r>
      <w:r w:rsidR="00BA7917" w:rsidRPr="005615FF">
        <w:rPr>
          <w:b w:val="0"/>
          <w:lang w:val="es-ES"/>
        </w:rPr>
        <w:t xml:space="preserve">no </w:t>
      </w:r>
      <w:r w:rsidR="006936AA" w:rsidRPr="005615FF">
        <w:rPr>
          <w:b w:val="0"/>
          <w:lang w:val="es-ES"/>
        </w:rPr>
        <w:t>concuerda co</w:t>
      </w:r>
      <w:r w:rsidR="009E731E" w:rsidRPr="005615FF">
        <w:rPr>
          <w:b w:val="0"/>
          <w:lang w:val="es-ES"/>
        </w:rPr>
        <w:t>n el Censo de Je</w:t>
      </w:r>
      <w:r w:rsidR="00DA55EB" w:rsidRPr="005615FF">
        <w:rPr>
          <w:b w:val="0"/>
          <w:lang w:val="es-ES"/>
        </w:rPr>
        <w:t>sús de Otoro</w:t>
      </w:r>
      <w:r w:rsidR="006936AA" w:rsidRPr="005615FF">
        <w:rPr>
          <w:b w:val="0"/>
          <w:lang w:val="es-ES"/>
        </w:rPr>
        <w:t>, dónde</w:t>
      </w:r>
      <w:r w:rsidR="00DA55EB" w:rsidRPr="005615FF">
        <w:rPr>
          <w:b w:val="0"/>
          <w:lang w:val="es-ES"/>
        </w:rPr>
        <w:t xml:space="preserve"> se estableció </w:t>
      </w:r>
      <w:r w:rsidR="006936AA" w:rsidRPr="005615FF">
        <w:rPr>
          <w:b w:val="0"/>
          <w:lang w:val="es-ES"/>
        </w:rPr>
        <w:t xml:space="preserve">que </w:t>
      </w:r>
      <w:r w:rsidR="00BA7917" w:rsidRPr="005615FF">
        <w:rPr>
          <w:b w:val="0"/>
          <w:lang w:val="es-ES"/>
        </w:rPr>
        <w:t>esta equiparado el número de</w:t>
      </w:r>
      <w:r w:rsidR="009E731E" w:rsidRPr="005615FF">
        <w:rPr>
          <w:b w:val="0"/>
          <w:lang w:val="es-ES"/>
        </w:rPr>
        <w:t xml:space="preserve"> hombres </w:t>
      </w:r>
      <w:r w:rsidR="00BA7917" w:rsidRPr="005615FF">
        <w:rPr>
          <w:b w:val="0"/>
          <w:lang w:val="es-ES"/>
        </w:rPr>
        <w:t>y</w:t>
      </w:r>
      <w:r w:rsidR="009E731E" w:rsidRPr="005615FF">
        <w:rPr>
          <w:b w:val="0"/>
          <w:lang w:val="es-ES"/>
        </w:rPr>
        <w:t xml:space="preserve"> mujeres con discapacidad</w:t>
      </w:r>
      <w:r w:rsidR="006936AA" w:rsidRPr="005615FF">
        <w:rPr>
          <w:b w:val="0"/>
          <w:lang w:val="es-ES"/>
        </w:rPr>
        <w:t xml:space="preserve"> y</w:t>
      </w:r>
      <w:r w:rsidR="00DF0D8E" w:rsidRPr="005615FF">
        <w:rPr>
          <w:b w:val="0"/>
          <w:lang w:val="es-ES"/>
        </w:rPr>
        <w:t xml:space="preserve"> en el INE 2002, es</w:t>
      </w:r>
      <w:r w:rsidR="006936AA" w:rsidRPr="005615FF">
        <w:rPr>
          <w:b w:val="0"/>
          <w:lang w:val="es-ES"/>
        </w:rPr>
        <w:t>ta diferencia es</w:t>
      </w:r>
      <w:r w:rsidR="00DF0D8E" w:rsidRPr="005615FF">
        <w:rPr>
          <w:b w:val="0"/>
          <w:lang w:val="es-ES"/>
        </w:rPr>
        <w:t xml:space="preserve"> mayor por 10 puntos porcentuales</w:t>
      </w:r>
      <w:r w:rsidR="009E731E" w:rsidRPr="005615FF">
        <w:rPr>
          <w:b w:val="0"/>
          <w:lang w:val="es-ES"/>
        </w:rPr>
        <w:t>.</w:t>
      </w:r>
    </w:p>
    <w:p w:rsidR="00AB2B17" w:rsidRPr="005615FF" w:rsidDel="00EC6A30" w:rsidRDefault="00AB2B17" w:rsidP="009A0259">
      <w:pPr>
        <w:pStyle w:val="NormalWeb"/>
        <w:jc w:val="both"/>
        <w:rPr>
          <w:del w:id="481" w:author="Hadizabel" w:date="2012-02-02T13:53:00Z"/>
          <w:rFonts w:asciiTheme="minorHAnsi" w:hAnsiTheme="minorHAnsi" w:cstheme="minorHAnsi"/>
        </w:rPr>
      </w:pPr>
    </w:p>
    <w:p w:rsidR="009A0259" w:rsidRPr="005615FF" w:rsidRDefault="00931DE9" w:rsidP="009A0259">
      <w:pPr>
        <w:pStyle w:val="NormalWeb"/>
        <w:jc w:val="both"/>
        <w:rPr>
          <w:rFonts w:asciiTheme="minorHAnsi" w:hAnsiTheme="minorHAnsi" w:cstheme="minorHAnsi"/>
          <w:strike/>
          <w:color w:val="000000"/>
        </w:rPr>
      </w:pPr>
      <w:r w:rsidRPr="005615FF">
        <w:rPr>
          <w:rFonts w:asciiTheme="minorHAnsi" w:hAnsiTheme="minorHAnsi" w:cstheme="minorHAnsi"/>
        </w:rPr>
        <w:t xml:space="preserve">Según </w:t>
      </w:r>
      <w:del w:id="482" w:author="pc" w:date="2012-01-31T15:59:00Z">
        <w:r w:rsidRPr="005615FF" w:rsidDel="0096055D">
          <w:rPr>
            <w:rFonts w:asciiTheme="minorHAnsi" w:hAnsiTheme="minorHAnsi" w:cstheme="minorHAnsi"/>
          </w:rPr>
          <w:delText xml:space="preserve"> </w:delText>
        </w:r>
      </w:del>
      <w:r w:rsidRPr="005615FF">
        <w:rPr>
          <w:rFonts w:asciiTheme="minorHAnsi" w:hAnsiTheme="minorHAnsi" w:cstheme="minorHAnsi"/>
        </w:rPr>
        <w:t>INE</w:t>
      </w:r>
      <w:r w:rsidR="00581E15" w:rsidRPr="005615FF">
        <w:rPr>
          <w:rFonts w:asciiTheme="minorHAnsi" w:hAnsiTheme="minorHAnsi" w:cstheme="minorHAnsi"/>
        </w:rPr>
        <w:t xml:space="preserve"> 2002, </w:t>
      </w:r>
      <w:r w:rsidR="009749E2" w:rsidRPr="005615FF">
        <w:rPr>
          <w:rFonts w:asciiTheme="minorHAnsi" w:hAnsiTheme="minorHAnsi" w:cstheme="minorHAnsi"/>
        </w:rPr>
        <w:t xml:space="preserve">a nivel nacional </w:t>
      </w:r>
      <w:r w:rsidR="00581E15" w:rsidRPr="005615FF">
        <w:rPr>
          <w:rFonts w:asciiTheme="minorHAnsi" w:hAnsiTheme="minorHAnsi" w:cstheme="minorHAnsi"/>
        </w:rPr>
        <w:t xml:space="preserve">la prevalencia de discapacidad </w:t>
      </w:r>
      <w:del w:id="483" w:author="pc" w:date="2012-01-31T15:59:00Z">
        <w:r w:rsidR="00581E15" w:rsidRPr="005615FF" w:rsidDel="0096055D">
          <w:rPr>
            <w:rFonts w:asciiTheme="minorHAnsi" w:hAnsiTheme="minorHAnsi" w:cstheme="minorHAnsi"/>
          </w:rPr>
          <w:delText xml:space="preserve"> </w:delText>
        </w:r>
      </w:del>
      <w:r w:rsidR="00581E15" w:rsidRPr="005615FF">
        <w:rPr>
          <w:rFonts w:asciiTheme="minorHAnsi" w:hAnsiTheme="minorHAnsi" w:cstheme="minorHAnsi"/>
        </w:rPr>
        <w:t xml:space="preserve">es de 26.5 % por mil habitantes, </w:t>
      </w:r>
      <w:r w:rsidRPr="005615FF">
        <w:rPr>
          <w:rFonts w:asciiTheme="minorHAnsi" w:hAnsiTheme="minorHAnsi" w:cstheme="minorHAnsi"/>
          <w:bCs/>
          <w:color w:val="000000"/>
        </w:rPr>
        <w:t>p</w:t>
      </w:r>
      <w:r w:rsidR="00634119" w:rsidRPr="005615FF">
        <w:rPr>
          <w:rFonts w:asciiTheme="minorHAnsi" w:hAnsiTheme="minorHAnsi" w:cstheme="minorHAnsi"/>
          <w:bCs/>
          <w:color w:val="000000"/>
        </w:rPr>
        <w:t xml:space="preserve">or departamento, </w:t>
      </w:r>
      <w:r w:rsidR="00581E15" w:rsidRPr="005615FF">
        <w:rPr>
          <w:rFonts w:asciiTheme="minorHAnsi" w:hAnsiTheme="minorHAnsi" w:cstheme="minorHAnsi"/>
          <w:bCs/>
          <w:color w:val="000000"/>
        </w:rPr>
        <w:t>los clasifica en</w:t>
      </w:r>
      <w:r w:rsidRPr="005615FF">
        <w:rPr>
          <w:rFonts w:asciiTheme="minorHAnsi" w:hAnsiTheme="minorHAnsi" w:cstheme="minorHAnsi"/>
        </w:rPr>
        <w:t xml:space="preserve"> un nivel </w:t>
      </w:r>
      <w:del w:id="484" w:author="pc" w:date="2012-01-31T16:00:00Z">
        <w:r w:rsidRPr="005615FF" w:rsidDel="0096055D">
          <w:rPr>
            <w:rFonts w:asciiTheme="minorHAnsi" w:hAnsiTheme="minorHAnsi" w:cstheme="minorHAnsi"/>
          </w:rPr>
          <w:delText xml:space="preserve">bajo </w:delText>
        </w:r>
      </w:del>
      <w:ins w:id="485" w:author="pc" w:date="2012-01-31T16:00:00Z">
        <w:r w:rsidR="0096055D">
          <w:rPr>
            <w:rFonts w:asciiTheme="minorHAnsi" w:hAnsiTheme="minorHAnsi" w:cstheme="minorHAnsi"/>
          </w:rPr>
          <w:t>B</w:t>
        </w:r>
        <w:r w:rsidR="0096055D" w:rsidRPr="005615FF">
          <w:rPr>
            <w:rFonts w:asciiTheme="minorHAnsi" w:hAnsiTheme="minorHAnsi" w:cstheme="minorHAnsi"/>
          </w:rPr>
          <w:t xml:space="preserve">ajo </w:t>
        </w:r>
      </w:ins>
      <w:r w:rsidRPr="005615FF">
        <w:rPr>
          <w:rFonts w:asciiTheme="minorHAnsi" w:hAnsiTheme="minorHAnsi" w:cstheme="minorHAnsi"/>
        </w:rPr>
        <w:t>de prevalencia</w:t>
      </w:r>
      <w:r w:rsidR="00581E15" w:rsidRPr="005615FF">
        <w:rPr>
          <w:rFonts w:asciiTheme="minorHAnsi" w:hAnsiTheme="minorHAnsi" w:cstheme="minorHAnsi"/>
        </w:rPr>
        <w:t xml:space="preserve"> aquellos identificados con</w:t>
      </w:r>
      <w:r w:rsidRPr="005615FF">
        <w:rPr>
          <w:rFonts w:asciiTheme="minorHAnsi" w:hAnsiTheme="minorHAnsi" w:cstheme="minorHAnsi"/>
          <w:bCs/>
          <w:color w:val="000000"/>
        </w:rPr>
        <w:t xml:space="preserve"> (menos de 30 %) Mediana (de </w:t>
      </w:r>
      <w:r w:rsidR="00581E15" w:rsidRPr="005615FF">
        <w:rPr>
          <w:rFonts w:asciiTheme="minorHAnsi" w:hAnsiTheme="minorHAnsi" w:cstheme="minorHAnsi"/>
          <w:bCs/>
          <w:color w:val="000000"/>
        </w:rPr>
        <w:t>30-40 %) y</w:t>
      </w:r>
      <w:r w:rsidRPr="005615FF">
        <w:rPr>
          <w:rFonts w:asciiTheme="minorHAnsi" w:hAnsiTheme="minorHAnsi" w:cstheme="minorHAnsi"/>
          <w:bCs/>
          <w:color w:val="000000"/>
        </w:rPr>
        <w:t xml:space="preserve"> Alta (más de 40 %)</w:t>
      </w:r>
      <w:r w:rsidR="00581E15" w:rsidRPr="005615FF">
        <w:rPr>
          <w:rFonts w:asciiTheme="minorHAnsi" w:hAnsiTheme="minorHAnsi" w:cstheme="minorHAnsi"/>
          <w:bCs/>
          <w:color w:val="000000"/>
        </w:rPr>
        <w:t>. E</w:t>
      </w:r>
      <w:r w:rsidR="007A0209" w:rsidRPr="005615FF">
        <w:rPr>
          <w:rFonts w:asciiTheme="minorHAnsi" w:hAnsiTheme="minorHAnsi" w:cstheme="minorHAnsi"/>
        </w:rPr>
        <w:t>n</w:t>
      </w:r>
      <w:r w:rsidR="00581E15" w:rsidRPr="005615FF">
        <w:rPr>
          <w:rFonts w:asciiTheme="minorHAnsi" w:hAnsiTheme="minorHAnsi" w:cstheme="minorHAnsi"/>
        </w:rPr>
        <w:t xml:space="preserve"> el caso de</w:t>
      </w:r>
      <w:r w:rsidR="009A0259" w:rsidRPr="005615FF">
        <w:rPr>
          <w:rFonts w:asciiTheme="minorHAnsi" w:hAnsiTheme="minorHAnsi" w:cstheme="minorHAnsi"/>
        </w:rPr>
        <w:t xml:space="preserve"> </w:t>
      </w:r>
      <w:r w:rsidR="00A630B3" w:rsidRPr="005615FF">
        <w:rPr>
          <w:rFonts w:asciiTheme="minorHAnsi" w:hAnsiTheme="minorHAnsi" w:cstheme="minorHAnsi"/>
        </w:rPr>
        <w:t>Intibucá</w:t>
      </w:r>
      <w:r w:rsidR="00581E15" w:rsidRPr="005615FF">
        <w:rPr>
          <w:rFonts w:asciiTheme="minorHAnsi" w:hAnsiTheme="minorHAnsi" w:cstheme="minorHAnsi"/>
        </w:rPr>
        <w:t>,</w:t>
      </w:r>
      <w:r w:rsidRPr="005615FF">
        <w:rPr>
          <w:rFonts w:asciiTheme="minorHAnsi" w:hAnsiTheme="minorHAnsi" w:cstheme="minorHAnsi"/>
        </w:rPr>
        <w:t xml:space="preserve"> </w:t>
      </w:r>
      <w:r w:rsidR="00581E15" w:rsidRPr="005615FF">
        <w:rPr>
          <w:rFonts w:asciiTheme="minorHAnsi" w:hAnsiTheme="minorHAnsi" w:cstheme="minorHAnsi"/>
        </w:rPr>
        <w:t xml:space="preserve">se </w:t>
      </w:r>
      <w:del w:id="486" w:author="Hadizabel" w:date="2012-02-01T22:16:00Z">
        <w:r w:rsidR="00581E15" w:rsidRPr="005615FF" w:rsidDel="005D180C">
          <w:rPr>
            <w:rFonts w:asciiTheme="minorHAnsi" w:hAnsiTheme="minorHAnsi" w:cstheme="minorHAnsi"/>
          </w:rPr>
          <w:delText>identific</w:delText>
        </w:r>
        <w:commentRangeStart w:id="487"/>
        <w:r w:rsidR="00581E15" w:rsidRPr="005615FF" w:rsidDel="005D180C">
          <w:rPr>
            <w:rFonts w:asciiTheme="minorHAnsi" w:hAnsiTheme="minorHAnsi" w:cstheme="minorHAnsi"/>
          </w:rPr>
          <w:delText>o</w:delText>
        </w:r>
        <w:commentRangeEnd w:id="487"/>
        <w:r w:rsidR="0096055D" w:rsidDel="005D180C">
          <w:rPr>
            <w:rStyle w:val="CommentReference"/>
            <w:rFonts w:asciiTheme="minorHAnsi" w:eastAsiaTheme="minorHAnsi" w:hAnsiTheme="minorHAnsi" w:cstheme="minorHAnsi"/>
            <w:b/>
            <w:lang w:eastAsia="en-US"/>
          </w:rPr>
          <w:commentReference w:id="487"/>
        </w:r>
        <w:r w:rsidR="00581E15" w:rsidRPr="005615FF" w:rsidDel="005D180C">
          <w:rPr>
            <w:rFonts w:asciiTheme="minorHAnsi" w:hAnsiTheme="minorHAnsi" w:cstheme="minorHAnsi"/>
          </w:rPr>
          <w:delText xml:space="preserve"> </w:delText>
        </w:r>
        <w:r w:rsidRPr="005615FF" w:rsidDel="005D180C">
          <w:rPr>
            <w:rFonts w:asciiTheme="minorHAnsi" w:hAnsiTheme="minorHAnsi" w:cstheme="minorHAnsi"/>
          </w:rPr>
          <w:delText xml:space="preserve"> </w:delText>
        </w:r>
      </w:del>
      <w:ins w:id="488" w:author="Hadizabel" w:date="2012-02-01T22:16:00Z">
        <w:r w:rsidR="005D180C" w:rsidRPr="005615FF">
          <w:rPr>
            <w:rFonts w:asciiTheme="minorHAnsi" w:hAnsiTheme="minorHAnsi" w:cstheme="minorHAnsi"/>
          </w:rPr>
          <w:t>identific</w:t>
        </w:r>
        <w:r w:rsidR="005D180C">
          <w:rPr>
            <w:rFonts w:asciiTheme="minorHAnsi" w:hAnsiTheme="minorHAnsi" w:cstheme="minorHAnsi"/>
          </w:rPr>
          <w:t>ó</w:t>
        </w:r>
        <w:r w:rsidR="005D180C" w:rsidRPr="005615FF">
          <w:rPr>
            <w:rFonts w:asciiTheme="minorHAnsi" w:hAnsiTheme="minorHAnsi" w:cstheme="minorHAnsi"/>
          </w:rPr>
          <w:t xml:space="preserve"> </w:t>
        </w:r>
      </w:ins>
      <w:r w:rsidR="004A3281" w:rsidRPr="005615FF">
        <w:rPr>
          <w:rFonts w:asciiTheme="minorHAnsi" w:hAnsiTheme="minorHAnsi" w:cstheme="minorHAnsi"/>
        </w:rPr>
        <w:t xml:space="preserve">de </w:t>
      </w:r>
      <w:r w:rsidR="009A0259" w:rsidRPr="005615FF">
        <w:rPr>
          <w:rFonts w:asciiTheme="minorHAnsi" w:hAnsiTheme="minorHAnsi" w:cstheme="minorHAnsi"/>
          <w:color w:val="000000"/>
        </w:rPr>
        <w:t>22x1000</w:t>
      </w:r>
      <w:r w:rsidR="007A0209" w:rsidRPr="005615FF">
        <w:rPr>
          <w:rFonts w:asciiTheme="minorHAnsi" w:hAnsiTheme="minorHAnsi" w:cstheme="minorHAnsi"/>
          <w:color w:val="000000"/>
        </w:rPr>
        <w:t xml:space="preserve"> habitantes</w:t>
      </w:r>
      <w:r w:rsidR="00581E15" w:rsidRPr="005615FF">
        <w:rPr>
          <w:rFonts w:asciiTheme="minorHAnsi" w:hAnsiTheme="minorHAnsi" w:cstheme="minorHAnsi"/>
          <w:color w:val="000000"/>
        </w:rPr>
        <w:t>, l</w:t>
      </w:r>
      <w:r w:rsidRPr="005615FF">
        <w:rPr>
          <w:rFonts w:asciiTheme="minorHAnsi" w:hAnsiTheme="minorHAnsi" w:cstheme="minorHAnsi"/>
          <w:color w:val="000000"/>
        </w:rPr>
        <w:t xml:space="preserve">o que corresponde a una </w:t>
      </w:r>
      <w:r w:rsidR="00A630B3" w:rsidRPr="005615FF">
        <w:rPr>
          <w:rFonts w:asciiTheme="minorHAnsi" w:hAnsiTheme="minorHAnsi" w:cstheme="minorHAnsi"/>
          <w:color w:val="000000"/>
        </w:rPr>
        <w:t xml:space="preserve">prevalencia </w:t>
      </w:r>
      <w:r w:rsidRPr="005615FF">
        <w:rPr>
          <w:rFonts w:asciiTheme="minorHAnsi" w:hAnsiTheme="minorHAnsi" w:cstheme="minorHAnsi"/>
          <w:color w:val="000000"/>
        </w:rPr>
        <w:t>baja</w:t>
      </w:r>
      <w:r w:rsidR="00A630B3" w:rsidRPr="005615FF">
        <w:rPr>
          <w:rFonts w:asciiTheme="minorHAnsi" w:hAnsiTheme="minorHAnsi" w:cstheme="minorHAnsi"/>
        </w:rPr>
        <w:t xml:space="preserve">. </w:t>
      </w:r>
      <w:r w:rsidR="007A0209" w:rsidRPr="005615FF">
        <w:rPr>
          <w:rFonts w:asciiTheme="minorHAnsi" w:hAnsiTheme="minorHAnsi" w:cstheme="minorHAnsi"/>
          <w:color w:val="000000"/>
        </w:rPr>
        <w:t>C</w:t>
      </w:r>
      <w:r w:rsidR="007A0209" w:rsidRPr="005615FF">
        <w:rPr>
          <w:rFonts w:asciiTheme="minorHAnsi" w:hAnsiTheme="minorHAnsi" w:cstheme="minorHAnsi"/>
        </w:rPr>
        <w:t>on el Censo de Discapacidad</w:t>
      </w:r>
      <w:r w:rsidR="00A630B3" w:rsidRPr="005615FF">
        <w:rPr>
          <w:rFonts w:asciiTheme="minorHAnsi" w:hAnsiTheme="minorHAnsi" w:cstheme="minorHAnsi"/>
        </w:rPr>
        <w:t xml:space="preserve"> </w:t>
      </w:r>
      <w:r w:rsidR="00581E15" w:rsidRPr="005615FF">
        <w:rPr>
          <w:rFonts w:asciiTheme="minorHAnsi" w:hAnsiTheme="minorHAnsi" w:cstheme="minorHAnsi"/>
        </w:rPr>
        <w:t xml:space="preserve">del Municipio en el </w:t>
      </w:r>
      <w:r w:rsidR="00A630B3" w:rsidRPr="005615FF">
        <w:rPr>
          <w:rFonts w:asciiTheme="minorHAnsi" w:hAnsiTheme="minorHAnsi" w:cstheme="minorHAnsi"/>
        </w:rPr>
        <w:t>2011</w:t>
      </w:r>
      <w:r w:rsidR="004A3281" w:rsidRPr="005615FF">
        <w:rPr>
          <w:rFonts w:asciiTheme="minorHAnsi" w:hAnsiTheme="minorHAnsi" w:cstheme="minorHAnsi"/>
        </w:rPr>
        <w:t>, se establecieron</w:t>
      </w:r>
      <w:r w:rsidR="007A0209" w:rsidRPr="005615FF">
        <w:rPr>
          <w:rFonts w:asciiTheme="minorHAnsi" w:hAnsiTheme="minorHAnsi" w:cstheme="minorHAnsi"/>
        </w:rPr>
        <w:t xml:space="preserve"> </w:t>
      </w:r>
      <w:r w:rsidR="002C1FFA" w:rsidRPr="005615FF">
        <w:rPr>
          <w:rFonts w:asciiTheme="minorHAnsi" w:hAnsiTheme="minorHAnsi" w:cstheme="minorHAnsi"/>
        </w:rPr>
        <w:t>16</w:t>
      </w:r>
      <w:r w:rsidR="007A0209" w:rsidRPr="005615FF">
        <w:rPr>
          <w:rFonts w:asciiTheme="minorHAnsi" w:hAnsiTheme="minorHAnsi" w:cstheme="minorHAnsi"/>
        </w:rPr>
        <w:t xml:space="preserve"> personas con discapacidad por cada mil habitantes</w:t>
      </w:r>
      <w:r w:rsidR="00A630B3" w:rsidRPr="005615FF">
        <w:rPr>
          <w:rFonts w:asciiTheme="minorHAnsi" w:hAnsiTheme="minorHAnsi" w:cstheme="minorHAnsi"/>
        </w:rPr>
        <w:t>.</w:t>
      </w:r>
      <w:r w:rsidR="009749E2" w:rsidRPr="005615FF">
        <w:rPr>
          <w:rFonts w:asciiTheme="minorHAnsi" w:hAnsiTheme="minorHAnsi" w:cstheme="minorHAnsi"/>
        </w:rPr>
        <w:t xml:space="preserve"> </w:t>
      </w:r>
      <w:r w:rsidRPr="005615FF">
        <w:rPr>
          <w:rFonts w:asciiTheme="minorHAnsi" w:hAnsiTheme="minorHAnsi" w:cstheme="minorHAnsi"/>
        </w:rPr>
        <w:t xml:space="preserve">Según el INE, </w:t>
      </w:r>
      <w:r w:rsidR="004A3281" w:rsidRPr="005615FF">
        <w:rPr>
          <w:rFonts w:asciiTheme="minorHAnsi" w:hAnsiTheme="minorHAnsi" w:cstheme="minorHAnsi"/>
        </w:rPr>
        <w:t xml:space="preserve">la baja prevalencia de discapacidad, podría deberse a </w:t>
      </w:r>
      <w:commentRangeStart w:id="489"/>
      <w:r w:rsidR="004A3281" w:rsidRPr="005615FF">
        <w:rPr>
          <w:rFonts w:asciiTheme="minorHAnsi" w:hAnsiTheme="minorHAnsi" w:cstheme="minorHAnsi"/>
        </w:rPr>
        <w:t xml:space="preserve">la </w:t>
      </w:r>
      <w:r w:rsidR="00A652C6" w:rsidRPr="00A652C6">
        <w:rPr>
          <w:rFonts w:asciiTheme="minorHAnsi" w:hAnsiTheme="minorHAnsi" w:cstheme="minorHAnsi"/>
          <w:strike/>
          <w:rPrChange w:id="490" w:author="Hadizabel" w:date="2012-02-01T22:16:00Z">
            <w:rPr>
              <w:rFonts w:asciiTheme="minorHAnsi" w:hAnsiTheme="minorHAnsi" w:cstheme="minorHAnsi"/>
            </w:rPr>
          </w:rPrChange>
        </w:rPr>
        <w:t>esta</w:t>
      </w:r>
      <w:r w:rsidRPr="005615FF">
        <w:rPr>
          <w:rFonts w:asciiTheme="minorHAnsi" w:hAnsiTheme="minorHAnsi" w:cstheme="minorHAnsi"/>
        </w:rPr>
        <w:t xml:space="preserve"> </w:t>
      </w:r>
      <w:commentRangeEnd w:id="489"/>
      <w:r w:rsidR="0096055D">
        <w:rPr>
          <w:rStyle w:val="CommentReference"/>
          <w:rFonts w:asciiTheme="minorHAnsi" w:eastAsiaTheme="minorHAnsi" w:hAnsiTheme="minorHAnsi" w:cstheme="minorHAnsi"/>
          <w:b/>
          <w:lang w:eastAsia="en-US"/>
        </w:rPr>
        <w:commentReference w:id="489"/>
      </w:r>
      <w:r w:rsidRPr="005615FF">
        <w:rPr>
          <w:rFonts w:asciiTheme="minorHAnsi" w:hAnsiTheme="minorHAnsi" w:cstheme="minorHAnsi"/>
          <w:color w:val="000000"/>
        </w:rPr>
        <w:t>particularidad de que la zona es poblada por la etnia Lenca (Intibucá y La Paz)</w:t>
      </w:r>
      <w:r w:rsidR="009749E2" w:rsidRPr="005615FF">
        <w:rPr>
          <w:rFonts w:asciiTheme="minorHAnsi" w:hAnsiTheme="minorHAnsi" w:cstheme="minorHAnsi"/>
          <w:color w:val="000000"/>
        </w:rPr>
        <w:t>,</w:t>
      </w:r>
      <w:r w:rsidRPr="005615FF">
        <w:rPr>
          <w:rFonts w:asciiTheme="minorHAnsi" w:hAnsiTheme="minorHAnsi" w:cstheme="minorHAnsi"/>
          <w:color w:val="000000"/>
        </w:rPr>
        <w:t xml:space="preserve"> que aunque combina altas tasas de desnutrición y moderada o baja prevalencia de la discapacidad podría estar ligada a características culturales y morfológicas de la población.</w:t>
      </w:r>
    </w:p>
    <w:p w:rsidR="00776537" w:rsidRPr="005615FF" w:rsidRDefault="009749E2" w:rsidP="006201F1">
      <w:pPr>
        <w:rPr>
          <w:b w:val="0"/>
        </w:rPr>
      </w:pPr>
      <w:r w:rsidRPr="005615FF">
        <w:rPr>
          <w:b w:val="0"/>
        </w:rPr>
        <w:t>E</w:t>
      </w:r>
      <w:r w:rsidR="00A63B53" w:rsidRPr="005615FF">
        <w:rPr>
          <w:b w:val="0"/>
        </w:rPr>
        <w:t xml:space="preserve">l número total de viviendas </w:t>
      </w:r>
      <w:r w:rsidRPr="005615FF">
        <w:rPr>
          <w:b w:val="0"/>
        </w:rPr>
        <w:t xml:space="preserve"> en el</w:t>
      </w:r>
      <w:r w:rsidR="00A63B53" w:rsidRPr="005615FF">
        <w:rPr>
          <w:b w:val="0"/>
        </w:rPr>
        <w:t xml:space="preserve"> municipio</w:t>
      </w:r>
      <w:r w:rsidRPr="005615FF">
        <w:rPr>
          <w:b w:val="0"/>
        </w:rPr>
        <w:t xml:space="preserve"> según el Censo de Población 2011</w:t>
      </w:r>
      <w:r w:rsidR="00A63B53" w:rsidRPr="005615FF">
        <w:rPr>
          <w:b w:val="0"/>
        </w:rPr>
        <w:t xml:space="preserve">, </w:t>
      </w:r>
      <w:r w:rsidRPr="005615FF">
        <w:rPr>
          <w:b w:val="0"/>
        </w:rPr>
        <w:t>son</w:t>
      </w:r>
      <w:r w:rsidR="00A63B53" w:rsidRPr="005615FF">
        <w:rPr>
          <w:b w:val="0"/>
        </w:rPr>
        <w:t xml:space="preserve"> 4</w:t>
      </w:r>
      <w:r w:rsidR="00E85C4E" w:rsidRPr="005615FF">
        <w:rPr>
          <w:b w:val="0"/>
        </w:rPr>
        <w:t>,</w:t>
      </w:r>
      <w:r w:rsidR="00A63B53" w:rsidRPr="005615FF">
        <w:rPr>
          <w:b w:val="0"/>
        </w:rPr>
        <w:t>577</w:t>
      </w:r>
      <w:r w:rsidRPr="005615FF">
        <w:rPr>
          <w:b w:val="0"/>
        </w:rPr>
        <w:t>,</w:t>
      </w:r>
      <w:r w:rsidR="00E85C4E" w:rsidRPr="005615FF">
        <w:rPr>
          <w:b w:val="0"/>
        </w:rPr>
        <w:t xml:space="preserve"> de las cuales se visitaron</w:t>
      </w:r>
      <w:r w:rsidR="00DF7567" w:rsidRPr="005615FF">
        <w:rPr>
          <w:b w:val="0"/>
        </w:rPr>
        <w:t xml:space="preserve"> 4.175,</w:t>
      </w:r>
      <w:r w:rsidR="00E85C4E" w:rsidRPr="005615FF">
        <w:rPr>
          <w:b w:val="0"/>
        </w:rPr>
        <w:t xml:space="preserve"> </w:t>
      </w:r>
      <w:r w:rsidR="00164E52" w:rsidRPr="005615FF">
        <w:rPr>
          <w:b w:val="0"/>
        </w:rPr>
        <w:t>lo que significa que se cubrió el 89.25</w:t>
      </w:r>
      <w:r w:rsidR="00E85C4E" w:rsidRPr="005615FF">
        <w:rPr>
          <w:b w:val="0"/>
        </w:rPr>
        <w:t xml:space="preserve">%. </w:t>
      </w:r>
      <w:r w:rsidR="00EB3763" w:rsidRPr="005615FF">
        <w:rPr>
          <w:b w:val="0"/>
        </w:rPr>
        <w:t xml:space="preserve">El </w:t>
      </w:r>
      <w:r w:rsidR="007A335B" w:rsidRPr="005615FF">
        <w:rPr>
          <w:b w:val="0"/>
        </w:rPr>
        <w:t xml:space="preserve">restante </w:t>
      </w:r>
      <w:r w:rsidR="00E85C4E" w:rsidRPr="005615FF">
        <w:rPr>
          <w:b w:val="0"/>
        </w:rPr>
        <w:t xml:space="preserve"> </w:t>
      </w:r>
      <w:r w:rsidR="0026595D" w:rsidRPr="005615FF">
        <w:rPr>
          <w:b w:val="0"/>
        </w:rPr>
        <w:t xml:space="preserve">no se </w:t>
      </w:r>
      <w:del w:id="491" w:author="Hadizabel" w:date="2012-02-01T22:17:00Z">
        <w:r w:rsidR="0026595D" w:rsidRPr="005615FF" w:rsidDel="005D180C">
          <w:rPr>
            <w:b w:val="0"/>
          </w:rPr>
          <w:delText>visit</w:delText>
        </w:r>
        <w:commentRangeStart w:id="492"/>
        <w:r w:rsidR="0026595D" w:rsidRPr="005615FF" w:rsidDel="005D180C">
          <w:rPr>
            <w:b w:val="0"/>
          </w:rPr>
          <w:delText>o</w:delText>
        </w:r>
        <w:commentRangeEnd w:id="492"/>
        <w:r w:rsidR="0096055D" w:rsidDel="005D180C">
          <w:rPr>
            <w:rStyle w:val="CommentReference"/>
          </w:rPr>
          <w:commentReference w:id="492"/>
        </w:r>
        <w:r w:rsidR="0026595D" w:rsidRPr="005615FF" w:rsidDel="005D180C">
          <w:rPr>
            <w:b w:val="0"/>
          </w:rPr>
          <w:delText xml:space="preserve"> </w:delText>
        </w:r>
      </w:del>
      <w:ins w:id="493" w:author="Hadizabel" w:date="2012-02-01T22:17:00Z">
        <w:r w:rsidR="005D180C" w:rsidRPr="005615FF">
          <w:rPr>
            <w:b w:val="0"/>
          </w:rPr>
          <w:t>visit</w:t>
        </w:r>
        <w:r w:rsidR="005D180C">
          <w:rPr>
            <w:b w:val="0"/>
          </w:rPr>
          <w:t>ó</w:t>
        </w:r>
      </w:ins>
      <w:r w:rsidR="00E85C4E" w:rsidRPr="005615FF">
        <w:rPr>
          <w:b w:val="0"/>
        </w:rPr>
        <w:t>por razones de clima</w:t>
      </w:r>
      <w:r w:rsidR="00776537" w:rsidRPr="005615FF">
        <w:rPr>
          <w:b w:val="0"/>
        </w:rPr>
        <w:t xml:space="preserve"> y acceso</w:t>
      </w:r>
      <w:r w:rsidR="00AA76C7" w:rsidRPr="005615FF">
        <w:rPr>
          <w:b w:val="0"/>
        </w:rPr>
        <w:t>.</w:t>
      </w:r>
      <w:r w:rsidR="007A335B" w:rsidRPr="005615FF">
        <w:rPr>
          <w:b w:val="0"/>
        </w:rPr>
        <w:t xml:space="preserve"> </w:t>
      </w:r>
      <w:r w:rsidR="00E85C4E" w:rsidRPr="005615FF">
        <w:rPr>
          <w:b w:val="0"/>
        </w:rPr>
        <w:t xml:space="preserve"> </w:t>
      </w:r>
      <w:r w:rsidR="00ED730C" w:rsidRPr="005615FF">
        <w:rPr>
          <w:b w:val="0"/>
        </w:rPr>
        <w:t xml:space="preserve"> </w:t>
      </w:r>
    </w:p>
    <w:p w:rsidR="00DD26B5" w:rsidRPr="005615FF" w:rsidRDefault="00776537" w:rsidP="006201F1">
      <w:pPr>
        <w:rPr>
          <w:b w:val="0"/>
        </w:rPr>
      </w:pPr>
      <w:r w:rsidRPr="005615FF">
        <w:rPr>
          <w:b w:val="0"/>
        </w:rPr>
        <w:t>N</w:t>
      </w:r>
      <w:r w:rsidR="00ED730C" w:rsidRPr="005615FF">
        <w:rPr>
          <w:b w:val="0"/>
        </w:rPr>
        <w:t xml:space="preserve">o se </w:t>
      </w:r>
      <w:del w:id="494" w:author="Hadizabel" w:date="2012-02-01T22:17:00Z">
        <w:r w:rsidR="0080675E" w:rsidRPr="005615FF" w:rsidDel="005D180C">
          <w:rPr>
            <w:b w:val="0"/>
          </w:rPr>
          <w:delText>report</w:delText>
        </w:r>
        <w:commentRangeStart w:id="495"/>
        <w:r w:rsidR="0080675E" w:rsidRPr="005615FF" w:rsidDel="005D180C">
          <w:rPr>
            <w:b w:val="0"/>
          </w:rPr>
          <w:delText>o</w:delText>
        </w:r>
        <w:commentRangeEnd w:id="495"/>
        <w:r w:rsidR="0096055D" w:rsidDel="005D180C">
          <w:rPr>
            <w:rStyle w:val="CommentReference"/>
          </w:rPr>
          <w:commentReference w:id="495"/>
        </w:r>
        <w:r w:rsidR="0080675E" w:rsidRPr="005615FF" w:rsidDel="005D180C">
          <w:rPr>
            <w:b w:val="0"/>
          </w:rPr>
          <w:delText xml:space="preserve"> </w:delText>
        </w:r>
        <w:r w:rsidR="00ED730C" w:rsidRPr="005615FF" w:rsidDel="005D180C">
          <w:rPr>
            <w:b w:val="0"/>
          </w:rPr>
          <w:delText xml:space="preserve"> </w:delText>
        </w:r>
      </w:del>
      <w:ins w:id="496" w:author="Hadizabel" w:date="2012-02-01T22:17:00Z">
        <w:r w:rsidR="005D180C" w:rsidRPr="005615FF">
          <w:rPr>
            <w:b w:val="0"/>
          </w:rPr>
          <w:t>report</w:t>
        </w:r>
        <w:r w:rsidR="005D180C">
          <w:rPr>
            <w:b w:val="0"/>
          </w:rPr>
          <w:t>ó</w:t>
        </w:r>
        <w:r w:rsidR="005D180C" w:rsidRPr="005615FF">
          <w:rPr>
            <w:b w:val="0"/>
          </w:rPr>
          <w:t xml:space="preserve"> </w:t>
        </w:r>
      </w:ins>
      <w:r w:rsidR="0080675E" w:rsidRPr="005615FF">
        <w:rPr>
          <w:b w:val="0"/>
        </w:rPr>
        <w:t>más</w:t>
      </w:r>
      <w:r w:rsidR="00ED730C" w:rsidRPr="005615FF">
        <w:rPr>
          <w:b w:val="0"/>
        </w:rPr>
        <w:t xml:space="preserve"> de una persona con discapa</w:t>
      </w:r>
      <w:r w:rsidR="0080675E" w:rsidRPr="005615FF">
        <w:rPr>
          <w:b w:val="0"/>
        </w:rPr>
        <w:t xml:space="preserve">cidad por </w:t>
      </w:r>
      <w:r w:rsidR="0064525F" w:rsidRPr="005615FF">
        <w:rPr>
          <w:b w:val="0"/>
        </w:rPr>
        <w:t>vivienda,</w:t>
      </w:r>
      <w:r w:rsidR="0080675E" w:rsidRPr="005615FF">
        <w:rPr>
          <w:b w:val="0"/>
        </w:rPr>
        <w:t xml:space="preserve"> por </w:t>
      </w:r>
      <w:r w:rsidR="0064525F" w:rsidRPr="005615FF">
        <w:rPr>
          <w:b w:val="0"/>
        </w:rPr>
        <w:t xml:space="preserve">lo que se establece que de </w:t>
      </w:r>
      <w:r w:rsidR="0080675E" w:rsidRPr="005615FF">
        <w:rPr>
          <w:b w:val="0"/>
        </w:rPr>
        <w:t>cada mil viviendas</w:t>
      </w:r>
      <w:r w:rsidRPr="005615FF">
        <w:rPr>
          <w:b w:val="0"/>
        </w:rPr>
        <w:t>,</w:t>
      </w:r>
      <w:r w:rsidR="0080675E" w:rsidRPr="005615FF">
        <w:rPr>
          <w:b w:val="0"/>
        </w:rPr>
        <w:t xml:space="preserve"> </w:t>
      </w:r>
      <w:r w:rsidR="0064525F" w:rsidRPr="005615FF">
        <w:rPr>
          <w:b w:val="0"/>
        </w:rPr>
        <w:t xml:space="preserve">hay </w:t>
      </w:r>
      <w:r w:rsidR="00FF25DD" w:rsidRPr="005615FF">
        <w:rPr>
          <w:b w:val="0"/>
        </w:rPr>
        <w:t>73</w:t>
      </w:r>
      <w:r w:rsidR="0080675E" w:rsidRPr="005615FF">
        <w:rPr>
          <w:b w:val="0"/>
        </w:rPr>
        <w:t xml:space="preserve"> dónde vive una persona con discapacidad</w:t>
      </w:r>
      <w:r w:rsidRPr="005615FF">
        <w:rPr>
          <w:b w:val="0"/>
        </w:rPr>
        <w:t xml:space="preserve"> en el mun</w:t>
      </w:r>
      <w:r w:rsidR="0064525F" w:rsidRPr="005615FF">
        <w:rPr>
          <w:b w:val="0"/>
        </w:rPr>
        <w:t>i</w:t>
      </w:r>
      <w:r w:rsidRPr="005615FF">
        <w:rPr>
          <w:b w:val="0"/>
        </w:rPr>
        <w:t>cipio</w:t>
      </w:r>
      <w:r w:rsidR="0080675E" w:rsidRPr="005615FF">
        <w:rPr>
          <w:b w:val="0"/>
        </w:rPr>
        <w:t>.</w:t>
      </w:r>
      <w:r w:rsidR="00D67944" w:rsidRPr="005615FF">
        <w:rPr>
          <w:b w:val="0"/>
        </w:rPr>
        <w:t xml:space="preserve"> A nivel nacional el INE 2002, identifico que de cada 123 familias, una tenía un miembro con discapacidad.</w:t>
      </w:r>
      <w:r w:rsidR="00ED730C" w:rsidRPr="005615FF">
        <w:rPr>
          <w:b w:val="0"/>
        </w:rPr>
        <w:t xml:space="preserve">  </w:t>
      </w:r>
      <w:r w:rsidR="00164E52" w:rsidRPr="005615FF">
        <w:rPr>
          <w:b w:val="0"/>
        </w:rPr>
        <w:t xml:space="preserve"> </w:t>
      </w:r>
      <w:r w:rsidR="00A63B53" w:rsidRPr="005615FF">
        <w:rPr>
          <w:b w:val="0"/>
        </w:rPr>
        <w:t xml:space="preserve">   </w:t>
      </w:r>
      <w:r w:rsidR="009E252A" w:rsidRPr="005615FF">
        <w:rPr>
          <w:b w:val="0"/>
        </w:rPr>
        <w:t xml:space="preserve">  </w:t>
      </w:r>
      <w:r w:rsidR="00936D6A" w:rsidRPr="005615FF">
        <w:rPr>
          <w:b w:val="0"/>
        </w:rPr>
        <w:t xml:space="preserve"> </w:t>
      </w:r>
    </w:p>
    <w:p w:rsidR="00BA418A" w:rsidRPr="005615FF" w:rsidRDefault="00BA418A" w:rsidP="00D55F00">
      <w:pPr>
        <w:pStyle w:val="Heading2"/>
        <w:rPr>
          <w:rFonts w:asciiTheme="minorHAnsi" w:hAnsiTheme="minorHAnsi" w:cstheme="minorHAnsi"/>
        </w:rPr>
      </w:pPr>
      <w:bookmarkStart w:id="497" w:name="_Toc313873666"/>
    </w:p>
    <w:p w:rsidR="00083978" w:rsidRPr="0096055D" w:rsidRDefault="00A652C6" w:rsidP="00D55F00">
      <w:pPr>
        <w:pStyle w:val="Heading2"/>
        <w:rPr>
          <w:rFonts w:asciiTheme="minorHAnsi" w:hAnsiTheme="minorHAnsi" w:cstheme="minorHAnsi"/>
          <w:b/>
          <w:rPrChange w:id="498" w:author="pc" w:date="2012-01-31T16:06:00Z">
            <w:rPr>
              <w:rFonts w:asciiTheme="minorHAnsi" w:hAnsiTheme="minorHAnsi" w:cstheme="minorHAnsi"/>
            </w:rPr>
          </w:rPrChange>
        </w:rPr>
      </w:pPr>
      <w:r w:rsidRPr="00A652C6">
        <w:rPr>
          <w:rFonts w:asciiTheme="minorHAnsi" w:hAnsiTheme="minorHAnsi" w:cstheme="minorHAnsi"/>
          <w:b/>
          <w:rPrChange w:id="499" w:author="pc" w:date="2012-01-31T16:06:00Z">
            <w:rPr>
              <w:rFonts w:asciiTheme="minorHAnsi" w:eastAsia="Times New Roman" w:hAnsiTheme="minorHAnsi" w:cstheme="minorHAnsi"/>
              <w:lang w:eastAsia="es-HN"/>
            </w:rPr>
          </w:rPrChange>
        </w:rPr>
        <w:t>2.2 Tipos y Causas de Discapacidades en el Municipio</w:t>
      </w:r>
      <w:bookmarkEnd w:id="497"/>
    </w:p>
    <w:p w:rsidR="00CB58B9" w:rsidRPr="005615FF" w:rsidRDefault="00BA418A" w:rsidP="00CB58B9">
      <w:pPr>
        <w:rPr>
          <w:b w:val="0"/>
        </w:rPr>
      </w:pPr>
      <w:r w:rsidRPr="005615FF">
        <w:rPr>
          <w:b w:val="0"/>
          <w:bCs/>
        </w:rPr>
        <w:t xml:space="preserve">A  fin </w:t>
      </w:r>
      <w:r w:rsidR="00CB58B9" w:rsidRPr="005615FF">
        <w:rPr>
          <w:b w:val="0"/>
          <w:bCs/>
        </w:rPr>
        <w:t>de unifica</w:t>
      </w:r>
      <w:r w:rsidRPr="005615FF">
        <w:rPr>
          <w:b w:val="0"/>
          <w:bCs/>
        </w:rPr>
        <w:t>r</w:t>
      </w:r>
      <w:r w:rsidR="00CB58B9" w:rsidRPr="005615FF">
        <w:rPr>
          <w:b w:val="0"/>
          <w:bCs/>
        </w:rPr>
        <w:t xml:space="preserve"> criterios, diremos que la</w:t>
      </w:r>
      <w:r w:rsidR="00CB58B9" w:rsidRPr="005615FF">
        <w:rPr>
          <w:b w:val="0"/>
        </w:rPr>
        <w:t xml:space="preserve"> Clasificación Internacional de las Deficiencias Discapacidades y Minusvalías </w:t>
      </w:r>
      <w:ins w:id="500" w:author="pc" w:date="2012-01-31T16:06:00Z">
        <w:r w:rsidR="0096055D">
          <w:rPr>
            <w:b w:val="0"/>
          </w:rPr>
          <w:t>(</w:t>
        </w:r>
      </w:ins>
      <w:r w:rsidR="00CB58B9" w:rsidRPr="005615FF">
        <w:rPr>
          <w:b w:val="0"/>
        </w:rPr>
        <w:t>CIDDIM</w:t>
      </w:r>
      <w:ins w:id="501" w:author="pc" w:date="2012-01-31T16:06:00Z">
        <w:r w:rsidR="0096055D">
          <w:rPr>
            <w:b w:val="0"/>
          </w:rPr>
          <w:t>)</w:t>
        </w:r>
      </w:ins>
      <w:r w:rsidR="00CB58B9" w:rsidRPr="005615FF">
        <w:rPr>
          <w:b w:val="0"/>
        </w:rPr>
        <w:t>,</w:t>
      </w:r>
      <w:r w:rsidRPr="005615FF">
        <w:rPr>
          <w:b w:val="0"/>
        </w:rPr>
        <w:t xml:space="preserve"> identifica como d</w:t>
      </w:r>
      <w:r w:rsidR="00CB58B9" w:rsidRPr="005615FF">
        <w:rPr>
          <w:b w:val="0"/>
        </w:rPr>
        <w:t xml:space="preserve">eficiencia la intelectual, psicológica, lenguaje, audición, visión, visceral y otra función especial, músculo-esquelética, desfiguradora, generalizada, sensitiva y otra. </w:t>
      </w:r>
    </w:p>
    <w:p w:rsidR="00CB58B9" w:rsidRPr="005615FF" w:rsidRDefault="00CB58B9" w:rsidP="00CB58B9">
      <w:pPr>
        <w:rPr>
          <w:b w:val="0"/>
        </w:rPr>
      </w:pPr>
      <w:r w:rsidRPr="005615FF">
        <w:rPr>
          <w:b w:val="0"/>
        </w:rPr>
        <w:t xml:space="preserve">Como discapacidad: Conducta, comunicación, cuidado personal, locomoción, disposición corporal, destreza, situación, determinada aptitud, otra restricción de actividad. </w:t>
      </w:r>
    </w:p>
    <w:p w:rsidR="00CE3EFC" w:rsidRPr="005615FF" w:rsidRDefault="00CB58B9" w:rsidP="00CB58B9">
      <w:pPr>
        <w:rPr>
          <w:b w:val="0"/>
        </w:rPr>
      </w:pPr>
      <w:r w:rsidRPr="005615FF">
        <w:rPr>
          <w:b w:val="0"/>
        </w:rPr>
        <w:t>Debido a las dificultad</w:t>
      </w:r>
      <w:ins w:id="502" w:author="Hadizabel" w:date="2012-02-02T13:57:00Z">
        <w:r w:rsidR="00EC6A30">
          <w:rPr>
            <w:b w:val="0"/>
          </w:rPr>
          <w:t>es</w:t>
        </w:r>
      </w:ins>
      <w:r w:rsidRPr="005615FF">
        <w:rPr>
          <w:b w:val="0"/>
        </w:rPr>
        <w:t xml:space="preserve"> que presenta</w:t>
      </w:r>
      <w:del w:id="503" w:author="Hadizabel" w:date="2012-02-02T13:56:00Z">
        <w:r w:rsidRPr="005615FF" w:rsidDel="00EC6A30">
          <w:rPr>
            <w:b w:val="0"/>
          </w:rPr>
          <w:delText>n</w:delText>
        </w:r>
      </w:del>
      <w:r w:rsidRPr="005615FF">
        <w:rPr>
          <w:b w:val="0"/>
        </w:rPr>
        <w:t xml:space="preserve"> </w:t>
      </w:r>
      <w:ins w:id="504" w:author="Hadizabel" w:date="2012-02-02T13:56:00Z">
        <w:r w:rsidR="00EC6A30">
          <w:rPr>
            <w:b w:val="0"/>
          </w:rPr>
          <w:t xml:space="preserve">el uso de </w:t>
        </w:r>
      </w:ins>
      <w:r w:rsidRPr="005615FF">
        <w:rPr>
          <w:b w:val="0"/>
        </w:rPr>
        <w:t xml:space="preserve">estos conceptos en </w:t>
      </w:r>
      <w:commentRangeStart w:id="505"/>
      <w:r w:rsidRPr="005615FF">
        <w:rPr>
          <w:b w:val="0"/>
        </w:rPr>
        <w:t>un</w:t>
      </w:r>
      <w:r w:rsidR="00A652C6" w:rsidRPr="00A652C6">
        <w:rPr>
          <w:b w:val="0"/>
          <w:strike/>
          <w:rPrChange w:id="506" w:author="Hadizabel" w:date="2012-02-02T13:57:00Z">
            <w:rPr>
              <w:rFonts w:ascii="Times New Roman" w:eastAsia="Times New Roman" w:hAnsi="Times New Roman" w:cs="Times New Roman"/>
              <w:b w:val="0"/>
              <w:lang w:eastAsia="es-HN"/>
            </w:rPr>
          </w:rPrChange>
        </w:rPr>
        <w:t>a</w:t>
      </w:r>
      <w:r w:rsidRPr="005615FF">
        <w:rPr>
          <w:b w:val="0"/>
        </w:rPr>
        <w:t xml:space="preserve"> </w:t>
      </w:r>
      <w:ins w:id="507" w:author="Hadizabel" w:date="2012-02-01T22:18:00Z">
        <w:r w:rsidR="005D180C">
          <w:rPr>
            <w:b w:val="0"/>
          </w:rPr>
          <w:t>Censo</w:t>
        </w:r>
      </w:ins>
      <w:del w:id="508" w:author="Hadizabel" w:date="2012-02-01T22:18:00Z">
        <w:r w:rsidRPr="005615FF" w:rsidDel="005D180C">
          <w:rPr>
            <w:b w:val="0"/>
          </w:rPr>
          <w:delText>encuesta</w:delText>
        </w:r>
      </w:del>
      <w:commentRangeEnd w:id="505"/>
      <w:r w:rsidR="0096055D">
        <w:rPr>
          <w:rStyle w:val="CommentReference"/>
        </w:rPr>
        <w:commentReference w:id="505"/>
      </w:r>
      <w:r w:rsidRPr="005615FF">
        <w:rPr>
          <w:b w:val="0"/>
        </w:rPr>
        <w:t>; para clasificar los tipos de discapacidad y las deficiencia que las producen, la definición utilizada en el Censo,  agrupa las discap</w:t>
      </w:r>
      <w:r w:rsidR="006A72D6" w:rsidRPr="005615FF">
        <w:rPr>
          <w:b w:val="0"/>
        </w:rPr>
        <w:t>acidades en 7</w:t>
      </w:r>
      <w:r w:rsidRPr="005615FF">
        <w:rPr>
          <w:b w:val="0"/>
        </w:rPr>
        <w:t xml:space="preserve"> grandes áreas: Motora, que incluye las dificultades para caminar y agarrar, las amputaciones, que aunque no están especificadas influyen en la locomoción y de destreza manual.  </w:t>
      </w:r>
    </w:p>
    <w:p w:rsidR="005F06DC" w:rsidRPr="005615FF" w:rsidRDefault="005F06DC" w:rsidP="005F06DC">
      <w:pPr>
        <w:rPr>
          <w:b w:val="0"/>
        </w:rPr>
      </w:pPr>
      <w:r w:rsidRPr="005615FF">
        <w:rPr>
          <w:b w:val="0"/>
        </w:rPr>
        <w:t>La discapacidad visual, incluye las personas que manifestaron no ve</w:t>
      </w:r>
      <w:r w:rsidR="00020FD8" w:rsidRPr="005615FF">
        <w:rPr>
          <w:b w:val="0"/>
        </w:rPr>
        <w:t>r nada</w:t>
      </w:r>
      <w:r w:rsidR="0091567D" w:rsidRPr="005615FF">
        <w:rPr>
          <w:b w:val="0"/>
        </w:rPr>
        <w:t xml:space="preserve"> o</w:t>
      </w:r>
      <w:r w:rsidR="00020FD8" w:rsidRPr="005615FF">
        <w:rPr>
          <w:b w:val="0"/>
        </w:rPr>
        <w:t xml:space="preserve"> legalmente ciegas</w:t>
      </w:r>
      <w:r w:rsidRPr="005615FF">
        <w:rPr>
          <w:b w:val="0"/>
        </w:rPr>
        <w:t xml:space="preserve"> </w:t>
      </w:r>
      <w:r w:rsidR="00784135" w:rsidRPr="005615FF">
        <w:rPr>
          <w:b w:val="0"/>
        </w:rPr>
        <w:t>y con baja vis</w:t>
      </w:r>
      <w:r w:rsidR="005D0F1D" w:rsidRPr="005615FF">
        <w:rPr>
          <w:b w:val="0"/>
        </w:rPr>
        <w:t>i</w:t>
      </w:r>
      <w:r w:rsidR="00784135" w:rsidRPr="005615FF">
        <w:rPr>
          <w:b w:val="0"/>
        </w:rPr>
        <w:t xml:space="preserve">ón, con </w:t>
      </w:r>
      <w:r w:rsidRPr="005615FF">
        <w:rPr>
          <w:b w:val="0"/>
        </w:rPr>
        <w:t>discapacidad auditiva, de comunicación y lenguaje</w:t>
      </w:r>
      <w:r w:rsidR="009749E2" w:rsidRPr="005615FF">
        <w:rPr>
          <w:b w:val="0"/>
        </w:rPr>
        <w:t>,</w:t>
      </w:r>
      <w:r w:rsidR="006A72D6" w:rsidRPr="005615FF">
        <w:rPr>
          <w:b w:val="0"/>
        </w:rPr>
        <w:t xml:space="preserve"> intelectual, autismo</w:t>
      </w:r>
      <w:r w:rsidR="00A15049" w:rsidRPr="005615FF">
        <w:rPr>
          <w:b w:val="0"/>
        </w:rPr>
        <w:t xml:space="preserve"> </w:t>
      </w:r>
      <w:r w:rsidR="006A72D6" w:rsidRPr="005615FF">
        <w:rPr>
          <w:b w:val="0"/>
        </w:rPr>
        <w:t xml:space="preserve">y múltiple, </w:t>
      </w:r>
      <w:r w:rsidR="006A72D6" w:rsidRPr="005615FF">
        <w:rPr>
          <w:b w:val="0"/>
          <w:color w:val="000000"/>
        </w:rPr>
        <w:t>c</w:t>
      </w:r>
      <w:r w:rsidRPr="005615FF">
        <w:rPr>
          <w:b w:val="0"/>
          <w:color w:val="000000"/>
        </w:rPr>
        <w:t xml:space="preserve">uando una persona </w:t>
      </w:r>
      <w:r w:rsidR="006A72D6" w:rsidRPr="005615FF">
        <w:rPr>
          <w:b w:val="0"/>
          <w:color w:val="000000"/>
        </w:rPr>
        <w:t>presenta</w:t>
      </w:r>
      <w:r w:rsidRPr="005615FF">
        <w:rPr>
          <w:b w:val="0"/>
          <w:color w:val="000000"/>
        </w:rPr>
        <w:t xml:space="preserve"> varías dificultades que restringen su participación</w:t>
      </w:r>
      <w:r w:rsidR="006A72D6" w:rsidRPr="005615FF">
        <w:rPr>
          <w:b w:val="0"/>
          <w:color w:val="000000"/>
        </w:rPr>
        <w:t>.</w:t>
      </w:r>
      <w:r w:rsidR="00A15049" w:rsidRPr="005615FF">
        <w:rPr>
          <w:b w:val="0"/>
        </w:rPr>
        <w:t xml:space="preserve"> Se eliminan las discapacidades temporales, de menos de 6 meses.</w:t>
      </w:r>
    </w:p>
    <w:p w:rsidR="00CB7CB3" w:rsidRPr="005615FF" w:rsidRDefault="00EE6DB8" w:rsidP="00F55307">
      <w:del w:id="509" w:author="pc" w:date="2012-01-31T16:14:00Z">
        <w:r w:rsidRPr="005615FF" w:rsidDel="00321722">
          <w:delText>Grafi</w:delText>
        </w:r>
        <w:r w:rsidR="0039711E" w:rsidRPr="005615FF" w:rsidDel="00321722">
          <w:delText xml:space="preserve">co </w:delText>
        </w:r>
      </w:del>
      <w:ins w:id="510" w:author="pc" w:date="2012-01-31T16:14:00Z">
        <w:r w:rsidR="00321722" w:rsidRPr="005615FF">
          <w:t>Gr</w:t>
        </w:r>
        <w:r w:rsidR="00321722">
          <w:t>á</w:t>
        </w:r>
        <w:r w:rsidR="00321722" w:rsidRPr="005615FF">
          <w:t xml:space="preserve">fico </w:t>
        </w:r>
      </w:ins>
      <w:r w:rsidR="0039711E" w:rsidRPr="005615FF">
        <w:t xml:space="preserve">No. </w:t>
      </w:r>
      <w:commentRangeStart w:id="511"/>
      <w:r w:rsidR="0039711E" w:rsidRPr="005615FF">
        <w:t>1</w:t>
      </w:r>
      <w:commentRangeEnd w:id="511"/>
      <w:r w:rsidR="00AF25B6">
        <w:rPr>
          <w:rStyle w:val="CommentReference"/>
        </w:rPr>
        <w:commentReference w:id="511"/>
      </w:r>
      <w:r w:rsidR="0039711E" w:rsidRPr="005615FF">
        <w:t xml:space="preserve"> </w:t>
      </w:r>
    </w:p>
    <w:p w:rsidR="001A08AC" w:rsidRPr="005615FF" w:rsidRDefault="005701B4" w:rsidP="00CD4578">
      <w:pPr>
        <w:jc w:val="center"/>
      </w:pPr>
      <w:r w:rsidRPr="005615FF">
        <w:rPr>
          <w:noProof/>
          <w:lang w:eastAsia="es-HN"/>
        </w:rPr>
        <w:drawing>
          <wp:inline distT="0" distB="0" distL="0" distR="0">
            <wp:extent cx="4502989" cy="2881223"/>
            <wp:effectExtent l="19050" t="0" r="11861"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62F3" w:rsidRPr="005615FF" w:rsidRDefault="00BF1757" w:rsidP="002162F3">
      <w:pPr>
        <w:rPr>
          <w:b w:val="0"/>
          <w:strike/>
        </w:rPr>
      </w:pPr>
      <w:r w:rsidRPr="005615FF">
        <w:rPr>
          <w:b w:val="0"/>
        </w:rPr>
        <w:t xml:space="preserve">Del total de </w:t>
      </w:r>
      <w:r w:rsidR="003A62FF" w:rsidRPr="005615FF">
        <w:rPr>
          <w:b w:val="0"/>
        </w:rPr>
        <w:t xml:space="preserve">las </w:t>
      </w:r>
      <w:r w:rsidR="00B02B17" w:rsidRPr="005615FF">
        <w:rPr>
          <w:b w:val="0"/>
        </w:rPr>
        <w:t>332</w:t>
      </w:r>
      <w:r w:rsidR="009E6394" w:rsidRPr="005615FF">
        <w:rPr>
          <w:b w:val="0"/>
        </w:rPr>
        <w:t xml:space="preserve"> personas con discapacidad</w:t>
      </w:r>
      <w:r w:rsidR="001A44F7" w:rsidRPr="005615FF">
        <w:rPr>
          <w:b w:val="0"/>
        </w:rPr>
        <w:t xml:space="preserve"> reportadas</w:t>
      </w:r>
      <w:r w:rsidR="003A62FF" w:rsidRPr="005615FF">
        <w:rPr>
          <w:b w:val="0"/>
        </w:rPr>
        <w:t xml:space="preserve"> en el censo</w:t>
      </w:r>
      <w:r w:rsidR="009E6394" w:rsidRPr="005615FF">
        <w:rPr>
          <w:b w:val="0"/>
        </w:rPr>
        <w:t xml:space="preserve">, se identifica </w:t>
      </w:r>
      <w:r w:rsidR="003A62FF" w:rsidRPr="005615FF">
        <w:rPr>
          <w:b w:val="0"/>
        </w:rPr>
        <w:t xml:space="preserve">como </w:t>
      </w:r>
      <w:r w:rsidR="00ED7E1B" w:rsidRPr="005615FF">
        <w:rPr>
          <w:b w:val="0"/>
        </w:rPr>
        <w:t xml:space="preserve">la </w:t>
      </w:r>
      <w:r w:rsidR="003A62FF" w:rsidRPr="005615FF">
        <w:rPr>
          <w:b w:val="0"/>
        </w:rPr>
        <w:t xml:space="preserve">de </w:t>
      </w:r>
      <w:r w:rsidR="00ED7E1B" w:rsidRPr="005615FF">
        <w:rPr>
          <w:b w:val="0"/>
        </w:rPr>
        <w:t xml:space="preserve">mayor incidencia </w:t>
      </w:r>
      <w:r w:rsidR="00F639B9" w:rsidRPr="005615FF">
        <w:rPr>
          <w:b w:val="0"/>
        </w:rPr>
        <w:t>la</w:t>
      </w:r>
      <w:r w:rsidR="009E6394" w:rsidRPr="005615FF">
        <w:rPr>
          <w:b w:val="0"/>
        </w:rPr>
        <w:t xml:space="preserve"> discapacidad motora</w:t>
      </w:r>
      <w:r w:rsidR="00EA7E61" w:rsidRPr="005615FF">
        <w:rPr>
          <w:b w:val="0"/>
        </w:rPr>
        <w:t xml:space="preserve"> </w:t>
      </w:r>
      <w:r w:rsidR="003A62FF" w:rsidRPr="005615FF">
        <w:rPr>
          <w:b w:val="0"/>
        </w:rPr>
        <w:t xml:space="preserve">con </w:t>
      </w:r>
      <w:r w:rsidR="00B02B17" w:rsidRPr="005615FF">
        <w:rPr>
          <w:b w:val="0"/>
        </w:rPr>
        <w:t>111</w:t>
      </w:r>
      <w:r w:rsidR="00ED7E1B" w:rsidRPr="005615FF">
        <w:rPr>
          <w:b w:val="0"/>
        </w:rPr>
        <w:t xml:space="preserve"> personas, lo que representa un (</w:t>
      </w:r>
      <w:r w:rsidR="00B02B17" w:rsidRPr="005615FF">
        <w:rPr>
          <w:b w:val="0"/>
        </w:rPr>
        <w:t>33</w:t>
      </w:r>
      <w:r w:rsidR="0023616A" w:rsidRPr="005615FF">
        <w:rPr>
          <w:b w:val="0"/>
        </w:rPr>
        <w:t>.</w:t>
      </w:r>
      <w:r w:rsidR="00B02B17" w:rsidRPr="005615FF">
        <w:rPr>
          <w:b w:val="0"/>
        </w:rPr>
        <w:t>43</w:t>
      </w:r>
      <w:r w:rsidR="00EA7E61" w:rsidRPr="005615FF">
        <w:rPr>
          <w:b w:val="0"/>
        </w:rPr>
        <w:t>%</w:t>
      </w:r>
      <w:r w:rsidR="00ED7E1B" w:rsidRPr="005615FF">
        <w:rPr>
          <w:b w:val="0"/>
        </w:rPr>
        <w:t>)</w:t>
      </w:r>
      <w:r w:rsidR="009E6394" w:rsidRPr="005615FF">
        <w:rPr>
          <w:b w:val="0"/>
        </w:rPr>
        <w:t xml:space="preserve">, </w:t>
      </w:r>
      <w:r w:rsidR="003A62FF" w:rsidRPr="005615FF">
        <w:rPr>
          <w:b w:val="0"/>
        </w:rPr>
        <w:t xml:space="preserve">en segundo lugar </w:t>
      </w:r>
      <w:r w:rsidR="00ED7E1B" w:rsidRPr="005615FF">
        <w:rPr>
          <w:b w:val="0"/>
        </w:rPr>
        <w:t xml:space="preserve">le sigue la discapacidad </w:t>
      </w:r>
      <w:r w:rsidR="009E6394" w:rsidRPr="005615FF">
        <w:rPr>
          <w:b w:val="0"/>
        </w:rPr>
        <w:t>múltiple</w:t>
      </w:r>
      <w:r w:rsidR="00ED7E1B" w:rsidRPr="005615FF">
        <w:rPr>
          <w:b w:val="0"/>
        </w:rPr>
        <w:t xml:space="preserve"> con </w:t>
      </w:r>
      <w:r w:rsidR="00B02B17" w:rsidRPr="005615FF">
        <w:rPr>
          <w:b w:val="0"/>
        </w:rPr>
        <w:t>109</w:t>
      </w:r>
      <w:r w:rsidR="00ED7E1B" w:rsidRPr="005615FF">
        <w:rPr>
          <w:b w:val="0"/>
        </w:rPr>
        <w:t xml:space="preserve"> personas</w:t>
      </w:r>
      <w:r w:rsidR="00F639B9" w:rsidRPr="005615FF">
        <w:rPr>
          <w:b w:val="0"/>
        </w:rPr>
        <w:t xml:space="preserve"> </w:t>
      </w:r>
      <w:r w:rsidR="00ED7E1B" w:rsidRPr="005615FF">
        <w:rPr>
          <w:b w:val="0"/>
        </w:rPr>
        <w:t>(32.</w:t>
      </w:r>
      <w:r w:rsidR="00B02B17" w:rsidRPr="005615FF">
        <w:rPr>
          <w:b w:val="0"/>
        </w:rPr>
        <w:t>83</w:t>
      </w:r>
      <w:r w:rsidR="00EA7E61" w:rsidRPr="005615FF">
        <w:rPr>
          <w:b w:val="0"/>
        </w:rPr>
        <w:t>%</w:t>
      </w:r>
      <w:r w:rsidR="00ED7E1B" w:rsidRPr="005615FF">
        <w:rPr>
          <w:b w:val="0"/>
        </w:rPr>
        <w:t>)</w:t>
      </w:r>
      <w:r w:rsidR="00EA7E61" w:rsidRPr="005615FF">
        <w:rPr>
          <w:b w:val="0"/>
        </w:rPr>
        <w:t xml:space="preserve">, </w:t>
      </w:r>
      <w:r w:rsidR="003A62FF" w:rsidRPr="005615FF">
        <w:rPr>
          <w:b w:val="0"/>
        </w:rPr>
        <w:t xml:space="preserve">en tercer lugar la discapacidad </w:t>
      </w:r>
      <w:r w:rsidR="00ED7E1B" w:rsidRPr="005615FF">
        <w:rPr>
          <w:b w:val="0"/>
        </w:rPr>
        <w:t>a</w:t>
      </w:r>
      <w:r w:rsidR="009E6394" w:rsidRPr="005615FF">
        <w:rPr>
          <w:b w:val="0"/>
        </w:rPr>
        <w:t>uditiva</w:t>
      </w:r>
      <w:r w:rsidR="00B02B17" w:rsidRPr="005615FF">
        <w:rPr>
          <w:b w:val="0"/>
        </w:rPr>
        <w:t xml:space="preserve"> con 48</w:t>
      </w:r>
      <w:r w:rsidR="003A62FF" w:rsidRPr="005615FF">
        <w:rPr>
          <w:b w:val="0"/>
        </w:rPr>
        <w:t xml:space="preserve"> casos </w:t>
      </w:r>
      <w:r w:rsidR="00ED7E1B" w:rsidRPr="005615FF">
        <w:rPr>
          <w:b w:val="0"/>
        </w:rPr>
        <w:t>(</w:t>
      </w:r>
      <w:r w:rsidR="00A83354" w:rsidRPr="005615FF">
        <w:rPr>
          <w:b w:val="0"/>
        </w:rPr>
        <w:t xml:space="preserve">14.46 </w:t>
      </w:r>
      <w:r w:rsidR="00ED7E1B" w:rsidRPr="005615FF">
        <w:rPr>
          <w:b w:val="0"/>
        </w:rPr>
        <w:t>%),</w:t>
      </w:r>
      <w:r w:rsidR="009E6394" w:rsidRPr="005615FF">
        <w:rPr>
          <w:b w:val="0"/>
        </w:rPr>
        <w:t xml:space="preserve"> </w:t>
      </w:r>
      <w:r w:rsidR="003A62FF" w:rsidRPr="005615FF">
        <w:rPr>
          <w:b w:val="0"/>
        </w:rPr>
        <w:t>en cu</w:t>
      </w:r>
      <w:r w:rsidR="00A83354" w:rsidRPr="005615FF">
        <w:rPr>
          <w:b w:val="0"/>
        </w:rPr>
        <w:t>arto lugar la intelectual con 48</w:t>
      </w:r>
      <w:r w:rsidR="003A62FF" w:rsidRPr="005615FF">
        <w:rPr>
          <w:b w:val="0"/>
        </w:rPr>
        <w:t xml:space="preserve"> personas </w:t>
      </w:r>
      <w:r w:rsidR="00A83354" w:rsidRPr="005615FF">
        <w:rPr>
          <w:b w:val="0"/>
        </w:rPr>
        <w:t>(14.46</w:t>
      </w:r>
      <w:r w:rsidR="00ED7E1B" w:rsidRPr="005615FF">
        <w:rPr>
          <w:b w:val="0"/>
        </w:rPr>
        <w:t>%)</w:t>
      </w:r>
      <w:r w:rsidR="003A62FF" w:rsidRPr="005615FF">
        <w:rPr>
          <w:b w:val="0"/>
        </w:rPr>
        <w:t>,</w:t>
      </w:r>
      <w:r w:rsidR="009E6394" w:rsidRPr="005615FF">
        <w:rPr>
          <w:b w:val="0"/>
        </w:rPr>
        <w:t xml:space="preserve"> </w:t>
      </w:r>
      <w:r w:rsidR="00ED7E1B" w:rsidRPr="005615FF">
        <w:rPr>
          <w:b w:val="0"/>
        </w:rPr>
        <w:t xml:space="preserve">con </w:t>
      </w:r>
      <w:r w:rsidR="00F639B9" w:rsidRPr="005615FF">
        <w:rPr>
          <w:b w:val="0"/>
        </w:rPr>
        <w:t xml:space="preserve">un menor número de </w:t>
      </w:r>
      <w:r w:rsidR="00ED7E1B" w:rsidRPr="005615FF">
        <w:rPr>
          <w:b w:val="0"/>
        </w:rPr>
        <w:t xml:space="preserve">casos </w:t>
      </w:r>
      <w:r w:rsidR="00A83354" w:rsidRPr="005615FF">
        <w:rPr>
          <w:b w:val="0"/>
        </w:rPr>
        <w:t>(12</w:t>
      </w:r>
      <w:r w:rsidR="00AA0501" w:rsidRPr="005615FF">
        <w:rPr>
          <w:b w:val="0"/>
        </w:rPr>
        <w:t xml:space="preserve">) </w:t>
      </w:r>
      <w:r w:rsidR="00ED7E1B" w:rsidRPr="005615FF">
        <w:rPr>
          <w:b w:val="0"/>
        </w:rPr>
        <w:t xml:space="preserve">se destaca </w:t>
      </w:r>
      <w:r w:rsidR="00AA0501" w:rsidRPr="005615FF">
        <w:rPr>
          <w:b w:val="0"/>
        </w:rPr>
        <w:t xml:space="preserve"> la discapacida</w:t>
      </w:r>
      <w:r w:rsidR="00A83354" w:rsidRPr="005615FF">
        <w:rPr>
          <w:b w:val="0"/>
        </w:rPr>
        <w:t>d visual lo que representa el (3.61</w:t>
      </w:r>
      <w:r w:rsidR="00AA0501" w:rsidRPr="005615FF">
        <w:rPr>
          <w:b w:val="0"/>
        </w:rPr>
        <w:t xml:space="preserve">%), </w:t>
      </w:r>
      <w:r w:rsidR="00ED7E1B" w:rsidRPr="005615FF">
        <w:rPr>
          <w:b w:val="0"/>
        </w:rPr>
        <w:t>la discapacidad de</w:t>
      </w:r>
      <w:r w:rsidR="009E6394" w:rsidRPr="005615FF">
        <w:rPr>
          <w:b w:val="0"/>
        </w:rPr>
        <w:t xml:space="preserve"> comunicación y lenguaje,</w:t>
      </w:r>
      <w:r w:rsidR="00A83354" w:rsidRPr="005615FF">
        <w:rPr>
          <w:b w:val="0"/>
        </w:rPr>
        <w:t xml:space="preserve"> 3</w:t>
      </w:r>
      <w:r w:rsidR="00F639B9" w:rsidRPr="005615FF">
        <w:rPr>
          <w:b w:val="0"/>
        </w:rPr>
        <w:t xml:space="preserve"> personas </w:t>
      </w:r>
      <w:r w:rsidR="00A83354" w:rsidRPr="005615FF">
        <w:rPr>
          <w:b w:val="0"/>
        </w:rPr>
        <w:t>(0.90</w:t>
      </w:r>
      <w:r w:rsidR="00ED7E1B" w:rsidRPr="005615FF">
        <w:rPr>
          <w:b w:val="0"/>
        </w:rPr>
        <w:t>%)</w:t>
      </w:r>
      <w:r w:rsidR="009E6394" w:rsidRPr="005615FF">
        <w:rPr>
          <w:b w:val="0"/>
        </w:rPr>
        <w:t xml:space="preserve"> </w:t>
      </w:r>
      <w:r w:rsidR="00F639B9" w:rsidRPr="005615FF">
        <w:rPr>
          <w:b w:val="0"/>
        </w:rPr>
        <w:t xml:space="preserve"> y el</w:t>
      </w:r>
      <w:r w:rsidR="00B17EBB" w:rsidRPr="005615FF">
        <w:rPr>
          <w:b w:val="0"/>
        </w:rPr>
        <w:t xml:space="preserve"> </w:t>
      </w:r>
      <w:r w:rsidR="009E6394" w:rsidRPr="005615FF">
        <w:rPr>
          <w:b w:val="0"/>
        </w:rPr>
        <w:t>autismo</w:t>
      </w:r>
      <w:r w:rsidR="00F639B9" w:rsidRPr="005615FF">
        <w:rPr>
          <w:b w:val="0"/>
        </w:rPr>
        <w:t>, con 1 persona</w:t>
      </w:r>
      <w:ins w:id="512" w:author="pc" w:date="2012-02-01T09:43:00Z">
        <w:r w:rsidR="00C11B58">
          <w:rPr>
            <w:b w:val="0"/>
          </w:rPr>
          <w:t xml:space="preserve"> </w:t>
        </w:r>
      </w:ins>
      <w:r w:rsidR="00ED7E1B" w:rsidRPr="005615FF">
        <w:rPr>
          <w:b w:val="0"/>
        </w:rPr>
        <w:t>(0.38%)</w:t>
      </w:r>
      <w:r w:rsidR="009E6394" w:rsidRPr="005615FF">
        <w:rPr>
          <w:b w:val="0"/>
        </w:rPr>
        <w:t>.</w:t>
      </w:r>
      <w:r w:rsidR="002162F3" w:rsidRPr="005615FF">
        <w:rPr>
          <w:b w:val="0"/>
          <w:strike/>
        </w:rPr>
        <w:t xml:space="preserve"> </w:t>
      </w:r>
    </w:p>
    <w:p w:rsidR="00F9786D" w:rsidRPr="005615FF" w:rsidRDefault="00BE6099" w:rsidP="00F9786D">
      <w:pPr>
        <w:rPr>
          <w:b w:val="0"/>
        </w:rPr>
      </w:pPr>
      <w:r w:rsidRPr="005615FF">
        <w:rPr>
          <w:b w:val="0"/>
        </w:rPr>
        <w:t xml:space="preserve">Cabe destacar que los hallazgos </w:t>
      </w:r>
      <w:r w:rsidR="001A44F7" w:rsidRPr="005615FF">
        <w:rPr>
          <w:b w:val="0"/>
        </w:rPr>
        <w:t xml:space="preserve">nacionales </w:t>
      </w:r>
      <w:r w:rsidRPr="005615FF">
        <w:rPr>
          <w:b w:val="0"/>
        </w:rPr>
        <w:t xml:space="preserve">del Censo </w:t>
      </w:r>
      <w:r w:rsidR="00C036E1" w:rsidRPr="005615FF">
        <w:rPr>
          <w:b w:val="0"/>
        </w:rPr>
        <w:t xml:space="preserve">coinciden </w:t>
      </w:r>
      <w:r w:rsidRPr="005615FF">
        <w:rPr>
          <w:b w:val="0"/>
        </w:rPr>
        <w:t>con los del INE</w:t>
      </w:r>
      <w:r w:rsidR="001A44F7" w:rsidRPr="005615FF">
        <w:rPr>
          <w:b w:val="0"/>
        </w:rPr>
        <w:t>,</w:t>
      </w:r>
      <w:r w:rsidRPr="005615FF">
        <w:rPr>
          <w:b w:val="0"/>
        </w:rPr>
        <w:t xml:space="preserve"> </w:t>
      </w:r>
      <w:r w:rsidR="00C036E1" w:rsidRPr="005615FF">
        <w:rPr>
          <w:b w:val="0"/>
        </w:rPr>
        <w:t xml:space="preserve">en </w:t>
      </w:r>
      <w:r w:rsidRPr="005615FF">
        <w:rPr>
          <w:b w:val="0"/>
        </w:rPr>
        <w:t xml:space="preserve">cuanto a </w:t>
      </w:r>
      <w:r w:rsidR="00C036E1" w:rsidRPr="005615FF">
        <w:rPr>
          <w:b w:val="0"/>
        </w:rPr>
        <w:t>que la mayor prevale</w:t>
      </w:r>
      <w:r w:rsidR="001A44F7" w:rsidRPr="005615FF">
        <w:rPr>
          <w:b w:val="0"/>
        </w:rPr>
        <w:t xml:space="preserve">ncia </w:t>
      </w:r>
      <w:r w:rsidR="00EE1324" w:rsidRPr="005615FF">
        <w:rPr>
          <w:b w:val="0"/>
        </w:rPr>
        <w:t xml:space="preserve">de discapacidad </w:t>
      </w:r>
      <w:r w:rsidR="001A44F7" w:rsidRPr="005615FF">
        <w:rPr>
          <w:b w:val="0"/>
        </w:rPr>
        <w:t xml:space="preserve">identificada es la motora, que incluye </w:t>
      </w:r>
      <w:ins w:id="513" w:author="pc" w:date="2012-02-01T09:43:00Z">
        <w:r w:rsidR="00C11B58">
          <w:rPr>
            <w:b w:val="0"/>
          </w:rPr>
          <w:t xml:space="preserve">la discapacidad </w:t>
        </w:r>
      </w:ins>
      <w:r w:rsidR="00C036E1" w:rsidRPr="005615FF">
        <w:rPr>
          <w:b w:val="0"/>
        </w:rPr>
        <w:t>para caminar</w:t>
      </w:r>
      <w:r w:rsidR="001A44F7" w:rsidRPr="005615FF">
        <w:rPr>
          <w:b w:val="0"/>
        </w:rPr>
        <w:t xml:space="preserve"> 10 personas y  </w:t>
      </w:r>
      <w:r w:rsidR="00C036E1" w:rsidRPr="005615FF">
        <w:rPr>
          <w:b w:val="0"/>
        </w:rPr>
        <w:t>para agarrar</w:t>
      </w:r>
      <w:r w:rsidR="001A44F7" w:rsidRPr="005615FF">
        <w:rPr>
          <w:b w:val="0"/>
        </w:rPr>
        <w:t xml:space="preserve"> 7 por mil habitantes</w:t>
      </w:r>
      <w:r w:rsidR="00C036E1" w:rsidRPr="005615FF">
        <w:rPr>
          <w:b w:val="0"/>
        </w:rPr>
        <w:t>,</w:t>
      </w:r>
      <w:r w:rsidR="00F9786D" w:rsidRPr="005615FF">
        <w:rPr>
          <w:b w:val="0"/>
        </w:rPr>
        <w:t xml:space="preserve"> las personas con discapacidad  múltiple aparecen desagregadas en los diferentes tipos, por lo que no se puede establecer comparación con este tipo de discapacidad.</w:t>
      </w:r>
      <w:r w:rsidR="0023616A" w:rsidRPr="005615FF">
        <w:rPr>
          <w:b w:val="0"/>
        </w:rPr>
        <w:t xml:space="preserve"> Según datos obtenidos del Centro de Rehabilitación Teletón 2011, </w:t>
      </w:r>
      <w:del w:id="514" w:author="pc" w:date="2012-02-01T09:43:00Z">
        <w:r w:rsidR="0023616A" w:rsidRPr="005615FF" w:rsidDel="00C11B58">
          <w:rPr>
            <w:b w:val="0"/>
          </w:rPr>
          <w:delText xml:space="preserve">Actualmente </w:delText>
        </w:r>
      </w:del>
      <w:ins w:id="515" w:author="pc" w:date="2012-02-01T09:43:00Z">
        <w:r w:rsidR="00C11B58">
          <w:rPr>
            <w:b w:val="0"/>
          </w:rPr>
          <w:t>a</w:t>
        </w:r>
        <w:r w:rsidR="00C11B58" w:rsidRPr="005615FF">
          <w:rPr>
            <w:b w:val="0"/>
          </w:rPr>
          <w:t xml:space="preserve">ctualmente </w:t>
        </w:r>
      </w:ins>
      <w:r w:rsidR="0023616A" w:rsidRPr="005615FF">
        <w:rPr>
          <w:b w:val="0"/>
        </w:rPr>
        <w:t>se observa la tendencia a nivel nacional de un incremento a la discapacidad motora por violencia social.</w:t>
      </w:r>
    </w:p>
    <w:p w:rsidR="00DD1B7D" w:rsidRPr="005615FF" w:rsidRDefault="00DD1B7D" w:rsidP="00F55307"/>
    <w:p w:rsidR="00DD1B7D" w:rsidRPr="005615FF" w:rsidRDefault="00DD1B7D" w:rsidP="00F55307"/>
    <w:p w:rsidR="00DD1B7D" w:rsidRPr="005615FF" w:rsidRDefault="00DD1B7D" w:rsidP="00F55307"/>
    <w:p w:rsidR="00DD1B7D" w:rsidRPr="005615FF" w:rsidDel="005D180C" w:rsidRDefault="00DD1B7D" w:rsidP="00F55307">
      <w:pPr>
        <w:rPr>
          <w:del w:id="516" w:author="Hadizabel" w:date="2012-02-01T22:19:00Z"/>
        </w:rPr>
      </w:pPr>
    </w:p>
    <w:p w:rsidR="00DD1B7D" w:rsidRPr="005615FF" w:rsidDel="005D180C" w:rsidRDefault="00DD1B7D" w:rsidP="00F55307">
      <w:pPr>
        <w:rPr>
          <w:del w:id="517" w:author="Hadizabel" w:date="2012-02-01T22:19:00Z"/>
        </w:rPr>
      </w:pPr>
    </w:p>
    <w:p w:rsidR="00DD1B7D" w:rsidRPr="005615FF" w:rsidDel="005D180C" w:rsidRDefault="00DD1B7D" w:rsidP="00F55307">
      <w:pPr>
        <w:rPr>
          <w:del w:id="518" w:author="Hadizabel" w:date="2012-02-01T22:19:00Z"/>
        </w:rPr>
      </w:pPr>
    </w:p>
    <w:p w:rsidR="00CB7CB3" w:rsidRPr="005615FF" w:rsidRDefault="00CB7CB3" w:rsidP="00F55307">
      <w:r w:rsidRPr="005615FF">
        <w:t xml:space="preserve">Gráfico No. 2  </w:t>
      </w:r>
    </w:p>
    <w:p w:rsidR="000C0F45" w:rsidRPr="005615FF" w:rsidRDefault="00801A3F" w:rsidP="0011117A">
      <w:pPr>
        <w:jc w:val="center"/>
        <w:rPr>
          <w:b w:val="0"/>
        </w:rPr>
      </w:pPr>
      <w:r w:rsidRPr="005615FF">
        <w:rPr>
          <w:b w:val="0"/>
          <w:noProof/>
          <w:lang w:eastAsia="es-HN"/>
        </w:rPr>
        <w:drawing>
          <wp:inline distT="0" distB="0" distL="0" distR="0">
            <wp:extent cx="5453495" cy="1938338"/>
            <wp:effectExtent l="19050" t="0" r="13855" b="4762"/>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A006C" w:rsidRPr="005615FF" w:rsidRDefault="007F607A" w:rsidP="00F55307">
      <w:pPr>
        <w:rPr>
          <w:rFonts w:cs="IKKGEG+TimesNewRoman"/>
          <w:b w:val="0"/>
          <w:color w:val="000000"/>
          <w:sz w:val="23"/>
          <w:szCs w:val="23"/>
        </w:rPr>
      </w:pPr>
      <w:r w:rsidRPr="005615FF">
        <w:rPr>
          <w:b w:val="0"/>
        </w:rPr>
        <w:t>De acuerdo a los rangos de edad en que se presenta</w:t>
      </w:r>
      <w:r w:rsidR="00B02B17" w:rsidRPr="005615FF">
        <w:rPr>
          <w:b w:val="0"/>
        </w:rPr>
        <w:t>n los 332</w:t>
      </w:r>
      <w:r w:rsidR="00413664" w:rsidRPr="005615FF">
        <w:rPr>
          <w:b w:val="0"/>
        </w:rPr>
        <w:t xml:space="preserve"> ca</w:t>
      </w:r>
      <w:r w:rsidRPr="005615FF">
        <w:rPr>
          <w:b w:val="0"/>
        </w:rPr>
        <w:t>s</w:t>
      </w:r>
      <w:r w:rsidR="00413664" w:rsidRPr="005615FF">
        <w:rPr>
          <w:b w:val="0"/>
        </w:rPr>
        <w:t xml:space="preserve">os de </w:t>
      </w:r>
      <w:r w:rsidRPr="005615FF">
        <w:rPr>
          <w:b w:val="0"/>
        </w:rPr>
        <w:t xml:space="preserve"> discapacidad en el Municipio, </w:t>
      </w:r>
      <w:r w:rsidR="00DD714A" w:rsidRPr="005615FF">
        <w:rPr>
          <w:b w:val="0"/>
        </w:rPr>
        <w:t>l</w:t>
      </w:r>
      <w:r w:rsidRPr="005615FF">
        <w:rPr>
          <w:b w:val="0"/>
        </w:rPr>
        <w:t xml:space="preserve">a edad de mayor incidencia de discapacidad se registra </w:t>
      </w:r>
      <w:r w:rsidR="001770BF" w:rsidRPr="005615FF">
        <w:rPr>
          <w:b w:val="0"/>
        </w:rPr>
        <w:t>entre los 21 y 40 años edad denominada de</w:t>
      </w:r>
      <w:r w:rsidRPr="005615FF">
        <w:rPr>
          <w:b w:val="0"/>
        </w:rPr>
        <w:t xml:space="preserve"> los adultos jóvenes</w:t>
      </w:r>
      <w:r w:rsidR="008D7AE2" w:rsidRPr="005615FF">
        <w:rPr>
          <w:b w:val="0"/>
        </w:rPr>
        <w:t xml:space="preserve"> con 7</w:t>
      </w:r>
      <w:r w:rsidR="00C03242" w:rsidRPr="005615FF">
        <w:rPr>
          <w:b w:val="0"/>
        </w:rPr>
        <w:t>6 personas</w:t>
      </w:r>
      <w:r w:rsidRPr="005615FF">
        <w:rPr>
          <w:b w:val="0"/>
        </w:rPr>
        <w:t xml:space="preserve"> </w:t>
      </w:r>
      <w:r w:rsidR="008D7AE2" w:rsidRPr="005615FF">
        <w:rPr>
          <w:b w:val="0"/>
        </w:rPr>
        <w:t>lo que representa el 23</w:t>
      </w:r>
      <w:r w:rsidR="005C2E55" w:rsidRPr="005615FF">
        <w:rPr>
          <w:b w:val="0"/>
        </w:rPr>
        <w:t>%</w:t>
      </w:r>
      <w:r w:rsidRPr="005615FF">
        <w:rPr>
          <w:b w:val="0"/>
        </w:rPr>
        <w:t xml:space="preserve">, </w:t>
      </w:r>
      <w:r w:rsidR="008D7AE2" w:rsidRPr="005615FF">
        <w:rPr>
          <w:b w:val="0"/>
        </w:rPr>
        <w:t>62</w:t>
      </w:r>
      <w:r w:rsidR="00DD714A" w:rsidRPr="005615FF">
        <w:rPr>
          <w:b w:val="0"/>
        </w:rPr>
        <w:t xml:space="preserve"> casos se</w:t>
      </w:r>
      <w:r w:rsidRPr="005615FF">
        <w:rPr>
          <w:b w:val="0"/>
        </w:rPr>
        <w:t xml:space="preserve"> registra</w:t>
      </w:r>
      <w:r w:rsidR="00DD714A" w:rsidRPr="005615FF">
        <w:rPr>
          <w:b w:val="0"/>
        </w:rPr>
        <w:t xml:space="preserve">n </w:t>
      </w:r>
      <w:r w:rsidRPr="005615FF">
        <w:rPr>
          <w:b w:val="0"/>
        </w:rPr>
        <w:t xml:space="preserve">en la edad </w:t>
      </w:r>
      <w:r w:rsidR="001770BF" w:rsidRPr="005615FF">
        <w:rPr>
          <w:b w:val="0"/>
        </w:rPr>
        <w:t xml:space="preserve">comprendida entre los 13 y los 20 años de edad, </w:t>
      </w:r>
      <w:r w:rsidRPr="005615FF">
        <w:rPr>
          <w:b w:val="0"/>
        </w:rPr>
        <w:t>de</w:t>
      </w:r>
      <w:r w:rsidR="001770BF" w:rsidRPr="005615FF">
        <w:rPr>
          <w:b w:val="0"/>
        </w:rPr>
        <w:t>nominada</w:t>
      </w:r>
      <w:del w:id="519" w:author="pc" w:date="2012-02-01T09:45:00Z">
        <w:r w:rsidR="001770BF" w:rsidRPr="005615FF" w:rsidDel="00C11B58">
          <w:rPr>
            <w:b w:val="0"/>
          </w:rPr>
          <w:delText>,</w:delText>
        </w:r>
      </w:del>
      <w:r w:rsidRPr="005615FF">
        <w:rPr>
          <w:b w:val="0"/>
        </w:rPr>
        <w:t xml:space="preserve"> adolescencia</w:t>
      </w:r>
      <w:r w:rsidR="005C2E55" w:rsidRPr="005615FF">
        <w:rPr>
          <w:b w:val="0"/>
        </w:rPr>
        <w:t xml:space="preserve"> lo que representa el 19%,</w:t>
      </w:r>
      <w:r w:rsidRPr="005615FF">
        <w:rPr>
          <w:b w:val="0"/>
        </w:rPr>
        <w:t xml:space="preserve"> </w:t>
      </w:r>
      <w:r w:rsidR="001770BF" w:rsidRPr="005615FF">
        <w:rPr>
          <w:b w:val="0"/>
        </w:rPr>
        <w:t xml:space="preserve">le sigue </w:t>
      </w:r>
      <w:r w:rsidR="00FE37FB" w:rsidRPr="005615FF">
        <w:rPr>
          <w:b w:val="0"/>
        </w:rPr>
        <w:t>con</w:t>
      </w:r>
      <w:r w:rsidR="001770BF" w:rsidRPr="005615FF">
        <w:rPr>
          <w:b w:val="0"/>
        </w:rPr>
        <w:t xml:space="preserve"> </w:t>
      </w:r>
      <w:r w:rsidR="008D7AE2" w:rsidRPr="005615FF">
        <w:rPr>
          <w:b w:val="0"/>
        </w:rPr>
        <w:t>62</w:t>
      </w:r>
      <w:r w:rsidR="00DD714A" w:rsidRPr="005615FF">
        <w:rPr>
          <w:b w:val="0"/>
        </w:rPr>
        <w:t xml:space="preserve"> casos,</w:t>
      </w:r>
      <w:r w:rsidR="001770BF" w:rsidRPr="005615FF">
        <w:rPr>
          <w:b w:val="0"/>
        </w:rPr>
        <w:t xml:space="preserve"> </w:t>
      </w:r>
      <w:r w:rsidR="008D7AE2" w:rsidRPr="005615FF">
        <w:rPr>
          <w:b w:val="0"/>
        </w:rPr>
        <w:t>19</w:t>
      </w:r>
      <w:r w:rsidR="002827C2" w:rsidRPr="005615FF">
        <w:rPr>
          <w:b w:val="0"/>
        </w:rPr>
        <w:t xml:space="preserve">%, </w:t>
      </w:r>
      <w:r w:rsidR="001770BF" w:rsidRPr="005615FF">
        <w:rPr>
          <w:b w:val="0"/>
        </w:rPr>
        <w:t>las perso</w:t>
      </w:r>
      <w:r w:rsidR="00DD714A" w:rsidRPr="005615FF">
        <w:rPr>
          <w:b w:val="0"/>
        </w:rPr>
        <w:t xml:space="preserve">nas con </w:t>
      </w:r>
      <w:r w:rsidR="001770BF" w:rsidRPr="005615FF">
        <w:rPr>
          <w:b w:val="0"/>
        </w:rPr>
        <w:t xml:space="preserve">61 años de </w:t>
      </w:r>
      <w:r w:rsidRPr="005615FF">
        <w:rPr>
          <w:b w:val="0"/>
        </w:rPr>
        <w:t>edad</w:t>
      </w:r>
      <w:r w:rsidR="00DD714A" w:rsidRPr="005615FF">
        <w:rPr>
          <w:b w:val="0"/>
        </w:rPr>
        <w:t xml:space="preserve"> o más</w:t>
      </w:r>
      <w:r w:rsidR="001770BF" w:rsidRPr="005615FF">
        <w:rPr>
          <w:b w:val="0"/>
        </w:rPr>
        <w:t xml:space="preserve">, correspondiendo a la edad de </w:t>
      </w:r>
      <w:r w:rsidR="002827C2" w:rsidRPr="005615FF">
        <w:rPr>
          <w:b w:val="0"/>
        </w:rPr>
        <w:t xml:space="preserve"> adulto mayor; e</w:t>
      </w:r>
      <w:r w:rsidR="0040693E" w:rsidRPr="005615FF">
        <w:rPr>
          <w:b w:val="0"/>
        </w:rPr>
        <w:t>n la edad Preescolar escolar,</w:t>
      </w:r>
      <w:r w:rsidR="00D95D2A" w:rsidRPr="005615FF">
        <w:rPr>
          <w:b w:val="0"/>
        </w:rPr>
        <w:t xml:space="preserve"> comprendida entre los 0-6 años,</w:t>
      </w:r>
      <w:r w:rsidR="008D7AE2" w:rsidRPr="005615FF">
        <w:rPr>
          <w:b w:val="0"/>
        </w:rPr>
        <w:t xml:space="preserve"> se registran 44 casos, 13</w:t>
      </w:r>
      <w:r w:rsidR="0040693E" w:rsidRPr="005615FF">
        <w:rPr>
          <w:b w:val="0"/>
        </w:rPr>
        <w:t>%, l</w:t>
      </w:r>
      <w:r w:rsidR="00FE37FB" w:rsidRPr="005615FF">
        <w:rPr>
          <w:b w:val="0"/>
        </w:rPr>
        <w:t xml:space="preserve">a menor incidencia se identifica en el adulto medio </w:t>
      </w:r>
      <w:r w:rsidR="00D95D2A" w:rsidRPr="005615FF">
        <w:rPr>
          <w:b w:val="0"/>
        </w:rPr>
        <w:t xml:space="preserve">o tardío, comprendido de los 41 y 61 años, </w:t>
      </w:r>
      <w:r w:rsidR="008D7AE2" w:rsidRPr="005615FF">
        <w:rPr>
          <w:b w:val="0"/>
        </w:rPr>
        <w:t>que registra 36</w:t>
      </w:r>
      <w:r w:rsidR="00FE37FB" w:rsidRPr="005615FF">
        <w:rPr>
          <w:b w:val="0"/>
        </w:rPr>
        <w:t xml:space="preserve"> personas lo que representa un 11%.</w:t>
      </w:r>
      <w:r w:rsidR="00B669F6" w:rsidRPr="005615FF">
        <w:rPr>
          <w:rFonts w:cs="IKKGEG+TimesNewRoman"/>
          <w:b w:val="0"/>
          <w:color w:val="000000"/>
          <w:sz w:val="23"/>
          <w:szCs w:val="23"/>
        </w:rPr>
        <w:t xml:space="preserve"> </w:t>
      </w:r>
    </w:p>
    <w:p w:rsidR="000F4E38" w:rsidRPr="005615FF" w:rsidRDefault="00646DA7" w:rsidP="00F55307">
      <w:pPr>
        <w:rPr>
          <w:rFonts w:cs="IKKGEG+TimesNewRoman"/>
          <w:b w:val="0"/>
          <w:color w:val="000000"/>
          <w:sz w:val="23"/>
          <w:szCs w:val="23"/>
        </w:rPr>
      </w:pPr>
      <w:r w:rsidRPr="005615FF">
        <w:rPr>
          <w:rFonts w:cs="IKKGEG+TimesNewRoman"/>
          <w:b w:val="0"/>
          <w:color w:val="000000"/>
          <w:sz w:val="23"/>
          <w:szCs w:val="23"/>
        </w:rPr>
        <w:t xml:space="preserve">El mayor número de personas con discapacidad se registra en el </w:t>
      </w:r>
      <w:r w:rsidR="00465B5B" w:rsidRPr="005615FF">
        <w:rPr>
          <w:rFonts w:cs="IKKGEG+TimesNewRoman"/>
          <w:b w:val="0"/>
          <w:color w:val="000000"/>
          <w:sz w:val="23"/>
          <w:szCs w:val="23"/>
        </w:rPr>
        <w:t>A</w:t>
      </w:r>
      <w:r w:rsidRPr="005615FF">
        <w:rPr>
          <w:rFonts w:cs="IKKGEG+TimesNewRoman"/>
          <w:b w:val="0"/>
          <w:color w:val="000000"/>
          <w:sz w:val="23"/>
          <w:szCs w:val="23"/>
        </w:rPr>
        <w:t xml:space="preserve">dulto </w:t>
      </w:r>
      <w:del w:id="520" w:author="pc" w:date="2012-02-01T09:45:00Z">
        <w:r w:rsidR="00465B5B" w:rsidRPr="005615FF" w:rsidDel="00C11B58">
          <w:rPr>
            <w:rFonts w:cs="IKKGEG+TimesNewRoman"/>
            <w:b w:val="0"/>
            <w:color w:val="000000"/>
            <w:sz w:val="23"/>
            <w:szCs w:val="23"/>
          </w:rPr>
          <w:delText>Jó</w:delText>
        </w:r>
        <w:r w:rsidRPr="005615FF" w:rsidDel="00C11B58">
          <w:rPr>
            <w:rFonts w:cs="IKKGEG+TimesNewRoman"/>
            <w:b w:val="0"/>
            <w:color w:val="000000"/>
            <w:sz w:val="23"/>
            <w:szCs w:val="23"/>
          </w:rPr>
          <w:delText>ven</w:delText>
        </w:r>
      </w:del>
      <w:ins w:id="521" w:author="pc" w:date="2012-02-01T09:45:00Z">
        <w:r w:rsidR="00C11B58" w:rsidRPr="005615FF">
          <w:rPr>
            <w:rFonts w:cs="IKKGEG+TimesNewRoman"/>
            <w:b w:val="0"/>
            <w:color w:val="000000"/>
            <w:sz w:val="23"/>
            <w:szCs w:val="23"/>
          </w:rPr>
          <w:t>Joven</w:t>
        </w:r>
      </w:ins>
      <w:r w:rsidRPr="005615FF">
        <w:rPr>
          <w:rFonts w:cs="IKKGEG+TimesNewRoman"/>
          <w:b w:val="0"/>
          <w:color w:val="000000"/>
          <w:sz w:val="23"/>
          <w:szCs w:val="23"/>
        </w:rPr>
        <w:t>, situación que podría estar relacionada con una mayor</w:t>
      </w:r>
      <w:r w:rsidR="00436CC1" w:rsidRPr="005615FF">
        <w:rPr>
          <w:rFonts w:cs="IKKGEG+TimesNewRoman"/>
          <w:b w:val="0"/>
          <w:color w:val="000000"/>
          <w:sz w:val="23"/>
          <w:szCs w:val="23"/>
        </w:rPr>
        <w:t xml:space="preserve"> </w:t>
      </w:r>
      <w:r w:rsidR="00C23C3D" w:rsidRPr="005615FF">
        <w:rPr>
          <w:rFonts w:cs="IKKGEG+TimesNewRoman"/>
          <w:b w:val="0"/>
          <w:color w:val="000000"/>
          <w:sz w:val="23"/>
          <w:szCs w:val="23"/>
        </w:rPr>
        <w:t xml:space="preserve">exposición a </w:t>
      </w:r>
      <w:r w:rsidRPr="005615FF">
        <w:rPr>
          <w:rFonts w:cs="IKKGEG+TimesNewRoman"/>
          <w:b w:val="0"/>
          <w:color w:val="000000"/>
          <w:sz w:val="23"/>
          <w:szCs w:val="23"/>
        </w:rPr>
        <w:t xml:space="preserve"> riesgos </w:t>
      </w:r>
      <w:r w:rsidR="00465B5B" w:rsidRPr="005615FF">
        <w:rPr>
          <w:rFonts w:cs="IKKGEG+TimesNewRoman"/>
          <w:b w:val="0"/>
          <w:color w:val="000000"/>
          <w:sz w:val="23"/>
          <w:szCs w:val="23"/>
        </w:rPr>
        <w:t>de accidentes</w:t>
      </w:r>
      <w:r w:rsidR="002131F3" w:rsidRPr="005615FF">
        <w:rPr>
          <w:rFonts w:cs="IKKGEG+TimesNewRoman"/>
          <w:b w:val="0"/>
          <w:color w:val="000000"/>
          <w:sz w:val="23"/>
          <w:szCs w:val="23"/>
        </w:rPr>
        <w:t xml:space="preserve"> ocupacionales, viales y domésticos</w:t>
      </w:r>
      <w:r w:rsidRPr="005615FF">
        <w:rPr>
          <w:rFonts w:cs="IKKGEG+TimesNewRoman"/>
          <w:b w:val="0"/>
          <w:color w:val="000000"/>
          <w:sz w:val="23"/>
          <w:szCs w:val="23"/>
        </w:rPr>
        <w:t xml:space="preserve">. </w:t>
      </w:r>
      <w:r w:rsidR="00B669F6" w:rsidRPr="005615FF">
        <w:rPr>
          <w:rFonts w:cs="IKKGEG+TimesNewRoman"/>
          <w:b w:val="0"/>
          <w:color w:val="000000"/>
          <w:sz w:val="23"/>
          <w:szCs w:val="23"/>
        </w:rPr>
        <w:t xml:space="preserve">El número de personas con discapacidad, aparentemente es </w:t>
      </w:r>
      <w:r w:rsidR="002D6653" w:rsidRPr="005615FF">
        <w:rPr>
          <w:rFonts w:cs="IKKGEG+TimesNewRoman"/>
          <w:b w:val="0"/>
          <w:color w:val="000000"/>
          <w:sz w:val="23"/>
          <w:szCs w:val="23"/>
        </w:rPr>
        <w:t xml:space="preserve">más bajo en el adulto medio </w:t>
      </w:r>
      <w:r w:rsidR="002D6653" w:rsidRPr="005615FF">
        <w:rPr>
          <w:b w:val="0"/>
        </w:rPr>
        <w:t>o tardío</w:t>
      </w:r>
      <w:r w:rsidR="00D95D2A" w:rsidRPr="005615FF">
        <w:rPr>
          <w:b w:val="0"/>
        </w:rPr>
        <w:t xml:space="preserve"> y </w:t>
      </w:r>
      <w:r w:rsidR="002D6653" w:rsidRPr="005615FF">
        <w:rPr>
          <w:rFonts w:cs="IKKGEG+TimesNewRoman"/>
          <w:b w:val="0"/>
          <w:color w:val="000000"/>
          <w:sz w:val="23"/>
          <w:szCs w:val="23"/>
        </w:rPr>
        <w:t xml:space="preserve">la edad denominada de </w:t>
      </w:r>
      <w:r w:rsidR="00730CF5" w:rsidRPr="005615FF">
        <w:rPr>
          <w:rFonts w:cs="IKKGEG+TimesNewRoman"/>
          <w:b w:val="0"/>
          <w:color w:val="000000"/>
          <w:sz w:val="23"/>
          <w:szCs w:val="23"/>
        </w:rPr>
        <w:t>P</w:t>
      </w:r>
      <w:r w:rsidR="002D6653" w:rsidRPr="005615FF">
        <w:rPr>
          <w:rFonts w:cs="IKKGEG+TimesNewRoman"/>
          <w:b w:val="0"/>
          <w:color w:val="000000"/>
          <w:sz w:val="23"/>
          <w:szCs w:val="23"/>
        </w:rPr>
        <w:t>reescolar,</w:t>
      </w:r>
      <w:r w:rsidR="00D95D2A" w:rsidRPr="005615FF">
        <w:rPr>
          <w:rFonts w:cs="IKKGEG+TimesNewRoman"/>
          <w:b w:val="0"/>
          <w:color w:val="000000"/>
          <w:sz w:val="23"/>
          <w:szCs w:val="23"/>
        </w:rPr>
        <w:t xml:space="preserve"> </w:t>
      </w:r>
      <w:r w:rsidRPr="005615FF">
        <w:rPr>
          <w:rFonts w:cs="IKKGEG+TimesNewRoman"/>
          <w:b w:val="0"/>
          <w:color w:val="000000"/>
          <w:sz w:val="23"/>
          <w:szCs w:val="23"/>
        </w:rPr>
        <w:t>dónde</w:t>
      </w:r>
      <w:r w:rsidR="00436CC1" w:rsidRPr="005615FF">
        <w:rPr>
          <w:rFonts w:cs="IKKGEG+TimesNewRoman"/>
          <w:b w:val="0"/>
          <w:color w:val="000000"/>
          <w:sz w:val="23"/>
          <w:szCs w:val="23"/>
        </w:rPr>
        <w:t xml:space="preserve"> se destacan aún menos</w:t>
      </w:r>
      <w:r w:rsidRPr="005615FF">
        <w:rPr>
          <w:rFonts w:cs="IKKGEG+TimesNewRoman"/>
          <w:b w:val="0"/>
          <w:color w:val="000000"/>
          <w:sz w:val="23"/>
          <w:szCs w:val="23"/>
        </w:rPr>
        <w:t xml:space="preserve"> </w:t>
      </w:r>
      <w:r w:rsidR="000F4E38" w:rsidRPr="005615FF">
        <w:rPr>
          <w:rFonts w:cs="IKKGEG+TimesNewRoman"/>
          <w:b w:val="0"/>
          <w:color w:val="000000"/>
          <w:sz w:val="23"/>
          <w:szCs w:val="23"/>
        </w:rPr>
        <w:t xml:space="preserve"> registros</w:t>
      </w:r>
      <w:r w:rsidR="00436CC1" w:rsidRPr="005615FF">
        <w:rPr>
          <w:rFonts w:cs="IKKGEG+TimesNewRoman"/>
          <w:b w:val="0"/>
          <w:color w:val="000000"/>
          <w:sz w:val="23"/>
          <w:szCs w:val="23"/>
        </w:rPr>
        <w:t xml:space="preserve"> durante los </w:t>
      </w:r>
      <w:r w:rsidR="000F4E38" w:rsidRPr="005615FF">
        <w:rPr>
          <w:rFonts w:cs="IKKGEG+TimesNewRoman"/>
          <w:b w:val="0"/>
          <w:color w:val="000000"/>
          <w:sz w:val="23"/>
          <w:szCs w:val="23"/>
        </w:rPr>
        <w:t xml:space="preserve"> primeros</w:t>
      </w:r>
      <w:r w:rsidR="00436CC1" w:rsidRPr="005615FF">
        <w:rPr>
          <w:rFonts w:cs="IKKGEG+TimesNewRoman"/>
          <w:b w:val="0"/>
          <w:color w:val="000000"/>
          <w:sz w:val="23"/>
          <w:szCs w:val="23"/>
        </w:rPr>
        <w:t xml:space="preserve"> 3 años de vid</w:t>
      </w:r>
      <w:r w:rsidR="00CE78E6" w:rsidRPr="005615FF">
        <w:rPr>
          <w:rFonts w:cs="IKKGEG+TimesNewRoman"/>
          <w:b w:val="0"/>
          <w:color w:val="000000"/>
          <w:sz w:val="23"/>
          <w:szCs w:val="23"/>
        </w:rPr>
        <w:t>a</w:t>
      </w:r>
      <w:r w:rsidR="00436CC1" w:rsidRPr="005615FF">
        <w:rPr>
          <w:rFonts w:cs="IKKGEG+TimesNewRoman"/>
          <w:b w:val="0"/>
          <w:color w:val="000000"/>
          <w:sz w:val="23"/>
          <w:szCs w:val="23"/>
        </w:rPr>
        <w:t xml:space="preserve">, el censo </w:t>
      </w:r>
      <w:del w:id="522" w:author="pc" w:date="2012-02-01T09:45:00Z">
        <w:r w:rsidR="00436CC1" w:rsidRPr="005615FF" w:rsidDel="00C11B58">
          <w:rPr>
            <w:rFonts w:cs="IKKGEG+TimesNewRoman"/>
            <w:b w:val="0"/>
            <w:color w:val="000000"/>
            <w:sz w:val="23"/>
            <w:szCs w:val="23"/>
          </w:rPr>
          <w:delText>registro</w:delText>
        </w:r>
      </w:del>
      <w:ins w:id="523" w:author="pc" w:date="2012-02-01T09:45:00Z">
        <w:r w:rsidR="00C11B58" w:rsidRPr="005615FF">
          <w:rPr>
            <w:rFonts w:cs="IKKGEG+TimesNewRoman"/>
            <w:b w:val="0"/>
            <w:color w:val="000000"/>
            <w:sz w:val="23"/>
            <w:szCs w:val="23"/>
          </w:rPr>
          <w:t>registró</w:t>
        </w:r>
      </w:ins>
      <w:r w:rsidR="00436CC1" w:rsidRPr="005615FF">
        <w:rPr>
          <w:rFonts w:cs="IKKGEG+TimesNewRoman"/>
          <w:b w:val="0"/>
          <w:color w:val="000000"/>
          <w:sz w:val="23"/>
          <w:szCs w:val="23"/>
        </w:rPr>
        <w:t xml:space="preserve"> 18 personas, lo que representa el 5% de la población con discapacidad del municipio,</w:t>
      </w:r>
      <w:r w:rsidR="000F4E38" w:rsidRPr="005615FF">
        <w:rPr>
          <w:rFonts w:cs="IKKGEG+TimesNewRoman"/>
          <w:b w:val="0"/>
          <w:color w:val="000000"/>
          <w:sz w:val="23"/>
          <w:szCs w:val="23"/>
        </w:rPr>
        <w:t xml:space="preserve"> posiblemente debido a la escaza detección precoz. E</w:t>
      </w:r>
      <w:r w:rsidR="00730CF5" w:rsidRPr="005615FF">
        <w:rPr>
          <w:rFonts w:cs="IKKGEG+TimesNewRoman"/>
          <w:b w:val="0"/>
          <w:color w:val="000000"/>
          <w:sz w:val="23"/>
          <w:szCs w:val="23"/>
        </w:rPr>
        <w:t xml:space="preserve">n comparación </w:t>
      </w:r>
      <w:r w:rsidR="000F4E38" w:rsidRPr="005615FF">
        <w:rPr>
          <w:rFonts w:cs="IKKGEG+TimesNewRoman"/>
          <w:b w:val="0"/>
          <w:color w:val="000000"/>
          <w:sz w:val="23"/>
          <w:szCs w:val="23"/>
        </w:rPr>
        <w:t xml:space="preserve">de la edad Preescolar </w:t>
      </w:r>
      <w:r w:rsidR="00730CF5" w:rsidRPr="005615FF">
        <w:rPr>
          <w:rFonts w:cs="IKKGEG+TimesNewRoman"/>
          <w:b w:val="0"/>
          <w:color w:val="000000"/>
          <w:sz w:val="23"/>
          <w:szCs w:val="23"/>
        </w:rPr>
        <w:t xml:space="preserve">con la edad </w:t>
      </w:r>
      <w:r w:rsidR="000F4E38" w:rsidRPr="005615FF">
        <w:rPr>
          <w:rFonts w:cs="IKKGEG+TimesNewRoman"/>
          <w:b w:val="0"/>
          <w:color w:val="000000"/>
          <w:sz w:val="23"/>
          <w:szCs w:val="23"/>
        </w:rPr>
        <w:t>E</w:t>
      </w:r>
      <w:r w:rsidR="00730CF5" w:rsidRPr="005615FF">
        <w:rPr>
          <w:rFonts w:cs="IKKGEG+TimesNewRoman"/>
          <w:b w:val="0"/>
          <w:color w:val="000000"/>
          <w:sz w:val="23"/>
          <w:szCs w:val="23"/>
        </w:rPr>
        <w:t xml:space="preserve">scolar </w:t>
      </w:r>
      <w:r w:rsidR="00BA006C" w:rsidRPr="005615FF">
        <w:rPr>
          <w:rFonts w:cs="IKKGEG+TimesNewRoman"/>
          <w:b w:val="0"/>
          <w:color w:val="000000"/>
          <w:sz w:val="23"/>
          <w:szCs w:val="23"/>
        </w:rPr>
        <w:t xml:space="preserve">y </w:t>
      </w:r>
      <w:r w:rsidR="000F4E38" w:rsidRPr="005615FF">
        <w:rPr>
          <w:rFonts w:cs="IKKGEG+TimesNewRoman"/>
          <w:b w:val="0"/>
          <w:color w:val="000000"/>
          <w:sz w:val="23"/>
          <w:szCs w:val="23"/>
        </w:rPr>
        <w:t>de A</w:t>
      </w:r>
      <w:r w:rsidR="00BA006C" w:rsidRPr="005615FF">
        <w:rPr>
          <w:rFonts w:cs="IKKGEG+TimesNewRoman"/>
          <w:b w:val="0"/>
          <w:color w:val="000000"/>
          <w:sz w:val="23"/>
          <w:szCs w:val="23"/>
        </w:rPr>
        <w:t>dolescencia</w:t>
      </w:r>
      <w:r w:rsidR="000F4E38" w:rsidRPr="005615FF">
        <w:rPr>
          <w:rFonts w:cs="IKKGEG+TimesNewRoman"/>
          <w:b w:val="0"/>
          <w:color w:val="000000"/>
          <w:sz w:val="23"/>
          <w:szCs w:val="23"/>
        </w:rPr>
        <w:t>,</w:t>
      </w:r>
      <w:r w:rsidR="00BA006C" w:rsidRPr="005615FF">
        <w:rPr>
          <w:rFonts w:cs="IKKGEG+TimesNewRoman"/>
          <w:b w:val="0"/>
          <w:color w:val="000000"/>
          <w:sz w:val="23"/>
          <w:szCs w:val="23"/>
        </w:rPr>
        <w:t xml:space="preserve"> la tendencia es </w:t>
      </w:r>
      <w:r w:rsidR="000F4E38" w:rsidRPr="005615FF">
        <w:rPr>
          <w:rFonts w:cs="IKKGEG+TimesNewRoman"/>
          <w:b w:val="0"/>
          <w:color w:val="000000"/>
          <w:sz w:val="23"/>
          <w:szCs w:val="23"/>
        </w:rPr>
        <w:t>a</w:t>
      </w:r>
      <w:r w:rsidR="00BA006C" w:rsidRPr="005615FF">
        <w:rPr>
          <w:rFonts w:cs="IKKGEG+TimesNewRoman"/>
          <w:b w:val="0"/>
          <w:color w:val="000000"/>
          <w:sz w:val="23"/>
          <w:szCs w:val="23"/>
        </w:rPr>
        <w:t xml:space="preserve"> aumentar, </w:t>
      </w:r>
      <w:r w:rsidR="000F4E38" w:rsidRPr="005615FF">
        <w:rPr>
          <w:rFonts w:cs="IKKGEG+TimesNewRoman"/>
          <w:b w:val="0"/>
          <w:color w:val="000000"/>
          <w:sz w:val="23"/>
          <w:szCs w:val="23"/>
        </w:rPr>
        <w:t xml:space="preserve">identificándose </w:t>
      </w:r>
      <w:r w:rsidR="00BA006C" w:rsidRPr="005615FF">
        <w:rPr>
          <w:rFonts w:cs="IKKGEG+TimesNewRoman"/>
          <w:b w:val="0"/>
          <w:color w:val="000000"/>
          <w:sz w:val="23"/>
          <w:szCs w:val="23"/>
        </w:rPr>
        <w:t>una diferencia entre la edad Preescolar y escolar de</w:t>
      </w:r>
      <w:r w:rsidR="00954BBC" w:rsidRPr="005615FF">
        <w:rPr>
          <w:rFonts w:cs="IKKGEG+TimesNewRoman"/>
          <w:b w:val="0"/>
          <w:color w:val="000000"/>
          <w:sz w:val="23"/>
          <w:szCs w:val="23"/>
        </w:rPr>
        <w:t xml:space="preserve"> 9</w:t>
      </w:r>
      <w:r w:rsidR="00730CF5" w:rsidRPr="005615FF">
        <w:rPr>
          <w:rFonts w:cs="IKKGEG+TimesNewRoman"/>
          <w:b w:val="0"/>
          <w:color w:val="000000"/>
          <w:sz w:val="23"/>
          <w:szCs w:val="23"/>
        </w:rPr>
        <w:t xml:space="preserve"> puntos porcentuales y entre esta y la edad de adolescencia </w:t>
      </w:r>
      <w:r w:rsidR="00BA006C" w:rsidRPr="005615FF">
        <w:rPr>
          <w:b w:val="0"/>
        </w:rPr>
        <w:t xml:space="preserve">de </w:t>
      </w:r>
      <w:r w:rsidR="00954BBC" w:rsidRPr="005615FF">
        <w:rPr>
          <w:rFonts w:cs="IKKGEG+TimesNewRoman"/>
          <w:b w:val="0"/>
          <w:color w:val="000000"/>
          <w:sz w:val="23"/>
          <w:szCs w:val="23"/>
        </w:rPr>
        <w:t xml:space="preserve">10 </w:t>
      </w:r>
      <w:r w:rsidR="00730CF5" w:rsidRPr="005615FF">
        <w:rPr>
          <w:rFonts w:cs="IKKGEG+TimesNewRoman"/>
          <w:b w:val="0"/>
          <w:color w:val="000000"/>
          <w:sz w:val="23"/>
          <w:szCs w:val="23"/>
        </w:rPr>
        <w:t>puntos porcentuales</w:t>
      </w:r>
      <w:r w:rsidR="000F4E38" w:rsidRPr="005615FF">
        <w:rPr>
          <w:rFonts w:cs="IKKGEG+TimesNewRoman"/>
          <w:b w:val="0"/>
          <w:color w:val="000000"/>
          <w:sz w:val="23"/>
          <w:szCs w:val="23"/>
        </w:rPr>
        <w:t>.</w:t>
      </w:r>
      <w:r w:rsidR="00D95D2A" w:rsidRPr="005615FF">
        <w:rPr>
          <w:rFonts w:cs="IKKGEG+TimesNewRoman"/>
          <w:b w:val="0"/>
          <w:color w:val="000000"/>
          <w:sz w:val="23"/>
          <w:szCs w:val="23"/>
        </w:rPr>
        <w:t xml:space="preserve"> </w:t>
      </w:r>
    </w:p>
    <w:p w:rsidR="007F607A" w:rsidRPr="005615FF" w:rsidRDefault="00C05FAA" w:rsidP="00F55307">
      <w:pPr>
        <w:rPr>
          <w:b w:val="0"/>
        </w:rPr>
      </w:pPr>
      <w:r w:rsidRPr="005615FF">
        <w:rPr>
          <w:rFonts w:cs="IKKGEG+TimesNewRoman"/>
          <w:b w:val="0"/>
          <w:color w:val="000000"/>
          <w:sz w:val="23"/>
          <w:szCs w:val="23"/>
        </w:rPr>
        <w:t>En los adultos mayores, la prevalencia de cada tipo de discapacidad aumenta de manera significativa, pero los principales problemas que este grupo enfrenta son las dificultades para caminar, ceguera parcial y sordera parcial</w:t>
      </w:r>
      <w:r w:rsidR="00730CF5" w:rsidRPr="005615FF">
        <w:rPr>
          <w:rFonts w:cs="IKKGEG+TimesNewRoman"/>
          <w:b w:val="0"/>
          <w:color w:val="000000"/>
          <w:sz w:val="23"/>
          <w:szCs w:val="23"/>
        </w:rPr>
        <w:t>, situación coincidente con los hallazgos del INE 2002</w:t>
      </w:r>
      <w:r w:rsidR="00D95D2A" w:rsidRPr="005615FF">
        <w:rPr>
          <w:rFonts w:cs="IKKGEG+TimesNewRoman"/>
          <w:b w:val="0"/>
          <w:color w:val="000000"/>
          <w:sz w:val="23"/>
          <w:szCs w:val="23"/>
        </w:rPr>
        <w:t>.</w:t>
      </w:r>
    </w:p>
    <w:p w:rsidR="00CD4578" w:rsidRPr="005615FF" w:rsidDel="00C11B58" w:rsidRDefault="00CD4578">
      <w:pPr>
        <w:jc w:val="left"/>
        <w:rPr>
          <w:del w:id="524" w:author="pc" w:date="2012-02-01T09:46:00Z"/>
        </w:rPr>
      </w:pPr>
      <w:del w:id="525" w:author="pc" w:date="2012-02-01T09:46:00Z">
        <w:r w:rsidRPr="005615FF" w:rsidDel="00C11B58">
          <w:br w:type="page"/>
        </w:r>
      </w:del>
    </w:p>
    <w:p w:rsidR="00541E5A" w:rsidRDefault="00541E5A">
      <w:pPr>
        <w:jc w:val="left"/>
        <w:rPr>
          <w:ins w:id="526" w:author="pc" w:date="2012-02-01T09:46:00Z"/>
        </w:rPr>
        <w:pPrChange w:id="527" w:author="pc" w:date="2012-02-01T09:46:00Z">
          <w:pPr/>
        </w:pPrChange>
      </w:pPr>
    </w:p>
    <w:p w:rsidR="00541E5A" w:rsidRDefault="002162F3">
      <w:pPr>
        <w:jc w:val="left"/>
        <w:rPr>
          <w:b w:val="0"/>
        </w:rPr>
        <w:pPrChange w:id="528" w:author="pc" w:date="2012-02-01T09:46:00Z">
          <w:pPr/>
        </w:pPrChange>
      </w:pPr>
      <w:r w:rsidRPr="005615FF">
        <w:t>Grá</w:t>
      </w:r>
      <w:r w:rsidR="000C0F45" w:rsidRPr="005615FF">
        <w:t xml:space="preserve">fico </w:t>
      </w:r>
      <w:r w:rsidR="00A166B1" w:rsidRPr="005615FF">
        <w:t xml:space="preserve">número 3 </w:t>
      </w:r>
      <w:r w:rsidR="00412BE9" w:rsidRPr="005615FF">
        <w:t xml:space="preserve"> </w:t>
      </w:r>
      <w:r w:rsidR="007E5283" w:rsidRPr="005615FF">
        <w:t xml:space="preserve"> </w:t>
      </w:r>
    </w:p>
    <w:p w:rsidR="000C0F45" w:rsidRPr="005615FF" w:rsidRDefault="00105ED7" w:rsidP="00F55307">
      <w:pPr>
        <w:rPr>
          <w:b w:val="0"/>
        </w:rPr>
      </w:pPr>
      <w:r w:rsidRPr="005615FF">
        <w:rPr>
          <w:b w:val="0"/>
          <w:noProof/>
          <w:lang w:eastAsia="es-HN"/>
        </w:rPr>
        <w:drawing>
          <wp:inline distT="0" distB="0" distL="0" distR="0">
            <wp:extent cx="5612130" cy="2247265"/>
            <wp:effectExtent l="19050" t="0" r="26670" b="63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C0F45" w:rsidRPr="005615FF" w:rsidRDefault="00A166B1" w:rsidP="00F55307">
      <w:pPr>
        <w:rPr>
          <w:b w:val="0"/>
        </w:rPr>
      </w:pPr>
      <w:r w:rsidRPr="005615FF">
        <w:rPr>
          <w:b w:val="0"/>
        </w:rPr>
        <w:t>En la edad comprendida entre los 0-6 años de edad, denominada Preescolar</w:t>
      </w:r>
      <w:r w:rsidR="007201A1" w:rsidRPr="005615FF">
        <w:rPr>
          <w:b w:val="0"/>
        </w:rPr>
        <w:t xml:space="preserve">, se </w:t>
      </w:r>
      <w:del w:id="529" w:author="Hadizabel" w:date="2012-02-01T22:20:00Z">
        <w:r w:rsidR="007201A1" w:rsidRPr="005615FF" w:rsidDel="005D180C">
          <w:rPr>
            <w:b w:val="0"/>
          </w:rPr>
          <w:delText>registr</w:delText>
        </w:r>
        <w:commentRangeStart w:id="530"/>
        <w:r w:rsidR="007201A1" w:rsidRPr="005615FF" w:rsidDel="005D180C">
          <w:rPr>
            <w:b w:val="0"/>
          </w:rPr>
          <w:delText>o</w:delText>
        </w:r>
        <w:commentRangeEnd w:id="530"/>
        <w:r w:rsidR="00C11B58" w:rsidDel="005D180C">
          <w:rPr>
            <w:rStyle w:val="CommentReference"/>
          </w:rPr>
          <w:commentReference w:id="530"/>
        </w:r>
        <w:r w:rsidR="007201A1" w:rsidRPr="005615FF" w:rsidDel="005D180C">
          <w:rPr>
            <w:b w:val="0"/>
          </w:rPr>
          <w:delText xml:space="preserve"> </w:delText>
        </w:r>
      </w:del>
      <w:ins w:id="531" w:author="Hadizabel" w:date="2012-02-01T22:20:00Z">
        <w:r w:rsidR="005D180C" w:rsidRPr="005615FF">
          <w:rPr>
            <w:b w:val="0"/>
          </w:rPr>
          <w:t>registr</w:t>
        </w:r>
        <w:r w:rsidR="005D180C">
          <w:rPr>
            <w:b w:val="0"/>
          </w:rPr>
          <w:t>ó</w:t>
        </w:r>
      </w:ins>
      <w:ins w:id="532" w:author="Hadizabel" w:date="2012-02-01T22:22:00Z">
        <w:r w:rsidR="005D180C">
          <w:rPr>
            <w:b w:val="0"/>
          </w:rPr>
          <w:t xml:space="preserve"> </w:t>
        </w:r>
      </w:ins>
      <w:r w:rsidR="007201A1" w:rsidRPr="005615FF">
        <w:rPr>
          <w:b w:val="0"/>
        </w:rPr>
        <w:t>un total de 44</w:t>
      </w:r>
      <w:r w:rsidR="00F704D8" w:rsidRPr="005615FF">
        <w:rPr>
          <w:b w:val="0"/>
        </w:rPr>
        <w:t xml:space="preserve"> casos de personas con discapacidad,</w:t>
      </w:r>
      <w:r w:rsidR="00317D12" w:rsidRPr="005615FF">
        <w:rPr>
          <w:b w:val="0"/>
        </w:rPr>
        <w:t xml:space="preserve"> </w:t>
      </w:r>
      <w:r w:rsidR="007201A1" w:rsidRPr="005615FF">
        <w:rPr>
          <w:b w:val="0"/>
        </w:rPr>
        <w:t>13%</w:t>
      </w:r>
      <w:r w:rsidR="001A560F" w:rsidRPr="005615FF">
        <w:rPr>
          <w:b w:val="0"/>
        </w:rPr>
        <w:t xml:space="preserve"> de los 332 personas con discapacidad identificadas en el municipio</w:t>
      </w:r>
      <w:r w:rsidR="007201A1" w:rsidRPr="005615FF">
        <w:rPr>
          <w:b w:val="0"/>
        </w:rPr>
        <w:t xml:space="preserve">, con la mayor incidencia en este grupo etario, se </w:t>
      </w:r>
      <w:r w:rsidR="001A560F" w:rsidRPr="005615FF">
        <w:rPr>
          <w:b w:val="0"/>
        </w:rPr>
        <w:t>destaca</w:t>
      </w:r>
      <w:r w:rsidR="007201A1" w:rsidRPr="005615FF">
        <w:rPr>
          <w:b w:val="0"/>
        </w:rPr>
        <w:t xml:space="preserve"> la</w:t>
      </w:r>
      <w:r w:rsidR="00F704D8" w:rsidRPr="005615FF">
        <w:rPr>
          <w:b w:val="0"/>
        </w:rPr>
        <w:t xml:space="preserve"> discapacidad </w:t>
      </w:r>
      <w:r w:rsidRPr="005615FF">
        <w:rPr>
          <w:b w:val="0"/>
        </w:rPr>
        <w:t>motora</w:t>
      </w:r>
      <w:r w:rsidR="007201A1" w:rsidRPr="005615FF">
        <w:rPr>
          <w:b w:val="0"/>
        </w:rPr>
        <w:t xml:space="preserve"> con 18</w:t>
      </w:r>
      <w:r w:rsidR="00317D12" w:rsidRPr="005615FF">
        <w:rPr>
          <w:b w:val="0"/>
        </w:rPr>
        <w:t xml:space="preserve"> casos</w:t>
      </w:r>
      <w:r w:rsidRPr="005615FF">
        <w:rPr>
          <w:b w:val="0"/>
        </w:rPr>
        <w:t xml:space="preserve">, en segundo lugar </w:t>
      </w:r>
      <w:r w:rsidR="00F704D8" w:rsidRPr="005615FF">
        <w:rPr>
          <w:b w:val="0"/>
        </w:rPr>
        <w:t xml:space="preserve">la </w:t>
      </w:r>
      <w:r w:rsidRPr="005615FF">
        <w:rPr>
          <w:b w:val="0"/>
        </w:rPr>
        <w:t xml:space="preserve">discapacidad múltiple </w:t>
      </w:r>
      <w:r w:rsidR="00317D12" w:rsidRPr="005615FF">
        <w:rPr>
          <w:b w:val="0"/>
        </w:rPr>
        <w:t xml:space="preserve">con </w:t>
      </w:r>
      <w:r w:rsidR="007201A1" w:rsidRPr="005615FF">
        <w:rPr>
          <w:b w:val="0"/>
        </w:rPr>
        <w:t>13</w:t>
      </w:r>
      <w:r w:rsidRPr="005615FF">
        <w:rPr>
          <w:b w:val="0"/>
        </w:rPr>
        <w:t xml:space="preserve"> casos</w:t>
      </w:r>
      <w:r w:rsidR="00317D12" w:rsidRPr="005615FF">
        <w:rPr>
          <w:b w:val="0"/>
        </w:rPr>
        <w:t>,</w:t>
      </w:r>
      <w:r w:rsidRPr="005615FF">
        <w:rPr>
          <w:b w:val="0"/>
        </w:rPr>
        <w:t xml:space="preserve"> le sigue la discapacidad auditiva con 6 casos</w:t>
      </w:r>
      <w:r w:rsidR="00317D12" w:rsidRPr="005615FF">
        <w:rPr>
          <w:b w:val="0"/>
        </w:rPr>
        <w:t xml:space="preserve">. </w:t>
      </w:r>
      <w:r w:rsidR="00A837A1" w:rsidRPr="005615FF">
        <w:rPr>
          <w:b w:val="0"/>
        </w:rPr>
        <w:t>Con</w:t>
      </w:r>
      <w:r w:rsidRPr="005615FF">
        <w:rPr>
          <w:b w:val="0"/>
        </w:rPr>
        <w:t xml:space="preserve"> </w:t>
      </w:r>
      <w:r w:rsidR="001A560F" w:rsidRPr="005615FF">
        <w:rPr>
          <w:b w:val="0"/>
        </w:rPr>
        <w:t>menor frecuencia</w:t>
      </w:r>
      <w:r w:rsidRPr="005615FF">
        <w:rPr>
          <w:b w:val="0"/>
        </w:rPr>
        <w:t xml:space="preserve"> se registra </w:t>
      </w:r>
      <w:r w:rsidR="007461E4" w:rsidRPr="005615FF">
        <w:rPr>
          <w:b w:val="0"/>
        </w:rPr>
        <w:t>la discapacidad visual</w:t>
      </w:r>
      <w:r w:rsidR="007201A1" w:rsidRPr="005615FF">
        <w:rPr>
          <w:b w:val="0"/>
        </w:rPr>
        <w:t xml:space="preserve"> y</w:t>
      </w:r>
      <w:r w:rsidRPr="005615FF">
        <w:rPr>
          <w:b w:val="0"/>
        </w:rPr>
        <w:t xml:space="preserve"> autismo</w:t>
      </w:r>
      <w:r w:rsidR="007201A1" w:rsidRPr="005615FF">
        <w:rPr>
          <w:b w:val="0"/>
        </w:rPr>
        <w:t xml:space="preserve"> con 1 caso respectivamente</w:t>
      </w:r>
      <w:r w:rsidRPr="005615FF">
        <w:rPr>
          <w:b w:val="0"/>
        </w:rPr>
        <w:t xml:space="preserve">, </w:t>
      </w:r>
      <w:r w:rsidR="007201A1" w:rsidRPr="005615FF">
        <w:rPr>
          <w:b w:val="0"/>
        </w:rPr>
        <w:t xml:space="preserve">no se registran personas con discapacidad de </w:t>
      </w:r>
      <w:r w:rsidRPr="005615FF">
        <w:rPr>
          <w:b w:val="0"/>
        </w:rPr>
        <w:t>comunicación y Lenguaje</w:t>
      </w:r>
      <w:r w:rsidR="00A837A1" w:rsidRPr="005615FF">
        <w:rPr>
          <w:b w:val="0"/>
        </w:rPr>
        <w:t>;</w:t>
      </w:r>
      <w:r w:rsidR="00317D12" w:rsidRPr="005615FF">
        <w:rPr>
          <w:b w:val="0"/>
        </w:rPr>
        <w:t xml:space="preserve"> cabe destacar que esta edad </w:t>
      </w:r>
      <w:r w:rsidR="00E47DBA" w:rsidRPr="005615FF">
        <w:rPr>
          <w:b w:val="0"/>
        </w:rPr>
        <w:t>es denominada también d</w:t>
      </w:r>
      <w:r w:rsidR="00317D12" w:rsidRPr="005615FF">
        <w:rPr>
          <w:b w:val="0"/>
        </w:rPr>
        <w:t>e desarrollo</w:t>
      </w:r>
      <w:r w:rsidR="00A837A1" w:rsidRPr="005615FF">
        <w:rPr>
          <w:b w:val="0"/>
        </w:rPr>
        <w:t>, por lo que no se consider</w:t>
      </w:r>
      <w:ins w:id="533" w:author="Hadizabel" w:date="2012-02-01T22:22:00Z">
        <w:r w:rsidR="005D180C">
          <w:rPr>
            <w:b w:val="0"/>
          </w:rPr>
          <w:t>ó</w:t>
        </w:r>
      </w:ins>
      <w:commentRangeStart w:id="534"/>
      <w:del w:id="535" w:author="Hadizabel" w:date="2012-02-01T22:22:00Z">
        <w:r w:rsidR="00A837A1" w:rsidRPr="005615FF" w:rsidDel="005D180C">
          <w:rPr>
            <w:b w:val="0"/>
          </w:rPr>
          <w:delText>o</w:delText>
        </w:r>
        <w:commentRangeEnd w:id="534"/>
        <w:r w:rsidR="00C11B58" w:rsidDel="005D180C">
          <w:rPr>
            <w:rStyle w:val="CommentReference"/>
          </w:rPr>
          <w:commentReference w:id="534"/>
        </w:r>
        <w:r w:rsidR="00A837A1" w:rsidRPr="005615FF" w:rsidDel="005D180C">
          <w:rPr>
            <w:b w:val="0"/>
          </w:rPr>
          <w:delText xml:space="preserve"> </w:delText>
        </w:r>
      </w:del>
      <w:r w:rsidR="00A837A1" w:rsidRPr="005615FF">
        <w:rPr>
          <w:b w:val="0"/>
        </w:rPr>
        <w:t>como discapacidad las dislalias características del desarrollo del lenguaje infantil</w:t>
      </w:r>
      <w:r w:rsidR="007201A1" w:rsidRPr="005615FF">
        <w:rPr>
          <w:b w:val="0"/>
        </w:rPr>
        <w:t xml:space="preserve"> y cuando se presentan varías discapacidades asociadas se incluyeron como múltiple</w:t>
      </w:r>
      <w:ins w:id="536" w:author="pc" w:date="2012-02-01T09:48:00Z">
        <w:r w:rsidR="00C11B58">
          <w:rPr>
            <w:b w:val="0"/>
          </w:rPr>
          <w:t>s</w:t>
        </w:r>
      </w:ins>
      <w:r w:rsidR="007201A1" w:rsidRPr="005615FF">
        <w:rPr>
          <w:b w:val="0"/>
        </w:rPr>
        <w:t>.</w:t>
      </w:r>
      <w:r w:rsidR="00317D12" w:rsidRPr="005615FF">
        <w:rPr>
          <w:b w:val="0"/>
        </w:rPr>
        <w:t xml:space="preserve"> </w:t>
      </w:r>
      <w:r w:rsidRPr="005615FF">
        <w:rPr>
          <w:b w:val="0"/>
        </w:rPr>
        <w:t xml:space="preserve"> </w:t>
      </w:r>
    </w:p>
    <w:p w:rsidR="00A36987" w:rsidRPr="005615FF" w:rsidRDefault="00A1651D" w:rsidP="00F55307">
      <w:pPr>
        <w:rPr>
          <w:b w:val="0"/>
        </w:rPr>
      </w:pPr>
      <w:r w:rsidRPr="005615FF">
        <w:rPr>
          <w:b w:val="0"/>
        </w:rPr>
        <w:t>En la edad denominada e</w:t>
      </w:r>
      <w:r w:rsidR="00E47DBA" w:rsidRPr="005615FF">
        <w:rPr>
          <w:b w:val="0"/>
        </w:rPr>
        <w:t xml:space="preserve">scolar, </w:t>
      </w:r>
      <w:r w:rsidR="001A560F" w:rsidRPr="005615FF">
        <w:rPr>
          <w:b w:val="0"/>
        </w:rPr>
        <w:t>comprendida</w:t>
      </w:r>
      <w:r w:rsidR="00E47DBA" w:rsidRPr="005615FF">
        <w:rPr>
          <w:b w:val="0"/>
        </w:rPr>
        <w:t xml:space="preserve"> entre los 7 a los 12 años de edad, </w:t>
      </w:r>
      <w:r w:rsidR="00AE08BE" w:rsidRPr="005615FF">
        <w:rPr>
          <w:b w:val="0"/>
        </w:rPr>
        <w:t>se registró un total de 5</w:t>
      </w:r>
      <w:r w:rsidR="00BD5BB0" w:rsidRPr="005615FF">
        <w:rPr>
          <w:b w:val="0"/>
        </w:rPr>
        <w:t xml:space="preserve">2 casos, </w:t>
      </w:r>
      <w:r w:rsidR="00AE08BE" w:rsidRPr="005615FF">
        <w:rPr>
          <w:b w:val="0"/>
        </w:rPr>
        <w:t xml:space="preserve">lo que representa un 16%, </w:t>
      </w:r>
      <w:r w:rsidR="00F704D8" w:rsidRPr="005615FF">
        <w:rPr>
          <w:b w:val="0"/>
        </w:rPr>
        <w:t>estableciéndose</w:t>
      </w:r>
      <w:r w:rsidR="00E47DBA" w:rsidRPr="005615FF">
        <w:rPr>
          <w:b w:val="0"/>
        </w:rPr>
        <w:t xml:space="preserve"> </w:t>
      </w:r>
      <w:r w:rsidR="00AE08BE" w:rsidRPr="005615FF">
        <w:rPr>
          <w:b w:val="0"/>
        </w:rPr>
        <w:t xml:space="preserve">en este rango de edad,  como </w:t>
      </w:r>
      <w:r w:rsidR="00E47DBA" w:rsidRPr="005615FF">
        <w:rPr>
          <w:b w:val="0"/>
        </w:rPr>
        <w:t>la mayor incidencia de discapacidad la múltiple</w:t>
      </w:r>
      <w:r w:rsidR="00AE08BE" w:rsidRPr="005615FF">
        <w:rPr>
          <w:b w:val="0"/>
        </w:rPr>
        <w:t xml:space="preserve"> con 18</w:t>
      </w:r>
      <w:r w:rsidR="00F704D8" w:rsidRPr="005615FF">
        <w:rPr>
          <w:b w:val="0"/>
        </w:rPr>
        <w:t xml:space="preserve"> casos, </w:t>
      </w:r>
      <w:r w:rsidR="00AE08BE" w:rsidRPr="005615FF">
        <w:rPr>
          <w:b w:val="0"/>
        </w:rPr>
        <w:t>le sigue la</w:t>
      </w:r>
      <w:r w:rsidR="00F704D8" w:rsidRPr="005615FF">
        <w:rPr>
          <w:b w:val="0"/>
        </w:rPr>
        <w:t xml:space="preserve"> intelectual </w:t>
      </w:r>
      <w:r w:rsidR="00AE08BE" w:rsidRPr="005615FF">
        <w:rPr>
          <w:b w:val="0"/>
        </w:rPr>
        <w:t>con 14 casos, la motora con 11</w:t>
      </w:r>
      <w:r w:rsidR="00286393" w:rsidRPr="005615FF">
        <w:rPr>
          <w:b w:val="0"/>
        </w:rPr>
        <w:t>,</w:t>
      </w:r>
      <w:r w:rsidR="00AE08BE" w:rsidRPr="005615FF">
        <w:rPr>
          <w:b w:val="0"/>
        </w:rPr>
        <w:t xml:space="preserve"> la auditiva con</w:t>
      </w:r>
      <w:r w:rsidR="00286393" w:rsidRPr="005615FF">
        <w:rPr>
          <w:b w:val="0"/>
        </w:rPr>
        <w:t xml:space="preserve"> 6 casos, </w:t>
      </w:r>
      <w:r w:rsidR="008F2164" w:rsidRPr="005615FF">
        <w:rPr>
          <w:b w:val="0"/>
        </w:rPr>
        <w:t xml:space="preserve"> </w:t>
      </w:r>
      <w:r w:rsidR="00AE08BE" w:rsidRPr="005615FF">
        <w:rPr>
          <w:b w:val="0"/>
        </w:rPr>
        <w:t>2</w:t>
      </w:r>
      <w:r w:rsidR="008F2164" w:rsidRPr="005615FF">
        <w:rPr>
          <w:b w:val="0"/>
        </w:rPr>
        <w:t xml:space="preserve"> caso</w:t>
      </w:r>
      <w:r w:rsidR="00AE08BE" w:rsidRPr="005615FF">
        <w:rPr>
          <w:b w:val="0"/>
        </w:rPr>
        <w:t>s</w:t>
      </w:r>
      <w:r w:rsidR="008F2164" w:rsidRPr="005615FF">
        <w:rPr>
          <w:b w:val="0"/>
        </w:rPr>
        <w:t xml:space="preserve">  </w:t>
      </w:r>
      <w:r w:rsidR="00F704D8" w:rsidRPr="005615FF">
        <w:rPr>
          <w:b w:val="0"/>
        </w:rPr>
        <w:t>se registra</w:t>
      </w:r>
      <w:r w:rsidR="001A560F" w:rsidRPr="005615FF">
        <w:rPr>
          <w:b w:val="0"/>
        </w:rPr>
        <w:t>n como</w:t>
      </w:r>
      <w:r w:rsidR="008F2164" w:rsidRPr="005615FF">
        <w:rPr>
          <w:b w:val="0"/>
        </w:rPr>
        <w:t xml:space="preserve"> discapacidad</w:t>
      </w:r>
      <w:r w:rsidR="00286393" w:rsidRPr="005615FF">
        <w:rPr>
          <w:b w:val="0"/>
        </w:rPr>
        <w:t xml:space="preserve"> </w:t>
      </w:r>
      <w:r w:rsidR="008F2164" w:rsidRPr="005615FF">
        <w:rPr>
          <w:b w:val="0"/>
        </w:rPr>
        <w:t xml:space="preserve">de </w:t>
      </w:r>
      <w:r w:rsidR="00286393" w:rsidRPr="005615FF">
        <w:rPr>
          <w:b w:val="0"/>
        </w:rPr>
        <w:t>comunicación y lenguaje</w:t>
      </w:r>
      <w:r w:rsidR="00BD5BB0" w:rsidRPr="005615FF">
        <w:rPr>
          <w:b w:val="0"/>
        </w:rPr>
        <w:t xml:space="preserve"> y </w:t>
      </w:r>
      <w:r w:rsidR="00AE08BE" w:rsidRPr="005615FF">
        <w:rPr>
          <w:b w:val="0"/>
        </w:rPr>
        <w:t>1 con dis</w:t>
      </w:r>
      <w:r w:rsidR="001A560F" w:rsidRPr="005615FF">
        <w:rPr>
          <w:b w:val="0"/>
        </w:rPr>
        <w:t>ca</w:t>
      </w:r>
      <w:r w:rsidR="008F2164" w:rsidRPr="005615FF">
        <w:rPr>
          <w:b w:val="0"/>
        </w:rPr>
        <w:t>pacidad visual</w:t>
      </w:r>
      <w:r w:rsidR="00AE08BE" w:rsidRPr="005615FF">
        <w:rPr>
          <w:b w:val="0"/>
        </w:rPr>
        <w:t>, ningún caso se registra con autismo</w:t>
      </w:r>
      <w:r w:rsidR="00286393" w:rsidRPr="005615FF">
        <w:rPr>
          <w:b w:val="0"/>
        </w:rPr>
        <w:t>.</w:t>
      </w:r>
    </w:p>
    <w:p w:rsidR="009D3560" w:rsidRPr="005615FF" w:rsidRDefault="00A36987" w:rsidP="00F55307">
      <w:pPr>
        <w:rPr>
          <w:b w:val="0"/>
        </w:rPr>
      </w:pPr>
      <w:r w:rsidRPr="005615FF">
        <w:rPr>
          <w:b w:val="0"/>
        </w:rPr>
        <w:t>En la edad denominada de adolescencia, comprendida entre los 13 y 20 años de edad,</w:t>
      </w:r>
      <w:r w:rsidR="002B1FD3" w:rsidRPr="005615FF">
        <w:rPr>
          <w:b w:val="0"/>
        </w:rPr>
        <w:t xml:space="preserve"> se registro un total de 62</w:t>
      </w:r>
      <w:r w:rsidR="0031200E" w:rsidRPr="005615FF">
        <w:rPr>
          <w:b w:val="0"/>
        </w:rPr>
        <w:t xml:space="preserve"> personas con </w:t>
      </w:r>
      <w:r w:rsidR="00F44DA1" w:rsidRPr="005615FF">
        <w:rPr>
          <w:b w:val="0"/>
        </w:rPr>
        <w:t>discapacidad, lo que representa el 19%,</w:t>
      </w:r>
      <w:r w:rsidR="0031200E" w:rsidRPr="005615FF">
        <w:rPr>
          <w:b w:val="0"/>
        </w:rPr>
        <w:t xml:space="preserve"> de los cuales la mayor incidencia se registra como la discapacidad intelectual con</w:t>
      </w:r>
      <w:r w:rsidR="002B1FD3" w:rsidRPr="005615FF">
        <w:rPr>
          <w:b w:val="0"/>
        </w:rPr>
        <w:t xml:space="preserve"> 18</w:t>
      </w:r>
      <w:r w:rsidR="007B3715" w:rsidRPr="005615FF">
        <w:rPr>
          <w:b w:val="0"/>
        </w:rPr>
        <w:t xml:space="preserve"> casos</w:t>
      </w:r>
      <w:r w:rsidR="0031200E" w:rsidRPr="005615FF">
        <w:rPr>
          <w:b w:val="0"/>
        </w:rPr>
        <w:t xml:space="preserve">, </w:t>
      </w:r>
      <w:r w:rsidR="00F44DA1" w:rsidRPr="005615FF">
        <w:rPr>
          <w:b w:val="0"/>
        </w:rPr>
        <w:t>con discapacidad</w:t>
      </w:r>
      <w:r w:rsidR="0031200E" w:rsidRPr="005615FF">
        <w:rPr>
          <w:b w:val="0"/>
        </w:rPr>
        <w:t xml:space="preserve"> múltiple se identifican con </w:t>
      </w:r>
      <w:r w:rsidR="002B1FD3" w:rsidRPr="005615FF">
        <w:rPr>
          <w:b w:val="0"/>
        </w:rPr>
        <w:t xml:space="preserve">17 casos, auditiva con 13 </w:t>
      </w:r>
      <w:r w:rsidR="0031200E" w:rsidRPr="005615FF">
        <w:rPr>
          <w:b w:val="0"/>
        </w:rPr>
        <w:t xml:space="preserve">casos, </w:t>
      </w:r>
      <w:r w:rsidR="00437D8F" w:rsidRPr="005615FF">
        <w:rPr>
          <w:b w:val="0"/>
        </w:rPr>
        <w:t xml:space="preserve">le sigue </w:t>
      </w:r>
      <w:r w:rsidR="007B3715" w:rsidRPr="005615FF">
        <w:rPr>
          <w:b w:val="0"/>
        </w:rPr>
        <w:t>la</w:t>
      </w:r>
      <w:r w:rsidR="0031200E" w:rsidRPr="005615FF">
        <w:rPr>
          <w:b w:val="0"/>
        </w:rPr>
        <w:t xml:space="preserve"> discapacidad motora</w:t>
      </w:r>
      <w:r w:rsidR="002B1FD3" w:rsidRPr="005615FF">
        <w:rPr>
          <w:b w:val="0"/>
        </w:rPr>
        <w:t xml:space="preserve"> con 12</w:t>
      </w:r>
      <w:r w:rsidR="00437D8F" w:rsidRPr="005615FF">
        <w:rPr>
          <w:b w:val="0"/>
        </w:rPr>
        <w:t xml:space="preserve"> casos</w:t>
      </w:r>
      <w:r w:rsidR="007B3715" w:rsidRPr="005615FF">
        <w:rPr>
          <w:b w:val="0"/>
        </w:rPr>
        <w:t xml:space="preserve">, </w:t>
      </w:r>
      <w:r w:rsidR="00437D8F" w:rsidRPr="005615FF">
        <w:rPr>
          <w:b w:val="0"/>
        </w:rPr>
        <w:t>la discapacidad visual</w:t>
      </w:r>
      <w:r w:rsidR="002B1FD3" w:rsidRPr="005615FF">
        <w:rPr>
          <w:b w:val="0"/>
        </w:rPr>
        <w:t xml:space="preserve"> con 2</w:t>
      </w:r>
      <w:r w:rsidR="0080035D" w:rsidRPr="005615FF">
        <w:rPr>
          <w:b w:val="0"/>
        </w:rPr>
        <w:t xml:space="preserve"> caso</w:t>
      </w:r>
      <w:r w:rsidR="002B1FD3" w:rsidRPr="005615FF">
        <w:rPr>
          <w:b w:val="0"/>
        </w:rPr>
        <w:t>s</w:t>
      </w:r>
      <w:r w:rsidR="00437D8F" w:rsidRPr="005615FF">
        <w:rPr>
          <w:b w:val="0"/>
        </w:rPr>
        <w:t>, no se registran casos con discapacidad de</w:t>
      </w:r>
      <w:r w:rsidR="007B3715" w:rsidRPr="005615FF">
        <w:rPr>
          <w:b w:val="0"/>
        </w:rPr>
        <w:t xml:space="preserve"> comunicación y lenguaje</w:t>
      </w:r>
      <w:r w:rsidR="00437D8F" w:rsidRPr="005615FF">
        <w:rPr>
          <w:b w:val="0"/>
        </w:rPr>
        <w:t>, ni autismo.</w:t>
      </w:r>
      <w:r w:rsidR="0031200E" w:rsidRPr="005615FF">
        <w:rPr>
          <w:b w:val="0"/>
        </w:rPr>
        <w:t xml:space="preserve">   </w:t>
      </w:r>
    </w:p>
    <w:p w:rsidR="00E47DBA" w:rsidRPr="005615FF" w:rsidRDefault="009D3560" w:rsidP="00F55307">
      <w:pPr>
        <w:rPr>
          <w:b w:val="0"/>
        </w:rPr>
      </w:pPr>
      <w:r w:rsidRPr="005615FF">
        <w:rPr>
          <w:b w:val="0"/>
        </w:rPr>
        <w:t>En la edad denominada de adulto joven, comprendida entre los</w:t>
      </w:r>
      <w:r w:rsidR="00715A41" w:rsidRPr="005615FF">
        <w:rPr>
          <w:b w:val="0"/>
        </w:rPr>
        <w:t xml:space="preserve"> 21 y 40 años de edad,</w:t>
      </w:r>
      <w:r w:rsidR="00A1651D" w:rsidRPr="005615FF">
        <w:rPr>
          <w:b w:val="0"/>
        </w:rPr>
        <w:t xml:space="preserve"> se registra un total de 7</w:t>
      </w:r>
      <w:r w:rsidR="00435028" w:rsidRPr="005615FF">
        <w:rPr>
          <w:b w:val="0"/>
        </w:rPr>
        <w:t xml:space="preserve">6 personas con discapacidad, </w:t>
      </w:r>
      <w:r w:rsidR="00A1651D" w:rsidRPr="005615FF">
        <w:rPr>
          <w:b w:val="0"/>
        </w:rPr>
        <w:t>lo que representa el 23%, de los cuales 24</w:t>
      </w:r>
      <w:r w:rsidR="00435028" w:rsidRPr="005615FF">
        <w:rPr>
          <w:b w:val="0"/>
        </w:rPr>
        <w:t xml:space="preserve"> casos corresponden a la discapacidad m</w:t>
      </w:r>
      <w:r w:rsidR="00A1651D" w:rsidRPr="005615FF">
        <w:rPr>
          <w:b w:val="0"/>
        </w:rPr>
        <w:t>otora , con 22 casos le sigue l</w:t>
      </w:r>
      <w:r w:rsidR="00435028" w:rsidRPr="005615FF">
        <w:rPr>
          <w:b w:val="0"/>
        </w:rPr>
        <w:t>a di</w:t>
      </w:r>
      <w:r w:rsidR="00A1651D" w:rsidRPr="005615FF">
        <w:rPr>
          <w:b w:val="0"/>
        </w:rPr>
        <w:t>scapacidad múltiple</w:t>
      </w:r>
      <w:r w:rsidR="00435028" w:rsidRPr="005615FF">
        <w:rPr>
          <w:b w:val="0"/>
        </w:rPr>
        <w:t>,</w:t>
      </w:r>
      <w:r w:rsidR="00A1651D" w:rsidRPr="005615FF">
        <w:rPr>
          <w:b w:val="0"/>
        </w:rPr>
        <w:t xml:space="preserve"> 19 casos</w:t>
      </w:r>
      <w:r w:rsidR="00435028" w:rsidRPr="005615FF">
        <w:rPr>
          <w:b w:val="0"/>
        </w:rPr>
        <w:t xml:space="preserve"> se registran como discapacidad </w:t>
      </w:r>
      <w:r w:rsidR="00A1651D" w:rsidRPr="005615FF">
        <w:rPr>
          <w:b w:val="0"/>
        </w:rPr>
        <w:t>auditiva</w:t>
      </w:r>
      <w:r w:rsidR="00435028" w:rsidRPr="005615FF">
        <w:rPr>
          <w:b w:val="0"/>
        </w:rPr>
        <w:t xml:space="preserve">,  </w:t>
      </w:r>
      <w:r w:rsidR="00A1651D" w:rsidRPr="005615FF">
        <w:rPr>
          <w:b w:val="0"/>
        </w:rPr>
        <w:t xml:space="preserve">9 casos corresponden a la discapacidad intelectual, </w:t>
      </w:r>
      <w:r w:rsidR="00435028" w:rsidRPr="005615FF">
        <w:rPr>
          <w:b w:val="0"/>
        </w:rPr>
        <w:t>1 caso</w:t>
      </w:r>
      <w:r w:rsidR="00A1651D" w:rsidRPr="005615FF">
        <w:rPr>
          <w:b w:val="0"/>
        </w:rPr>
        <w:t xml:space="preserve"> respectivamente corresponde a la discapacidad de comunicación y Lenguaje y otra a la visual,</w:t>
      </w:r>
      <w:r w:rsidR="006A1BB3" w:rsidRPr="005615FF">
        <w:rPr>
          <w:b w:val="0"/>
        </w:rPr>
        <w:t xml:space="preserve"> </w:t>
      </w:r>
      <w:r w:rsidR="00435028" w:rsidRPr="005615FF">
        <w:rPr>
          <w:b w:val="0"/>
        </w:rPr>
        <w:t>ningún caso se registra como</w:t>
      </w:r>
      <w:r w:rsidR="006A1BB3" w:rsidRPr="005615FF">
        <w:rPr>
          <w:b w:val="0"/>
        </w:rPr>
        <w:t xml:space="preserve"> autismo</w:t>
      </w:r>
      <w:r w:rsidR="00435028" w:rsidRPr="005615FF">
        <w:rPr>
          <w:b w:val="0"/>
        </w:rPr>
        <w:t xml:space="preserve">. </w:t>
      </w:r>
      <w:r w:rsidR="00A36987" w:rsidRPr="005615FF">
        <w:rPr>
          <w:b w:val="0"/>
        </w:rPr>
        <w:t xml:space="preserve"> </w:t>
      </w:r>
      <w:r w:rsidR="00286393" w:rsidRPr="005615FF">
        <w:rPr>
          <w:b w:val="0"/>
        </w:rPr>
        <w:t xml:space="preserve"> </w:t>
      </w:r>
    </w:p>
    <w:p w:rsidR="006B7554" w:rsidRPr="005615FF" w:rsidRDefault="00A84B07" w:rsidP="00F55307">
      <w:pPr>
        <w:rPr>
          <w:b w:val="0"/>
        </w:rPr>
      </w:pPr>
      <w:r w:rsidRPr="005615FF">
        <w:rPr>
          <w:b w:val="0"/>
        </w:rPr>
        <w:t>En la edad denominada de adulto medio</w:t>
      </w:r>
      <w:r w:rsidR="00055468" w:rsidRPr="005615FF">
        <w:rPr>
          <w:b w:val="0"/>
        </w:rPr>
        <w:t xml:space="preserve"> o tardío</w:t>
      </w:r>
      <w:r w:rsidRPr="005615FF">
        <w:rPr>
          <w:b w:val="0"/>
        </w:rPr>
        <w:t xml:space="preserve">, comprendida entre los </w:t>
      </w:r>
      <w:r w:rsidR="00CF72F3" w:rsidRPr="005615FF">
        <w:rPr>
          <w:b w:val="0"/>
        </w:rPr>
        <w:t>41</w:t>
      </w:r>
      <w:r w:rsidR="00CF72F3" w:rsidRPr="005615FF">
        <w:rPr>
          <w:b w:val="0"/>
          <w:lang w:val="es-ES" w:eastAsia="es-HN"/>
        </w:rPr>
        <w:t xml:space="preserve"> años a los 60</w:t>
      </w:r>
      <w:r w:rsidRPr="005615FF">
        <w:rPr>
          <w:b w:val="0"/>
          <w:lang w:val="es-ES" w:eastAsia="es-HN"/>
        </w:rPr>
        <w:t xml:space="preserve"> años, </w:t>
      </w:r>
      <w:r w:rsidRPr="005615FF">
        <w:rPr>
          <w:b w:val="0"/>
        </w:rPr>
        <w:t xml:space="preserve">registra </w:t>
      </w:r>
      <w:r w:rsidR="00055468" w:rsidRPr="005615FF">
        <w:rPr>
          <w:b w:val="0"/>
        </w:rPr>
        <w:t>un total de  28</w:t>
      </w:r>
      <w:r w:rsidRPr="005615FF">
        <w:rPr>
          <w:b w:val="0"/>
        </w:rPr>
        <w:t xml:space="preserve"> personas con discapacidad, de los cuales </w:t>
      </w:r>
      <w:r w:rsidR="00CF72F3" w:rsidRPr="005615FF">
        <w:rPr>
          <w:b w:val="0"/>
        </w:rPr>
        <w:t>20</w:t>
      </w:r>
      <w:r w:rsidRPr="005615FF">
        <w:rPr>
          <w:b w:val="0"/>
        </w:rPr>
        <w:t xml:space="preserve"> casos corresponden a </w:t>
      </w:r>
      <w:r w:rsidR="00055468" w:rsidRPr="005615FF">
        <w:rPr>
          <w:b w:val="0"/>
        </w:rPr>
        <w:t xml:space="preserve">discapacidad motora, </w:t>
      </w:r>
      <w:r w:rsidRPr="005615FF">
        <w:rPr>
          <w:b w:val="0"/>
        </w:rPr>
        <w:t xml:space="preserve"> </w:t>
      </w:r>
      <w:r w:rsidR="00CF72F3" w:rsidRPr="005615FF">
        <w:rPr>
          <w:b w:val="0"/>
        </w:rPr>
        <w:t>12</w:t>
      </w:r>
      <w:r w:rsidR="00055468" w:rsidRPr="005615FF">
        <w:rPr>
          <w:b w:val="0"/>
        </w:rPr>
        <w:t xml:space="preserve"> casos a </w:t>
      </w:r>
      <w:r w:rsidRPr="005615FF">
        <w:rPr>
          <w:b w:val="0"/>
        </w:rPr>
        <w:t>la múltiple</w:t>
      </w:r>
      <w:r w:rsidR="00055468" w:rsidRPr="005615FF">
        <w:rPr>
          <w:b w:val="0"/>
        </w:rPr>
        <w:t xml:space="preserve"> y </w:t>
      </w:r>
      <w:r w:rsidRPr="005615FF">
        <w:rPr>
          <w:b w:val="0"/>
        </w:rPr>
        <w:t xml:space="preserve"> </w:t>
      </w:r>
      <w:r w:rsidR="00CF72F3" w:rsidRPr="005615FF">
        <w:rPr>
          <w:b w:val="0"/>
        </w:rPr>
        <w:t>2</w:t>
      </w:r>
      <w:r w:rsidR="00D96D14" w:rsidRPr="005615FF">
        <w:rPr>
          <w:b w:val="0"/>
        </w:rPr>
        <w:t xml:space="preserve"> </w:t>
      </w:r>
      <w:r w:rsidRPr="005615FF">
        <w:rPr>
          <w:b w:val="0"/>
        </w:rPr>
        <w:t xml:space="preserve">como intelectual, </w:t>
      </w:r>
      <w:r w:rsidR="00CF72F3" w:rsidRPr="005615FF">
        <w:rPr>
          <w:b w:val="0"/>
        </w:rPr>
        <w:t>1</w:t>
      </w:r>
      <w:r w:rsidR="00055468" w:rsidRPr="005615FF">
        <w:rPr>
          <w:b w:val="0"/>
        </w:rPr>
        <w:t xml:space="preserve"> caso </w:t>
      </w:r>
      <w:r w:rsidR="00CF72F3" w:rsidRPr="005615FF">
        <w:rPr>
          <w:b w:val="0"/>
        </w:rPr>
        <w:t xml:space="preserve">respectivamente </w:t>
      </w:r>
      <w:r w:rsidR="00055468" w:rsidRPr="005615FF">
        <w:rPr>
          <w:b w:val="0"/>
        </w:rPr>
        <w:t>se registra</w:t>
      </w:r>
      <w:del w:id="537" w:author="pc" w:date="2012-02-01T09:50:00Z">
        <w:r w:rsidR="00CF72F3" w:rsidRPr="005615FF" w:rsidDel="00C11B58">
          <w:rPr>
            <w:b w:val="0"/>
          </w:rPr>
          <w:delText>n</w:delText>
        </w:r>
      </w:del>
      <w:r w:rsidR="00055468" w:rsidRPr="005615FF">
        <w:rPr>
          <w:b w:val="0"/>
        </w:rPr>
        <w:t xml:space="preserve"> como discapacidad auditiva</w:t>
      </w:r>
      <w:r w:rsidR="00CF72F3" w:rsidRPr="005615FF">
        <w:rPr>
          <w:b w:val="0"/>
        </w:rPr>
        <w:t xml:space="preserve"> y</w:t>
      </w:r>
      <w:r w:rsidRPr="005615FF">
        <w:rPr>
          <w:b w:val="0"/>
        </w:rPr>
        <w:t xml:space="preserve"> visual</w:t>
      </w:r>
      <w:r w:rsidR="00CF72F3" w:rsidRPr="005615FF">
        <w:rPr>
          <w:b w:val="0"/>
        </w:rPr>
        <w:t>, ningún caso se registra en el área de comunicación y lenguaje y autismo</w:t>
      </w:r>
      <w:r w:rsidR="008B36D3" w:rsidRPr="005615FF">
        <w:rPr>
          <w:b w:val="0"/>
        </w:rPr>
        <w:t>.</w:t>
      </w:r>
      <w:r w:rsidRPr="005615FF">
        <w:rPr>
          <w:b w:val="0"/>
        </w:rPr>
        <w:t xml:space="preserve"> </w:t>
      </w:r>
      <w:r w:rsidR="006B7554" w:rsidRPr="005615FF">
        <w:rPr>
          <w:b w:val="0"/>
        </w:rPr>
        <w:t>Cabe destacar que en este rango de edad si existe incidencia</w:t>
      </w:r>
      <w:r w:rsidR="00231622" w:rsidRPr="005615FF">
        <w:rPr>
          <w:b w:val="0"/>
        </w:rPr>
        <w:t xml:space="preserve"> de estos tipos de discapacidad</w:t>
      </w:r>
      <w:r w:rsidR="006B7554" w:rsidRPr="005615FF">
        <w:rPr>
          <w:b w:val="0"/>
        </w:rPr>
        <w:t>, pero debido a que no se identifican de m</w:t>
      </w:r>
      <w:r w:rsidR="00231622" w:rsidRPr="005615FF">
        <w:rPr>
          <w:b w:val="0"/>
        </w:rPr>
        <w:t xml:space="preserve">anera pura, se contabilizan en </w:t>
      </w:r>
      <w:r w:rsidR="006B7554" w:rsidRPr="005615FF">
        <w:rPr>
          <w:b w:val="0"/>
        </w:rPr>
        <w:t>l</w:t>
      </w:r>
      <w:r w:rsidR="00231622" w:rsidRPr="005615FF">
        <w:rPr>
          <w:b w:val="0"/>
        </w:rPr>
        <w:t>a categoría denominada</w:t>
      </w:r>
      <w:r w:rsidR="006B7554" w:rsidRPr="005615FF">
        <w:rPr>
          <w:b w:val="0"/>
        </w:rPr>
        <w:t xml:space="preserve">  discapacidad múltiple. </w:t>
      </w:r>
    </w:p>
    <w:p w:rsidR="00B009B7" w:rsidRPr="005615FF" w:rsidRDefault="00DB4F95" w:rsidP="00F55307">
      <w:pPr>
        <w:rPr>
          <w:b w:val="0"/>
        </w:rPr>
      </w:pPr>
      <w:r w:rsidRPr="005615FF">
        <w:rPr>
          <w:b w:val="0"/>
        </w:rPr>
        <w:t>En la edad denominada de adulto mayor, comprendida de los 61 años en adelante</w:t>
      </w:r>
      <w:r w:rsidRPr="005615FF">
        <w:rPr>
          <w:b w:val="0"/>
          <w:lang w:val="es-ES" w:eastAsia="es-HN"/>
        </w:rPr>
        <w:t xml:space="preserve">, </w:t>
      </w:r>
      <w:r w:rsidR="006B7554" w:rsidRPr="005615FF">
        <w:rPr>
          <w:b w:val="0"/>
          <w:lang w:val="es-ES" w:eastAsia="es-HN"/>
        </w:rPr>
        <w:t xml:space="preserve">se </w:t>
      </w:r>
      <w:r w:rsidRPr="005615FF">
        <w:rPr>
          <w:b w:val="0"/>
        </w:rPr>
        <w:t xml:space="preserve">registra </w:t>
      </w:r>
      <w:r w:rsidR="00E52509" w:rsidRPr="005615FF">
        <w:rPr>
          <w:b w:val="0"/>
        </w:rPr>
        <w:t>un total de  62</w:t>
      </w:r>
      <w:r w:rsidRPr="005615FF">
        <w:rPr>
          <w:b w:val="0"/>
        </w:rPr>
        <w:t xml:space="preserve"> personas con discapacidad, </w:t>
      </w:r>
      <w:r w:rsidR="00E52509" w:rsidRPr="005615FF">
        <w:rPr>
          <w:b w:val="0"/>
        </w:rPr>
        <w:t xml:space="preserve">lo que representa el 19%, </w:t>
      </w:r>
      <w:r w:rsidRPr="005615FF">
        <w:rPr>
          <w:b w:val="0"/>
        </w:rPr>
        <w:t xml:space="preserve">de los cuales </w:t>
      </w:r>
      <w:r w:rsidR="00E52509" w:rsidRPr="005615FF">
        <w:rPr>
          <w:b w:val="0"/>
        </w:rPr>
        <w:t>27</w:t>
      </w:r>
      <w:r w:rsidRPr="005615FF">
        <w:rPr>
          <w:b w:val="0"/>
        </w:rPr>
        <w:t xml:space="preserve"> casos corresponden a discapacidad múltiple</w:t>
      </w:r>
      <w:r w:rsidR="00E52509" w:rsidRPr="005615FF">
        <w:rPr>
          <w:b w:val="0"/>
        </w:rPr>
        <w:t>, 26</w:t>
      </w:r>
      <w:r w:rsidR="006D66EB" w:rsidRPr="005615FF">
        <w:rPr>
          <w:b w:val="0"/>
        </w:rPr>
        <w:t xml:space="preserve"> </w:t>
      </w:r>
      <w:r w:rsidR="006B7554" w:rsidRPr="005615FF">
        <w:rPr>
          <w:b w:val="0"/>
        </w:rPr>
        <w:t>motora</w:t>
      </w:r>
      <w:r w:rsidR="00E52509" w:rsidRPr="005615FF">
        <w:rPr>
          <w:b w:val="0"/>
        </w:rPr>
        <w:t>,  3 auditiva y 6</w:t>
      </w:r>
      <w:r w:rsidR="006D66EB" w:rsidRPr="005615FF">
        <w:rPr>
          <w:b w:val="0"/>
        </w:rPr>
        <w:t xml:space="preserve"> </w:t>
      </w:r>
      <w:r w:rsidR="00814A1B" w:rsidRPr="005615FF">
        <w:rPr>
          <w:b w:val="0"/>
        </w:rPr>
        <w:t>visuales</w:t>
      </w:r>
      <w:r w:rsidR="00E52509" w:rsidRPr="005615FF">
        <w:rPr>
          <w:b w:val="0"/>
        </w:rPr>
        <w:t>,</w:t>
      </w:r>
      <w:r w:rsidR="006B7554" w:rsidRPr="005615FF">
        <w:rPr>
          <w:b w:val="0"/>
        </w:rPr>
        <w:t xml:space="preserve"> de igual forma que en el caso </w:t>
      </w:r>
      <w:commentRangeStart w:id="538"/>
      <w:r w:rsidR="006B7554" w:rsidRPr="005615FF">
        <w:rPr>
          <w:b w:val="0"/>
        </w:rPr>
        <w:t>de</w:t>
      </w:r>
      <w:commentRangeEnd w:id="538"/>
      <w:r w:rsidR="00C11B58">
        <w:rPr>
          <w:rStyle w:val="CommentReference"/>
        </w:rPr>
        <w:commentReference w:id="538"/>
      </w:r>
      <w:del w:id="539" w:author="Hadizabel" w:date="2012-02-01T22:22:00Z">
        <w:r w:rsidR="006B7554" w:rsidRPr="005615FF" w:rsidDel="005D180C">
          <w:rPr>
            <w:b w:val="0"/>
          </w:rPr>
          <w:delText xml:space="preserve"> </w:delText>
        </w:r>
        <w:r w:rsidR="00FE2FD7" w:rsidRPr="005615FF" w:rsidDel="005D180C">
          <w:rPr>
            <w:b w:val="0"/>
          </w:rPr>
          <w:delText>e</w:delText>
        </w:r>
      </w:del>
      <w:r w:rsidR="00FE2FD7" w:rsidRPr="005615FF">
        <w:rPr>
          <w:b w:val="0"/>
        </w:rPr>
        <w:t>l</w:t>
      </w:r>
      <w:r w:rsidR="006B7554" w:rsidRPr="005615FF">
        <w:rPr>
          <w:b w:val="0"/>
        </w:rPr>
        <w:t xml:space="preserve"> adulto medio</w:t>
      </w:r>
      <w:r w:rsidR="00FE2FD7" w:rsidRPr="005615FF">
        <w:rPr>
          <w:b w:val="0"/>
        </w:rPr>
        <w:t>,</w:t>
      </w:r>
      <w:r w:rsidR="006B7554" w:rsidRPr="005615FF">
        <w:rPr>
          <w:b w:val="0"/>
        </w:rPr>
        <w:t xml:space="preserve"> en este rango de edad si existe incidencia</w:t>
      </w:r>
      <w:r w:rsidR="00814A1B" w:rsidRPr="005615FF">
        <w:rPr>
          <w:b w:val="0"/>
        </w:rPr>
        <w:t xml:space="preserve"> de estos tipos de discapacidad</w:t>
      </w:r>
      <w:r w:rsidR="006B7554" w:rsidRPr="005615FF">
        <w:rPr>
          <w:b w:val="0"/>
        </w:rPr>
        <w:t>, pero debido a que no se identifican de manera pura, se contabilizan en el tipo denominado  discapacidad múltiple.</w:t>
      </w:r>
    </w:p>
    <w:p w:rsidR="001F79AF" w:rsidRPr="005615FF" w:rsidRDefault="00BD5BB0" w:rsidP="00B009B7">
      <w:pPr>
        <w:spacing w:after="0"/>
      </w:pPr>
      <w:commentRangeStart w:id="540"/>
      <w:r w:rsidRPr="005615FF">
        <w:t>Gr</w:t>
      </w:r>
      <w:ins w:id="541" w:author="pc" w:date="2012-02-02T16:02:00Z">
        <w:r w:rsidR="001900E6">
          <w:t>á</w:t>
        </w:r>
      </w:ins>
      <w:del w:id="542" w:author="pc" w:date="2012-02-02T16:02:00Z">
        <w:r w:rsidRPr="005615FF" w:rsidDel="001900E6">
          <w:delText>a</w:delText>
        </w:r>
      </w:del>
      <w:r w:rsidRPr="005615FF">
        <w:t>fico</w:t>
      </w:r>
      <w:commentRangeEnd w:id="540"/>
      <w:r w:rsidR="00C11B58">
        <w:rPr>
          <w:rStyle w:val="CommentReference"/>
        </w:rPr>
        <w:commentReference w:id="540"/>
      </w:r>
      <w:r w:rsidRPr="005615FF">
        <w:t xml:space="preserve"> No.4</w:t>
      </w:r>
      <w:r w:rsidR="001F79AF" w:rsidRPr="005615FF">
        <w:t xml:space="preserve"> </w:t>
      </w:r>
    </w:p>
    <w:p w:rsidR="00F62EA0" w:rsidRPr="005615FF" w:rsidRDefault="00CF4998" w:rsidP="00CD4578">
      <w:pPr>
        <w:jc w:val="center"/>
        <w:rPr>
          <w:b w:val="0"/>
        </w:rPr>
      </w:pPr>
      <w:r w:rsidRPr="005615FF">
        <w:rPr>
          <w:b w:val="0"/>
          <w:noProof/>
          <w:lang w:eastAsia="es-HN"/>
        </w:rPr>
        <w:drawing>
          <wp:inline distT="0" distB="0" distL="0" distR="0">
            <wp:extent cx="4572000" cy="2847975"/>
            <wp:effectExtent l="19050" t="0" r="1905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105B" w:rsidRDefault="00CF4998" w:rsidP="0093105B">
      <w:pPr>
        <w:autoSpaceDE w:val="0"/>
        <w:autoSpaceDN w:val="0"/>
        <w:adjustRightInd w:val="0"/>
        <w:spacing w:after="0" w:line="240" w:lineRule="auto"/>
        <w:rPr>
          <w:ins w:id="543" w:author="pc" w:date="2012-02-01T09:51:00Z"/>
          <w:b w:val="0"/>
          <w:color w:val="000000"/>
        </w:rPr>
      </w:pPr>
      <w:r w:rsidRPr="005615FF">
        <w:rPr>
          <w:b w:val="0"/>
        </w:rPr>
        <w:t>El Diagnóstico o</w:t>
      </w:r>
      <w:r w:rsidR="0093105B" w:rsidRPr="005615FF">
        <w:rPr>
          <w:b w:val="0"/>
        </w:rPr>
        <w:t>portuno y acertado</w:t>
      </w:r>
      <w:r w:rsidR="0093105B" w:rsidRPr="005615FF">
        <w:rPr>
          <w:b w:val="0"/>
          <w:bCs/>
          <w:color w:val="810000"/>
        </w:rPr>
        <w:t>, c</w:t>
      </w:r>
      <w:r w:rsidR="0093105B" w:rsidRPr="005615FF">
        <w:rPr>
          <w:b w:val="0"/>
          <w:color w:val="000000"/>
        </w:rPr>
        <w:t>onsiste en las medidas adoptadas  en las distintas etapas de la vida para identificar tempranamente las situaciones de riesgo, de deficiencia, las deficiencias mismas y las discapacidades para iniciar tratamientos preventivos inmediatos.</w:t>
      </w:r>
    </w:p>
    <w:p w:rsidR="00C11B58" w:rsidRPr="005615FF" w:rsidRDefault="00C11B58" w:rsidP="0093105B">
      <w:pPr>
        <w:autoSpaceDE w:val="0"/>
        <w:autoSpaceDN w:val="0"/>
        <w:adjustRightInd w:val="0"/>
        <w:spacing w:after="0" w:line="240" w:lineRule="auto"/>
        <w:rPr>
          <w:b w:val="0"/>
          <w:color w:val="000000"/>
        </w:rPr>
      </w:pPr>
    </w:p>
    <w:p w:rsidR="00D1728E" w:rsidRPr="005615FF" w:rsidRDefault="006D66EB" w:rsidP="002510C5">
      <w:pPr>
        <w:rPr>
          <w:b w:val="0"/>
        </w:rPr>
      </w:pPr>
      <w:r w:rsidRPr="005615FF">
        <w:rPr>
          <w:b w:val="0"/>
        </w:rPr>
        <w:t xml:space="preserve">Entre las </w:t>
      </w:r>
      <w:r w:rsidR="00CF4998" w:rsidRPr="005615FF">
        <w:rPr>
          <w:b w:val="0"/>
        </w:rPr>
        <w:t>332</w:t>
      </w:r>
      <w:r w:rsidR="00A25F32" w:rsidRPr="005615FF">
        <w:rPr>
          <w:b w:val="0"/>
        </w:rPr>
        <w:t xml:space="preserve"> </w:t>
      </w:r>
      <w:r w:rsidRPr="005615FF">
        <w:rPr>
          <w:b w:val="0"/>
        </w:rPr>
        <w:t xml:space="preserve">personas que contestaron </w:t>
      </w:r>
      <w:r w:rsidR="00E52F96" w:rsidRPr="005615FF">
        <w:rPr>
          <w:b w:val="0"/>
        </w:rPr>
        <w:t xml:space="preserve">a </w:t>
      </w:r>
      <w:r w:rsidRPr="005615FF">
        <w:rPr>
          <w:b w:val="0"/>
        </w:rPr>
        <w:t>la</w:t>
      </w:r>
      <w:r w:rsidR="00E52F96" w:rsidRPr="005615FF">
        <w:rPr>
          <w:b w:val="0"/>
        </w:rPr>
        <w:t xml:space="preserve"> pregunta sobre si conocen el tipo de discapacidad de la persona,</w:t>
      </w:r>
      <w:r w:rsidR="003E3C0B" w:rsidRPr="005615FF">
        <w:rPr>
          <w:b w:val="0"/>
        </w:rPr>
        <w:t xml:space="preserve"> 266 contestaron que si y 66 personas que no, de los cuales</w:t>
      </w:r>
      <w:r w:rsidR="00E52F96" w:rsidRPr="005615FF">
        <w:rPr>
          <w:b w:val="0"/>
        </w:rPr>
        <w:t xml:space="preserve"> </w:t>
      </w:r>
      <w:r w:rsidRPr="005615FF">
        <w:rPr>
          <w:b w:val="0"/>
        </w:rPr>
        <w:t>se</w:t>
      </w:r>
      <w:r w:rsidR="00F36BC2" w:rsidRPr="005615FF">
        <w:rPr>
          <w:b w:val="0"/>
        </w:rPr>
        <w:t xml:space="preserve"> identifican, </w:t>
      </w:r>
      <w:r w:rsidR="005A75D1" w:rsidRPr="005615FF">
        <w:rPr>
          <w:b w:val="0"/>
        </w:rPr>
        <w:t>1</w:t>
      </w:r>
      <w:r w:rsidR="00CF4998" w:rsidRPr="005615FF">
        <w:rPr>
          <w:b w:val="0"/>
        </w:rPr>
        <w:t>2</w:t>
      </w:r>
      <w:r w:rsidR="005A75D1" w:rsidRPr="005615FF">
        <w:rPr>
          <w:b w:val="0"/>
        </w:rPr>
        <w:t xml:space="preserve"> </w:t>
      </w:r>
      <w:r w:rsidR="00F36BC2" w:rsidRPr="005615FF">
        <w:rPr>
          <w:b w:val="0"/>
        </w:rPr>
        <w:t xml:space="preserve">padres, </w:t>
      </w:r>
      <w:r w:rsidR="00E05997" w:rsidRPr="005615FF">
        <w:rPr>
          <w:b w:val="0"/>
        </w:rPr>
        <w:t xml:space="preserve">lo que representa el 4% </w:t>
      </w:r>
      <w:r w:rsidR="00CF4998" w:rsidRPr="005615FF">
        <w:rPr>
          <w:b w:val="0"/>
        </w:rPr>
        <w:t>de los cuales 8</w:t>
      </w:r>
      <w:r w:rsidR="005A75D1" w:rsidRPr="005615FF">
        <w:rPr>
          <w:b w:val="0"/>
        </w:rPr>
        <w:t xml:space="preserve"> conocían el tipo de discapacidad que t</w:t>
      </w:r>
      <w:r w:rsidR="005E4716" w:rsidRPr="005615FF">
        <w:rPr>
          <w:b w:val="0"/>
        </w:rPr>
        <w:t>iene</w:t>
      </w:r>
      <w:r w:rsidR="005A75D1" w:rsidRPr="005615FF">
        <w:rPr>
          <w:b w:val="0"/>
        </w:rPr>
        <w:t xml:space="preserve"> su  </w:t>
      </w:r>
      <w:r w:rsidR="00E52F96" w:rsidRPr="005615FF">
        <w:rPr>
          <w:b w:val="0"/>
        </w:rPr>
        <w:t>hijo</w:t>
      </w:r>
      <w:r w:rsidR="00A25F32" w:rsidRPr="005615FF">
        <w:rPr>
          <w:b w:val="0"/>
        </w:rPr>
        <w:t>/a</w:t>
      </w:r>
      <w:r w:rsidR="00E52F96" w:rsidRPr="005615FF">
        <w:rPr>
          <w:b w:val="0"/>
        </w:rPr>
        <w:t xml:space="preserve"> y 4 no sabían, </w:t>
      </w:r>
      <w:r w:rsidR="00754DE3" w:rsidRPr="005615FF">
        <w:rPr>
          <w:b w:val="0"/>
        </w:rPr>
        <w:t>de 148</w:t>
      </w:r>
      <w:r w:rsidR="00A25F32" w:rsidRPr="005615FF">
        <w:rPr>
          <w:b w:val="0"/>
        </w:rPr>
        <w:t xml:space="preserve"> madres,</w:t>
      </w:r>
      <w:r w:rsidR="00E05997" w:rsidRPr="005615FF">
        <w:rPr>
          <w:b w:val="0"/>
        </w:rPr>
        <w:t xml:space="preserve"> que representan el 45%, </w:t>
      </w:r>
      <w:r w:rsidR="00A25F32" w:rsidRPr="005615FF">
        <w:rPr>
          <w:b w:val="0"/>
        </w:rPr>
        <w:t xml:space="preserve"> </w:t>
      </w:r>
      <w:r w:rsidR="00754DE3" w:rsidRPr="005615FF">
        <w:rPr>
          <w:b w:val="0"/>
        </w:rPr>
        <w:t>114</w:t>
      </w:r>
      <w:r w:rsidR="00A25F32" w:rsidRPr="005615FF">
        <w:rPr>
          <w:b w:val="0"/>
        </w:rPr>
        <w:t xml:space="preserve"> expresaron que si</w:t>
      </w:r>
      <w:r w:rsidR="00754DE3" w:rsidRPr="005615FF">
        <w:rPr>
          <w:b w:val="0"/>
        </w:rPr>
        <w:t xml:space="preserve"> conocían y 34</w:t>
      </w:r>
      <w:r w:rsidR="00025DCC" w:rsidRPr="005615FF">
        <w:rPr>
          <w:b w:val="0"/>
        </w:rPr>
        <w:t xml:space="preserve"> que no, de los 1</w:t>
      </w:r>
      <w:r w:rsidR="00754DE3" w:rsidRPr="005615FF">
        <w:rPr>
          <w:b w:val="0"/>
        </w:rPr>
        <w:t>12</w:t>
      </w:r>
      <w:r w:rsidR="00F36BC2" w:rsidRPr="005615FF">
        <w:rPr>
          <w:b w:val="0"/>
        </w:rPr>
        <w:t xml:space="preserve"> </w:t>
      </w:r>
      <w:r w:rsidR="00D1728E" w:rsidRPr="005615FF">
        <w:rPr>
          <w:b w:val="0"/>
        </w:rPr>
        <w:t xml:space="preserve">personas que se identificaron como responsables o </w:t>
      </w:r>
      <w:r w:rsidR="00754DE3" w:rsidRPr="005615FF">
        <w:rPr>
          <w:b w:val="0"/>
        </w:rPr>
        <w:t>Tutores L</w:t>
      </w:r>
      <w:r w:rsidR="00F36BC2" w:rsidRPr="005615FF">
        <w:rPr>
          <w:b w:val="0"/>
        </w:rPr>
        <w:t>egales</w:t>
      </w:r>
      <w:r w:rsidR="005E4716" w:rsidRPr="005615FF">
        <w:rPr>
          <w:b w:val="0"/>
        </w:rPr>
        <w:t xml:space="preserve"> los que representan el 34% </w:t>
      </w:r>
      <w:r w:rsidR="00E05997" w:rsidRPr="005615FF">
        <w:rPr>
          <w:b w:val="0"/>
        </w:rPr>
        <w:t xml:space="preserve">y entre los cuales </w:t>
      </w:r>
      <w:r w:rsidR="003F3D36" w:rsidRPr="005615FF">
        <w:rPr>
          <w:b w:val="0"/>
        </w:rPr>
        <w:t xml:space="preserve">se </w:t>
      </w:r>
      <w:r w:rsidR="00D1728E" w:rsidRPr="005615FF">
        <w:rPr>
          <w:b w:val="0"/>
        </w:rPr>
        <w:t>identifican</w:t>
      </w:r>
      <w:r w:rsidR="003F3D36" w:rsidRPr="005615FF">
        <w:rPr>
          <w:b w:val="0"/>
        </w:rPr>
        <w:t xml:space="preserve"> </w:t>
      </w:r>
      <w:r w:rsidR="00D1728E" w:rsidRPr="005615FF">
        <w:rPr>
          <w:b w:val="0"/>
        </w:rPr>
        <w:t>familiares</w:t>
      </w:r>
      <w:r w:rsidR="00E05997" w:rsidRPr="005615FF">
        <w:rPr>
          <w:b w:val="0"/>
        </w:rPr>
        <w:t>,</w:t>
      </w:r>
      <w:r w:rsidR="00D1728E" w:rsidRPr="005615FF">
        <w:rPr>
          <w:b w:val="0"/>
        </w:rPr>
        <w:t xml:space="preserve"> </w:t>
      </w:r>
      <w:r w:rsidR="003F3D36" w:rsidRPr="005615FF">
        <w:rPr>
          <w:b w:val="0"/>
        </w:rPr>
        <w:t>abuelos/as, tíos</w:t>
      </w:r>
      <w:r w:rsidR="00D1728E" w:rsidRPr="005615FF">
        <w:rPr>
          <w:b w:val="0"/>
        </w:rPr>
        <w:t>/as</w:t>
      </w:r>
      <w:r w:rsidR="003F3D36" w:rsidRPr="005615FF">
        <w:rPr>
          <w:b w:val="0"/>
        </w:rPr>
        <w:t>, hermanos/as</w:t>
      </w:r>
      <w:r w:rsidR="00D1728E" w:rsidRPr="005615FF">
        <w:rPr>
          <w:b w:val="0"/>
        </w:rPr>
        <w:t xml:space="preserve">, </w:t>
      </w:r>
      <w:r w:rsidR="00754DE3" w:rsidRPr="005615FF">
        <w:rPr>
          <w:b w:val="0"/>
        </w:rPr>
        <w:t xml:space="preserve">94 manifestaron que si </w:t>
      </w:r>
      <w:r w:rsidR="00E05997" w:rsidRPr="005615FF">
        <w:rPr>
          <w:b w:val="0"/>
        </w:rPr>
        <w:t xml:space="preserve"> sabían </w:t>
      </w:r>
      <w:r w:rsidR="00754DE3" w:rsidRPr="005615FF">
        <w:rPr>
          <w:b w:val="0"/>
        </w:rPr>
        <w:t>y 18</w:t>
      </w:r>
      <w:r w:rsidR="00D1728E" w:rsidRPr="005615FF">
        <w:rPr>
          <w:b w:val="0"/>
        </w:rPr>
        <w:t xml:space="preserve"> que no</w:t>
      </w:r>
      <w:r w:rsidR="00754DE3" w:rsidRPr="005615FF">
        <w:rPr>
          <w:b w:val="0"/>
        </w:rPr>
        <w:t xml:space="preserve">, de </w:t>
      </w:r>
      <w:r w:rsidR="00C52FE9" w:rsidRPr="005615FF">
        <w:rPr>
          <w:b w:val="0"/>
        </w:rPr>
        <w:t xml:space="preserve">las </w:t>
      </w:r>
      <w:r w:rsidR="00754DE3" w:rsidRPr="005615FF">
        <w:rPr>
          <w:b w:val="0"/>
        </w:rPr>
        <w:t>60</w:t>
      </w:r>
      <w:r w:rsidR="00A25F32" w:rsidRPr="005615FF">
        <w:rPr>
          <w:b w:val="0"/>
        </w:rPr>
        <w:t xml:space="preserve"> personas con disc</w:t>
      </w:r>
      <w:r w:rsidR="00754DE3" w:rsidRPr="005615FF">
        <w:rPr>
          <w:b w:val="0"/>
        </w:rPr>
        <w:t xml:space="preserve">apacidad que </w:t>
      </w:r>
      <w:r w:rsidR="00C52FE9" w:rsidRPr="005615FF">
        <w:rPr>
          <w:b w:val="0"/>
        </w:rPr>
        <w:t>representan el 18%,  50</w:t>
      </w:r>
      <w:r w:rsidR="005E4716" w:rsidRPr="005615FF">
        <w:rPr>
          <w:b w:val="0"/>
        </w:rPr>
        <w:t xml:space="preserve"> </w:t>
      </w:r>
      <w:r w:rsidR="00A25F32" w:rsidRPr="005615FF">
        <w:rPr>
          <w:b w:val="0"/>
        </w:rPr>
        <w:t>contes</w:t>
      </w:r>
      <w:r w:rsidR="00D1728E" w:rsidRPr="005615FF">
        <w:rPr>
          <w:b w:val="0"/>
        </w:rPr>
        <w:t xml:space="preserve">taron que </w:t>
      </w:r>
      <w:r w:rsidR="00E05997" w:rsidRPr="005615FF">
        <w:rPr>
          <w:b w:val="0"/>
        </w:rPr>
        <w:t xml:space="preserve">sí </w:t>
      </w:r>
      <w:r w:rsidR="00D1728E" w:rsidRPr="005615FF">
        <w:rPr>
          <w:b w:val="0"/>
        </w:rPr>
        <w:t>conocían y 10 que no</w:t>
      </w:r>
      <w:r w:rsidR="00A25F32" w:rsidRPr="005615FF">
        <w:rPr>
          <w:b w:val="0"/>
        </w:rPr>
        <w:t>.</w:t>
      </w:r>
      <w:r w:rsidR="003F3D36" w:rsidRPr="005615FF">
        <w:rPr>
          <w:b w:val="0"/>
        </w:rPr>
        <w:t xml:space="preserve"> </w:t>
      </w:r>
    </w:p>
    <w:p w:rsidR="005E4716" w:rsidRPr="005615FF" w:rsidRDefault="001B1F70" w:rsidP="00A45FF5">
      <w:pPr>
        <w:rPr>
          <w:b w:val="0"/>
        </w:rPr>
      </w:pPr>
      <w:r w:rsidRPr="005615FF">
        <w:rPr>
          <w:b w:val="0"/>
        </w:rPr>
        <w:t>Se concluye que de las personas que</w:t>
      </w:r>
      <w:r w:rsidR="009D476C" w:rsidRPr="005615FF">
        <w:rPr>
          <w:b w:val="0"/>
        </w:rPr>
        <w:t xml:space="preserve"> mas contestaron la ficha</w:t>
      </w:r>
      <w:r w:rsidRPr="005615FF">
        <w:rPr>
          <w:b w:val="0"/>
        </w:rPr>
        <w:t xml:space="preserve"> </w:t>
      </w:r>
      <w:r w:rsidR="009D476C" w:rsidRPr="005615FF">
        <w:rPr>
          <w:b w:val="0"/>
        </w:rPr>
        <w:t xml:space="preserve">fueron </w:t>
      </w:r>
      <w:r w:rsidR="00E05997" w:rsidRPr="005615FF">
        <w:rPr>
          <w:b w:val="0"/>
        </w:rPr>
        <w:t>las</w:t>
      </w:r>
      <w:r w:rsidR="008475D2" w:rsidRPr="005615FF">
        <w:rPr>
          <w:b w:val="0"/>
        </w:rPr>
        <w:t xml:space="preserve"> </w:t>
      </w:r>
      <w:r w:rsidR="009D476C" w:rsidRPr="005615FF">
        <w:rPr>
          <w:b w:val="0"/>
        </w:rPr>
        <w:t>madres de las personas con discapacidad</w:t>
      </w:r>
      <w:r w:rsidR="008475D2" w:rsidRPr="005615FF">
        <w:rPr>
          <w:b w:val="0"/>
        </w:rPr>
        <w:t>,</w:t>
      </w:r>
      <w:r w:rsidR="00E05997" w:rsidRPr="005615FF">
        <w:rPr>
          <w:b w:val="0"/>
        </w:rPr>
        <w:t xml:space="preserve"> de estas  el 77%  manifiesta conocer la discapacidad de su hijo/a y el 23 no, </w:t>
      </w:r>
      <w:r w:rsidRPr="005615FF">
        <w:rPr>
          <w:b w:val="0"/>
        </w:rPr>
        <w:t xml:space="preserve"> </w:t>
      </w:r>
      <w:r w:rsidR="00ED7ECE" w:rsidRPr="005615FF">
        <w:rPr>
          <w:b w:val="0"/>
        </w:rPr>
        <w:t xml:space="preserve">de </w:t>
      </w:r>
      <w:r w:rsidR="008475D2" w:rsidRPr="005615FF">
        <w:rPr>
          <w:b w:val="0"/>
        </w:rPr>
        <w:t>los 12</w:t>
      </w:r>
      <w:r w:rsidR="00C52FE9" w:rsidRPr="005615FF">
        <w:rPr>
          <w:b w:val="0"/>
        </w:rPr>
        <w:t xml:space="preserve"> padres, </w:t>
      </w:r>
      <w:r w:rsidR="008475D2" w:rsidRPr="005615FF">
        <w:rPr>
          <w:b w:val="0"/>
        </w:rPr>
        <w:t>que representan el 4</w:t>
      </w:r>
      <w:r w:rsidR="00D1728E" w:rsidRPr="005615FF">
        <w:rPr>
          <w:b w:val="0"/>
        </w:rPr>
        <w:t xml:space="preserve">% </w:t>
      </w:r>
      <w:r w:rsidR="008475D2" w:rsidRPr="005615FF">
        <w:rPr>
          <w:b w:val="0"/>
        </w:rPr>
        <w:t>de las per</w:t>
      </w:r>
      <w:r w:rsidR="00C52FE9" w:rsidRPr="005615FF">
        <w:rPr>
          <w:b w:val="0"/>
        </w:rPr>
        <w:t>s</w:t>
      </w:r>
      <w:r w:rsidR="008475D2" w:rsidRPr="005615FF">
        <w:rPr>
          <w:b w:val="0"/>
        </w:rPr>
        <w:t xml:space="preserve">onas </w:t>
      </w:r>
      <w:r w:rsidRPr="005615FF">
        <w:rPr>
          <w:b w:val="0"/>
        </w:rPr>
        <w:t>que contestaron la ficha</w:t>
      </w:r>
      <w:r w:rsidR="00D1728E" w:rsidRPr="005615FF">
        <w:rPr>
          <w:b w:val="0"/>
        </w:rPr>
        <w:t>,</w:t>
      </w:r>
      <w:r w:rsidR="008475D2" w:rsidRPr="005615FF">
        <w:rPr>
          <w:b w:val="0"/>
        </w:rPr>
        <w:t xml:space="preserve">  </w:t>
      </w:r>
      <w:r w:rsidR="00C52FE9" w:rsidRPr="005615FF">
        <w:rPr>
          <w:b w:val="0"/>
        </w:rPr>
        <w:t xml:space="preserve">el 67% </w:t>
      </w:r>
      <w:r w:rsidRPr="005615FF">
        <w:rPr>
          <w:b w:val="0"/>
        </w:rPr>
        <w:t>afirmo que si</w:t>
      </w:r>
      <w:r w:rsidR="002429BB" w:rsidRPr="005615FF">
        <w:rPr>
          <w:b w:val="0"/>
        </w:rPr>
        <w:t xml:space="preserve"> conocían el tipo de discapacidad</w:t>
      </w:r>
      <w:r w:rsidR="00C52FE9" w:rsidRPr="005615FF">
        <w:rPr>
          <w:b w:val="0"/>
        </w:rPr>
        <w:t xml:space="preserve"> y el 33% no,</w:t>
      </w:r>
      <w:r w:rsidRPr="005615FF">
        <w:rPr>
          <w:b w:val="0"/>
        </w:rPr>
        <w:t xml:space="preserve"> </w:t>
      </w:r>
      <w:r w:rsidR="002429BB" w:rsidRPr="005615FF">
        <w:rPr>
          <w:b w:val="0"/>
        </w:rPr>
        <w:t xml:space="preserve">en </w:t>
      </w:r>
      <w:r w:rsidRPr="005615FF">
        <w:rPr>
          <w:b w:val="0"/>
        </w:rPr>
        <w:t xml:space="preserve">la categoría de </w:t>
      </w:r>
      <w:r w:rsidR="00D1728E" w:rsidRPr="005615FF">
        <w:rPr>
          <w:b w:val="0"/>
        </w:rPr>
        <w:t xml:space="preserve"> lo</w:t>
      </w:r>
      <w:r w:rsidR="00E05997" w:rsidRPr="005615FF">
        <w:rPr>
          <w:b w:val="0"/>
        </w:rPr>
        <w:t>s</w:t>
      </w:r>
      <w:r w:rsidR="00293ED2" w:rsidRPr="005615FF">
        <w:rPr>
          <w:b w:val="0"/>
        </w:rPr>
        <w:t xml:space="preserve"> T</w:t>
      </w:r>
      <w:r w:rsidR="00D1728E" w:rsidRPr="005615FF">
        <w:rPr>
          <w:b w:val="0"/>
        </w:rPr>
        <w:t>utor</w:t>
      </w:r>
      <w:r w:rsidR="00293ED2" w:rsidRPr="005615FF">
        <w:rPr>
          <w:b w:val="0"/>
        </w:rPr>
        <w:t>e</w:t>
      </w:r>
      <w:r w:rsidR="00D1728E" w:rsidRPr="005615FF">
        <w:rPr>
          <w:b w:val="0"/>
        </w:rPr>
        <w:t>s Legales</w:t>
      </w:r>
      <w:r w:rsidR="00C52FE9" w:rsidRPr="005615FF">
        <w:rPr>
          <w:b w:val="0"/>
        </w:rPr>
        <w:t xml:space="preserve"> el 84%</w:t>
      </w:r>
      <w:r w:rsidR="00E05997" w:rsidRPr="005615FF">
        <w:rPr>
          <w:b w:val="0"/>
        </w:rPr>
        <w:t xml:space="preserve"> </w:t>
      </w:r>
      <w:r w:rsidRPr="005615FF">
        <w:rPr>
          <w:b w:val="0"/>
        </w:rPr>
        <w:t>contest</w:t>
      </w:r>
      <w:r w:rsidR="00C52FE9" w:rsidRPr="005615FF">
        <w:rPr>
          <w:b w:val="0"/>
        </w:rPr>
        <w:t xml:space="preserve">o </w:t>
      </w:r>
      <w:r w:rsidRPr="005615FF">
        <w:rPr>
          <w:b w:val="0"/>
        </w:rPr>
        <w:t xml:space="preserve"> afirmativamente</w:t>
      </w:r>
      <w:r w:rsidR="008475D2" w:rsidRPr="005615FF">
        <w:rPr>
          <w:b w:val="0"/>
        </w:rPr>
        <w:t xml:space="preserve"> </w:t>
      </w:r>
      <w:del w:id="544" w:author="pc" w:date="2012-02-01T09:54:00Z">
        <w:r w:rsidR="00C52FE9" w:rsidRPr="005615FF" w:rsidDel="00410A32">
          <w:rPr>
            <w:b w:val="0"/>
          </w:rPr>
          <w:delText xml:space="preserve"> </w:delText>
        </w:r>
      </w:del>
      <w:r w:rsidR="00C52FE9" w:rsidRPr="005615FF">
        <w:rPr>
          <w:b w:val="0"/>
        </w:rPr>
        <w:t>y 16% no sabía,  de las 60</w:t>
      </w:r>
      <w:r w:rsidR="00293ED2" w:rsidRPr="005615FF">
        <w:rPr>
          <w:b w:val="0"/>
        </w:rPr>
        <w:t xml:space="preserve"> personas </w:t>
      </w:r>
      <w:r w:rsidR="00D1728E" w:rsidRPr="005615FF">
        <w:rPr>
          <w:b w:val="0"/>
        </w:rPr>
        <w:t xml:space="preserve">con discapacidad </w:t>
      </w:r>
      <w:r w:rsidR="005A76B7" w:rsidRPr="005615FF">
        <w:rPr>
          <w:b w:val="0"/>
        </w:rPr>
        <w:t>contestaron</w:t>
      </w:r>
      <w:r w:rsidR="00C52FE9" w:rsidRPr="005615FF">
        <w:rPr>
          <w:b w:val="0"/>
        </w:rPr>
        <w:t xml:space="preserve"> afirmativamente el 83% y el 17% no conocían. </w:t>
      </w:r>
      <w:r w:rsidR="005E4716" w:rsidRPr="005615FF">
        <w:rPr>
          <w:b w:val="0"/>
        </w:rPr>
        <w:t>Mediante este estudio s</w:t>
      </w:r>
      <w:r w:rsidR="004B214B" w:rsidRPr="005615FF">
        <w:rPr>
          <w:b w:val="0"/>
        </w:rPr>
        <w:t xml:space="preserve">e </w:t>
      </w:r>
      <w:del w:id="545" w:author="pc" w:date="2012-02-01T09:54:00Z">
        <w:r w:rsidR="004B214B" w:rsidRPr="005615FF" w:rsidDel="00410A32">
          <w:rPr>
            <w:b w:val="0"/>
          </w:rPr>
          <w:delText xml:space="preserve">evidencio </w:delText>
        </w:r>
      </w:del>
      <w:ins w:id="546" w:author="pc" w:date="2012-02-01T09:54:00Z">
        <w:r w:rsidR="00410A32" w:rsidRPr="005615FF">
          <w:rPr>
            <w:b w:val="0"/>
          </w:rPr>
          <w:t>evidenci</w:t>
        </w:r>
        <w:r w:rsidR="00410A32">
          <w:rPr>
            <w:b w:val="0"/>
          </w:rPr>
          <w:t>ó</w:t>
        </w:r>
        <w:r w:rsidR="00410A32" w:rsidRPr="005615FF">
          <w:rPr>
            <w:b w:val="0"/>
          </w:rPr>
          <w:t xml:space="preserve"> </w:t>
        </w:r>
      </w:ins>
      <w:r w:rsidR="004B214B" w:rsidRPr="005615FF">
        <w:rPr>
          <w:b w:val="0"/>
        </w:rPr>
        <w:t>que l</w:t>
      </w:r>
      <w:r w:rsidR="00293ED2" w:rsidRPr="005615FF">
        <w:rPr>
          <w:b w:val="0"/>
        </w:rPr>
        <w:t xml:space="preserve">os padres de las personas con discapacidad conviven menos </w:t>
      </w:r>
      <w:r w:rsidR="001F7E08" w:rsidRPr="005615FF">
        <w:rPr>
          <w:b w:val="0"/>
        </w:rPr>
        <w:t xml:space="preserve">con estos </w:t>
      </w:r>
      <w:r w:rsidR="00293ED2" w:rsidRPr="005615FF">
        <w:rPr>
          <w:b w:val="0"/>
        </w:rPr>
        <w:t xml:space="preserve">en </w:t>
      </w:r>
      <w:r w:rsidR="001F7E08" w:rsidRPr="005615FF">
        <w:rPr>
          <w:b w:val="0"/>
        </w:rPr>
        <w:t>comparación con</w:t>
      </w:r>
      <w:r w:rsidR="00293ED2" w:rsidRPr="005615FF">
        <w:rPr>
          <w:b w:val="0"/>
        </w:rPr>
        <w:t xml:space="preserve"> las madres </w:t>
      </w:r>
      <w:r w:rsidR="001F7E08" w:rsidRPr="005615FF">
        <w:rPr>
          <w:b w:val="0"/>
        </w:rPr>
        <w:t>y</w:t>
      </w:r>
      <w:r w:rsidR="00293ED2" w:rsidRPr="005615FF">
        <w:rPr>
          <w:b w:val="0"/>
        </w:rPr>
        <w:t xml:space="preserve"> Tutores </w:t>
      </w:r>
      <w:r w:rsidR="001F7E08" w:rsidRPr="005615FF">
        <w:rPr>
          <w:b w:val="0"/>
        </w:rPr>
        <w:t>L</w:t>
      </w:r>
      <w:r w:rsidR="00293ED2" w:rsidRPr="005615FF">
        <w:rPr>
          <w:b w:val="0"/>
        </w:rPr>
        <w:t xml:space="preserve">egales, </w:t>
      </w:r>
      <w:r w:rsidR="004B214B" w:rsidRPr="005615FF">
        <w:rPr>
          <w:b w:val="0"/>
        </w:rPr>
        <w:t>manifiesto</w:t>
      </w:r>
      <w:r w:rsidR="00293ED2" w:rsidRPr="005615FF">
        <w:rPr>
          <w:b w:val="0"/>
        </w:rPr>
        <w:t xml:space="preserve"> en el número de padres que llenaron la ficha</w:t>
      </w:r>
      <w:r w:rsidR="001F7E08" w:rsidRPr="005615FF">
        <w:rPr>
          <w:b w:val="0"/>
        </w:rPr>
        <w:t>.</w:t>
      </w:r>
      <w:r w:rsidR="004B214B" w:rsidRPr="005615FF">
        <w:rPr>
          <w:b w:val="0"/>
        </w:rPr>
        <w:t xml:space="preserve"> </w:t>
      </w:r>
    </w:p>
    <w:p w:rsidR="005A76B7" w:rsidRPr="005615FF" w:rsidRDefault="005E4716" w:rsidP="00A45FF5">
      <w:pPr>
        <w:rPr>
          <w:b w:val="0"/>
        </w:rPr>
      </w:pPr>
      <w:r w:rsidRPr="005615FF">
        <w:rPr>
          <w:b w:val="0"/>
        </w:rPr>
        <w:t>Aunque el 80% de las personas que contestaron afirmativamente,</w:t>
      </w:r>
      <w:r w:rsidR="003E3C0B" w:rsidRPr="005615FF">
        <w:rPr>
          <w:b w:val="0"/>
        </w:rPr>
        <w:t xml:space="preserve"> a la pregunta sobre si conocían lo que tiene la persona con discapacidad y 20% que no, </w:t>
      </w:r>
      <w:r w:rsidR="004B214B" w:rsidRPr="005615FF">
        <w:rPr>
          <w:b w:val="0"/>
        </w:rPr>
        <w:t xml:space="preserve">en función de la respuesta obtenida </w:t>
      </w:r>
      <w:r w:rsidR="003E3C0B" w:rsidRPr="005615FF">
        <w:rPr>
          <w:b w:val="0"/>
        </w:rPr>
        <w:t>de 143 personas a</w:t>
      </w:r>
      <w:r w:rsidR="004B214B" w:rsidRPr="005615FF">
        <w:rPr>
          <w:b w:val="0"/>
        </w:rPr>
        <w:t xml:space="preserve"> la pregunta dónde se les </w:t>
      </w:r>
      <w:del w:id="547" w:author="Hadizabel" w:date="2012-02-01T22:22:00Z">
        <w:r w:rsidR="004B214B" w:rsidRPr="005615FF" w:rsidDel="005D180C">
          <w:rPr>
            <w:b w:val="0"/>
          </w:rPr>
          <w:delText>solicit</w:delText>
        </w:r>
        <w:commentRangeStart w:id="548"/>
        <w:r w:rsidR="004B214B" w:rsidRPr="005615FF" w:rsidDel="005D180C">
          <w:rPr>
            <w:b w:val="0"/>
          </w:rPr>
          <w:delText>o</w:delText>
        </w:r>
        <w:commentRangeEnd w:id="548"/>
        <w:r w:rsidR="00410A32" w:rsidDel="005D180C">
          <w:rPr>
            <w:rStyle w:val="CommentReference"/>
          </w:rPr>
          <w:commentReference w:id="548"/>
        </w:r>
        <w:r w:rsidR="004B214B" w:rsidRPr="005615FF" w:rsidDel="005D180C">
          <w:rPr>
            <w:b w:val="0"/>
          </w:rPr>
          <w:delText xml:space="preserve"> </w:delText>
        </w:r>
      </w:del>
      <w:ins w:id="549" w:author="Hadizabel" w:date="2012-02-01T22:22:00Z">
        <w:r w:rsidR="005D180C" w:rsidRPr="005615FF">
          <w:rPr>
            <w:b w:val="0"/>
          </w:rPr>
          <w:t>solicit</w:t>
        </w:r>
        <w:r w:rsidR="005D180C">
          <w:rPr>
            <w:b w:val="0"/>
          </w:rPr>
          <w:t>ó</w:t>
        </w:r>
      </w:ins>
      <w:r w:rsidR="004B214B" w:rsidRPr="005615FF">
        <w:rPr>
          <w:b w:val="0"/>
        </w:rPr>
        <w:t>especificar el tipo de discapaci</w:t>
      </w:r>
      <w:r w:rsidR="009C1E67" w:rsidRPr="005615FF">
        <w:rPr>
          <w:b w:val="0"/>
        </w:rPr>
        <w:t>dad,</w:t>
      </w:r>
      <w:r w:rsidR="003E3C0B" w:rsidRPr="005615FF">
        <w:rPr>
          <w:b w:val="0"/>
        </w:rPr>
        <w:t xml:space="preserve"> se evidencia </w:t>
      </w:r>
      <w:r w:rsidR="00715B99" w:rsidRPr="005615FF">
        <w:rPr>
          <w:b w:val="0"/>
        </w:rPr>
        <w:t>confusión entre la posible causa de la deficiencia y e</w:t>
      </w:r>
      <w:r w:rsidR="00485BEB" w:rsidRPr="005615FF">
        <w:rPr>
          <w:b w:val="0"/>
        </w:rPr>
        <w:t>l</w:t>
      </w:r>
      <w:r w:rsidR="00715B99" w:rsidRPr="005615FF">
        <w:rPr>
          <w:b w:val="0"/>
        </w:rPr>
        <w:t xml:space="preserve"> diagnóstico específico y cuyas diversidad de respuestas </w:t>
      </w:r>
      <w:r w:rsidR="00133A51" w:rsidRPr="005615FF">
        <w:rPr>
          <w:b w:val="0"/>
        </w:rPr>
        <w:t xml:space="preserve"> a continuación </w:t>
      </w:r>
      <w:r w:rsidR="003E3C0B" w:rsidRPr="005615FF">
        <w:rPr>
          <w:b w:val="0"/>
        </w:rPr>
        <w:t xml:space="preserve">se </w:t>
      </w:r>
      <w:r w:rsidR="00485BEB" w:rsidRPr="005615FF">
        <w:rPr>
          <w:b w:val="0"/>
        </w:rPr>
        <w:t>organizaron por área</w:t>
      </w:r>
      <w:del w:id="550" w:author="pc" w:date="2012-02-01T09:56:00Z">
        <w:r w:rsidR="00485BEB" w:rsidRPr="005615FF" w:rsidDel="00410A32">
          <w:rPr>
            <w:b w:val="0"/>
          </w:rPr>
          <w:delText xml:space="preserve"> </w:delText>
        </w:r>
      </w:del>
      <w:r w:rsidR="00715B99" w:rsidRPr="005615FF">
        <w:rPr>
          <w:b w:val="0"/>
        </w:rPr>
        <w:t xml:space="preserve">,  para una mejor comprensión: </w:t>
      </w:r>
      <w:r w:rsidR="00C40B23" w:rsidRPr="005615FF">
        <w:rPr>
          <w:b w:val="0"/>
        </w:rPr>
        <w:t>D</w:t>
      </w:r>
      <w:r w:rsidR="004B214B" w:rsidRPr="005615FF">
        <w:rPr>
          <w:b w:val="0"/>
        </w:rPr>
        <w:t xml:space="preserve">eficiencia intelectual </w:t>
      </w:r>
      <w:r w:rsidR="00715B99" w:rsidRPr="005615FF">
        <w:rPr>
          <w:b w:val="0"/>
        </w:rPr>
        <w:t xml:space="preserve">causada </w:t>
      </w:r>
      <w:r w:rsidR="004B214B" w:rsidRPr="005615FF">
        <w:rPr>
          <w:b w:val="0"/>
        </w:rPr>
        <w:t>por hidrocefalia, microcefalia, síndrome</w:t>
      </w:r>
      <w:r w:rsidR="00133A51" w:rsidRPr="005615FF">
        <w:rPr>
          <w:b w:val="0"/>
        </w:rPr>
        <w:t xml:space="preserve"> de Down. D</w:t>
      </w:r>
      <w:r w:rsidR="004B214B" w:rsidRPr="005615FF">
        <w:rPr>
          <w:b w:val="0"/>
        </w:rPr>
        <w:t>iscap</w:t>
      </w:r>
      <w:r w:rsidR="00C40B23" w:rsidRPr="005615FF">
        <w:rPr>
          <w:b w:val="0"/>
        </w:rPr>
        <w:t>a</w:t>
      </w:r>
      <w:r w:rsidR="004B214B" w:rsidRPr="005615FF">
        <w:rPr>
          <w:b w:val="0"/>
        </w:rPr>
        <w:t xml:space="preserve">cidad motora por </w:t>
      </w:r>
      <w:r w:rsidR="00C40B23" w:rsidRPr="005615FF">
        <w:rPr>
          <w:b w:val="0"/>
        </w:rPr>
        <w:t xml:space="preserve">poliomielitis, </w:t>
      </w:r>
      <w:r w:rsidR="004B214B" w:rsidRPr="005615FF">
        <w:rPr>
          <w:b w:val="0"/>
        </w:rPr>
        <w:t>distrofia muscular</w:t>
      </w:r>
      <w:r w:rsidR="00C40B23" w:rsidRPr="005615FF">
        <w:rPr>
          <w:b w:val="0"/>
        </w:rPr>
        <w:t>, Parálisis cerebral,</w:t>
      </w:r>
      <w:r w:rsidR="009C1E67" w:rsidRPr="005615FF">
        <w:rPr>
          <w:b w:val="0"/>
        </w:rPr>
        <w:t xml:space="preserve"> </w:t>
      </w:r>
      <w:r w:rsidR="00C40B23" w:rsidRPr="005615FF">
        <w:rPr>
          <w:b w:val="0"/>
        </w:rPr>
        <w:t>o</w:t>
      </w:r>
      <w:r w:rsidR="007470FD" w:rsidRPr="005615FF">
        <w:rPr>
          <w:b w:val="0"/>
        </w:rPr>
        <w:t>steo</w:t>
      </w:r>
      <w:r w:rsidR="00C40B23" w:rsidRPr="005615FF">
        <w:rPr>
          <w:b w:val="0"/>
        </w:rPr>
        <w:t>génesis imperfec</w:t>
      </w:r>
      <w:r w:rsidR="003E3C0B" w:rsidRPr="005615FF">
        <w:rPr>
          <w:b w:val="0"/>
        </w:rPr>
        <w:t>ta, mielomeningocele, pie equino</w:t>
      </w:r>
      <w:r w:rsidR="00C40B23" w:rsidRPr="005615FF">
        <w:rPr>
          <w:b w:val="0"/>
        </w:rPr>
        <w:t xml:space="preserve"> </w:t>
      </w:r>
      <w:r w:rsidR="007470FD" w:rsidRPr="005615FF">
        <w:rPr>
          <w:b w:val="0"/>
        </w:rPr>
        <w:t>v</w:t>
      </w:r>
      <w:r w:rsidR="00C40B23" w:rsidRPr="005615FF">
        <w:rPr>
          <w:b w:val="0"/>
        </w:rPr>
        <w:t>aro</w:t>
      </w:r>
      <w:r w:rsidR="00133A51" w:rsidRPr="005615FF">
        <w:rPr>
          <w:b w:val="0"/>
        </w:rPr>
        <w:t>, amputaciones de pies y brazos.</w:t>
      </w:r>
      <w:r w:rsidR="00C40B23" w:rsidRPr="005615FF">
        <w:rPr>
          <w:b w:val="0"/>
        </w:rPr>
        <w:t xml:space="preserve"> Ceguera y baja visión, por glaucoma, cataratas, </w:t>
      </w:r>
      <w:r w:rsidR="00DC4C58" w:rsidRPr="005615FF">
        <w:rPr>
          <w:b w:val="0"/>
        </w:rPr>
        <w:t>Neurológicas</w:t>
      </w:r>
      <w:r w:rsidR="00C40B23" w:rsidRPr="005615FF">
        <w:rPr>
          <w:b w:val="0"/>
        </w:rPr>
        <w:t xml:space="preserve">, </w:t>
      </w:r>
      <w:del w:id="551" w:author="pc" w:date="2012-02-01T09:56:00Z">
        <w:r w:rsidR="00C40B23" w:rsidRPr="005615FF" w:rsidDel="00410A32">
          <w:rPr>
            <w:b w:val="0"/>
          </w:rPr>
          <w:delText>Autismo</w:delText>
        </w:r>
      </w:del>
      <w:ins w:id="552" w:author="pc" w:date="2012-02-01T09:56:00Z">
        <w:r w:rsidR="00410A32">
          <w:rPr>
            <w:b w:val="0"/>
          </w:rPr>
          <w:t>a</w:t>
        </w:r>
        <w:r w:rsidR="00410A32" w:rsidRPr="005615FF">
          <w:rPr>
            <w:b w:val="0"/>
          </w:rPr>
          <w:t>utismo</w:t>
        </w:r>
      </w:ins>
      <w:r w:rsidR="00DC41B4" w:rsidRPr="005615FF">
        <w:rPr>
          <w:b w:val="0"/>
        </w:rPr>
        <w:t xml:space="preserve">, </w:t>
      </w:r>
      <w:r w:rsidR="00C21A08" w:rsidRPr="005615FF">
        <w:rPr>
          <w:b w:val="0"/>
        </w:rPr>
        <w:t xml:space="preserve">epilepsia, </w:t>
      </w:r>
      <w:r w:rsidR="00DC41B4" w:rsidRPr="005615FF">
        <w:rPr>
          <w:b w:val="0"/>
        </w:rPr>
        <w:t xml:space="preserve">discapacidad de comunicación </w:t>
      </w:r>
      <w:r w:rsidR="00715B99" w:rsidRPr="005615FF">
        <w:rPr>
          <w:b w:val="0"/>
        </w:rPr>
        <w:t>y lenguaje por derrame cerebral.</w:t>
      </w:r>
      <w:r w:rsidR="00DC41B4" w:rsidRPr="005615FF">
        <w:rPr>
          <w:b w:val="0"/>
        </w:rPr>
        <w:t xml:space="preserve"> </w:t>
      </w:r>
    </w:p>
    <w:p w:rsidR="00C27D12" w:rsidRPr="005615FF" w:rsidRDefault="00C27D12" w:rsidP="00A45FF5"/>
    <w:p w:rsidR="00C27D12" w:rsidRPr="005615FF" w:rsidRDefault="00C27D12" w:rsidP="00A45FF5"/>
    <w:p w:rsidR="00C27D12" w:rsidRPr="005615FF" w:rsidRDefault="00C27D12" w:rsidP="00A45FF5"/>
    <w:p w:rsidR="0039711E" w:rsidRPr="005615FF" w:rsidDel="005D180C" w:rsidRDefault="0039711E" w:rsidP="00A45FF5">
      <w:pPr>
        <w:rPr>
          <w:del w:id="553" w:author="Hadizabel" w:date="2012-02-01T22:23:00Z"/>
        </w:rPr>
      </w:pPr>
    </w:p>
    <w:p w:rsidR="0039711E" w:rsidRPr="005615FF" w:rsidDel="005D180C" w:rsidRDefault="0039711E" w:rsidP="00A45FF5">
      <w:pPr>
        <w:rPr>
          <w:del w:id="554" w:author="Hadizabel" w:date="2012-02-01T22:23:00Z"/>
        </w:rPr>
      </w:pPr>
    </w:p>
    <w:p w:rsidR="005665BF" w:rsidRPr="005615FF" w:rsidRDefault="005A76B7" w:rsidP="00F55307">
      <w:pPr>
        <w:rPr>
          <w:color w:val="000000"/>
        </w:rPr>
      </w:pPr>
      <w:del w:id="555" w:author="Hadizabel" w:date="2012-02-01T22:23:00Z">
        <w:r w:rsidRPr="005615FF" w:rsidDel="005D180C">
          <w:delText>G</w:delText>
        </w:r>
        <w:r w:rsidR="00906134" w:rsidRPr="005615FF" w:rsidDel="005D180C">
          <w:delText>r</w:delText>
        </w:r>
        <w:commentRangeStart w:id="556"/>
        <w:r w:rsidR="00906134" w:rsidRPr="005615FF" w:rsidDel="005D180C">
          <w:delText>a</w:delText>
        </w:r>
        <w:commentRangeEnd w:id="556"/>
        <w:r w:rsidR="00410A32" w:rsidDel="005D180C">
          <w:rPr>
            <w:rStyle w:val="CommentReference"/>
          </w:rPr>
          <w:commentReference w:id="556"/>
        </w:r>
        <w:r w:rsidR="00906134" w:rsidRPr="005615FF" w:rsidDel="005D180C">
          <w:delText xml:space="preserve">fico </w:delText>
        </w:r>
      </w:del>
      <w:ins w:id="557" w:author="Hadizabel" w:date="2012-02-01T22:23:00Z">
        <w:r w:rsidR="005D180C" w:rsidRPr="005615FF">
          <w:t>Gr</w:t>
        </w:r>
        <w:r w:rsidR="005D180C">
          <w:t>áf</w:t>
        </w:r>
        <w:r w:rsidR="005D180C" w:rsidRPr="005615FF">
          <w:t xml:space="preserve">ico </w:t>
        </w:r>
      </w:ins>
      <w:r w:rsidR="00906134" w:rsidRPr="005615FF">
        <w:t>No.5</w:t>
      </w:r>
      <w:r w:rsidR="00E11262" w:rsidRPr="005615FF">
        <w:t xml:space="preserve">  </w:t>
      </w:r>
    </w:p>
    <w:p w:rsidR="001C54C0" w:rsidRPr="005615FF" w:rsidRDefault="00054546" w:rsidP="00BE4CEC">
      <w:pPr>
        <w:rPr>
          <w:b w:val="0"/>
        </w:rPr>
      </w:pPr>
      <w:r w:rsidRPr="005615FF">
        <w:rPr>
          <w:noProof/>
          <w:lang w:eastAsia="es-HN"/>
        </w:rPr>
        <w:drawing>
          <wp:inline distT="0" distB="0" distL="0" distR="0">
            <wp:extent cx="5438775" cy="32194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3FB7" w:rsidRPr="005615FF" w:rsidRDefault="004A778C" w:rsidP="00F55307">
      <w:pPr>
        <w:rPr>
          <w:b w:val="0"/>
        </w:rPr>
      </w:pPr>
      <w:r w:rsidRPr="005615FF">
        <w:rPr>
          <w:b w:val="0"/>
        </w:rPr>
        <w:t>Entre las causas de discapacidad  registradas en el Censo se identifica en primer lugar los problemas antes del nacimiento</w:t>
      </w:r>
      <w:r w:rsidR="005632DF" w:rsidRPr="005615FF">
        <w:rPr>
          <w:b w:val="0"/>
        </w:rPr>
        <w:t xml:space="preserve"> 166 casos que representan el 50</w:t>
      </w:r>
      <w:r w:rsidRPr="005615FF">
        <w:rPr>
          <w:b w:val="0"/>
        </w:rPr>
        <w:t xml:space="preserve">%, le sigue con </w:t>
      </w:r>
      <w:r w:rsidR="005632DF" w:rsidRPr="005615FF">
        <w:rPr>
          <w:b w:val="0"/>
        </w:rPr>
        <w:t>83 personas, lo que representa un 25</w:t>
      </w:r>
      <w:r w:rsidRPr="005615FF">
        <w:rPr>
          <w:b w:val="0"/>
        </w:rPr>
        <w:t xml:space="preserve">% las adquiridas por enfermedad, </w:t>
      </w:r>
      <w:r w:rsidR="005632DF" w:rsidRPr="005615FF">
        <w:rPr>
          <w:b w:val="0"/>
        </w:rPr>
        <w:t xml:space="preserve">40 casos </w:t>
      </w:r>
      <w:r w:rsidRPr="005615FF">
        <w:rPr>
          <w:b w:val="0"/>
        </w:rPr>
        <w:t xml:space="preserve">con </w:t>
      </w:r>
      <w:r w:rsidR="005E0484" w:rsidRPr="005615FF">
        <w:rPr>
          <w:b w:val="0"/>
        </w:rPr>
        <w:t xml:space="preserve">un 12 % </w:t>
      </w:r>
      <w:r w:rsidR="005632DF" w:rsidRPr="005615FF">
        <w:rPr>
          <w:b w:val="0"/>
        </w:rPr>
        <w:t xml:space="preserve">las </w:t>
      </w:r>
      <w:r w:rsidR="005E0484" w:rsidRPr="005615FF">
        <w:rPr>
          <w:b w:val="0"/>
        </w:rPr>
        <w:t>adquirida</w:t>
      </w:r>
      <w:r w:rsidRPr="005615FF">
        <w:rPr>
          <w:b w:val="0"/>
        </w:rPr>
        <w:t xml:space="preserve"> por accidente, </w:t>
      </w:r>
      <w:r w:rsidR="005632DF" w:rsidRPr="005615FF">
        <w:rPr>
          <w:b w:val="0"/>
        </w:rPr>
        <w:t>9 personas, que representan 2.7% la adquirieron durante el parto, 26 personas</w:t>
      </w:r>
      <w:r w:rsidR="006565FE" w:rsidRPr="005615FF">
        <w:rPr>
          <w:b w:val="0"/>
        </w:rPr>
        <w:t xml:space="preserve"> que representan el </w:t>
      </w:r>
      <w:r w:rsidR="005632DF" w:rsidRPr="005615FF">
        <w:rPr>
          <w:b w:val="0"/>
        </w:rPr>
        <w:t>7.8</w:t>
      </w:r>
      <w:r w:rsidR="006565FE" w:rsidRPr="005615FF">
        <w:rPr>
          <w:b w:val="0"/>
        </w:rPr>
        <w:t xml:space="preserve"> %</w:t>
      </w:r>
      <w:r w:rsidR="005632DF" w:rsidRPr="005615FF">
        <w:rPr>
          <w:b w:val="0"/>
        </w:rPr>
        <w:t xml:space="preserve"> </w:t>
      </w:r>
      <w:r w:rsidRPr="005615FF">
        <w:rPr>
          <w:b w:val="0"/>
        </w:rPr>
        <w:t xml:space="preserve"> </w:t>
      </w:r>
      <w:r w:rsidR="005632DF" w:rsidRPr="005615FF">
        <w:rPr>
          <w:b w:val="0"/>
        </w:rPr>
        <w:t xml:space="preserve">las </w:t>
      </w:r>
      <w:r w:rsidRPr="005615FF">
        <w:rPr>
          <w:b w:val="0"/>
        </w:rPr>
        <w:t xml:space="preserve">adquiridas por vejez, </w:t>
      </w:r>
      <w:r w:rsidR="006565FE" w:rsidRPr="005615FF">
        <w:rPr>
          <w:b w:val="0"/>
        </w:rPr>
        <w:t xml:space="preserve">6 personas </w:t>
      </w:r>
      <w:r w:rsidRPr="005615FF">
        <w:rPr>
          <w:b w:val="0"/>
        </w:rPr>
        <w:t>1</w:t>
      </w:r>
      <w:r w:rsidR="006565FE" w:rsidRPr="005615FF">
        <w:rPr>
          <w:b w:val="0"/>
        </w:rPr>
        <w:t>.8</w:t>
      </w:r>
      <w:r w:rsidRPr="005615FF">
        <w:rPr>
          <w:b w:val="0"/>
        </w:rPr>
        <w:t xml:space="preserve">% </w:t>
      </w:r>
      <w:r w:rsidR="006565FE" w:rsidRPr="005615FF">
        <w:rPr>
          <w:b w:val="0"/>
        </w:rPr>
        <w:t>la adquirieron por herencia, un 2</w:t>
      </w:r>
      <w:r w:rsidRPr="005615FF">
        <w:rPr>
          <w:b w:val="0"/>
        </w:rPr>
        <w:t>% desconoce la causa. Se concluye que las personas del municipio identifican la causa posible de la discapacidad,</w:t>
      </w:r>
      <w:r w:rsidR="0028309A" w:rsidRPr="005615FF">
        <w:rPr>
          <w:b w:val="0"/>
        </w:rPr>
        <w:t xml:space="preserve"> aunque no en todos los casos pueden precisar el diagnóstico. </w:t>
      </w:r>
    </w:p>
    <w:p w:rsidR="00372C21" w:rsidRPr="005615FF" w:rsidRDefault="0028309A" w:rsidP="00F55307">
      <w:pPr>
        <w:rPr>
          <w:color w:val="000000"/>
        </w:rPr>
      </w:pPr>
      <w:r w:rsidRPr="005615FF">
        <w:rPr>
          <w:b w:val="0"/>
        </w:rPr>
        <w:t>En el municipio p</w:t>
      </w:r>
      <w:r w:rsidR="004A778C" w:rsidRPr="005615FF">
        <w:rPr>
          <w:b w:val="0"/>
        </w:rPr>
        <w:t>revale</w:t>
      </w:r>
      <w:r w:rsidRPr="005615FF">
        <w:rPr>
          <w:b w:val="0"/>
        </w:rPr>
        <w:t xml:space="preserve">n </w:t>
      </w:r>
      <w:r w:rsidR="004A778C" w:rsidRPr="005615FF">
        <w:rPr>
          <w:b w:val="0"/>
        </w:rPr>
        <w:t xml:space="preserve"> aquellas </w:t>
      </w:r>
      <w:r w:rsidRPr="005615FF">
        <w:rPr>
          <w:b w:val="0"/>
        </w:rPr>
        <w:t xml:space="preserve">causas </w:t>
      </w:r>
      <w:r w:rsidR="004A778C" w:rsidRPr="005615FF">
        <w:rPr>
          <w:b w:val="0"/>
        </w:rPr>
        <w:t>que se dan antes del nacimiento</w:t>
      </w:r>
      <w:r w:rsidR="00152076" w:rsidRPr="005615FF">
        <w:rPr>
          <w:b w:val="0"/>
        </w:rPr>
        <w:t xml:space="preserve"> </w:t>
      </w:r>
      <w:r w:rsidR="006565FE" w:rsidRPr="005615FF">
        <w:rPr>
          <w:b w:val="0"/>
        </w:rPr>
        <w:t>(50</w:t>
      </w:r>
      <w:r w:rsidR="004A778C" w:rsidRPr="005615FF">
        <w:rPr>
          <w:b w:val="0"/>
        </w:rPr>
        <w:t xml:space="preserve">%) le </w:t>
      </w:r>
      <w:r w:rsidR="006565FE" w:rsidRPr="005615FF">
        <w:rPr>
          <w:b w:val="0"/>
        </w:rPr>
        <w:t xml:space="preserve">siguen </w:t>
      </w:r>
      <w:r w:rsidR="004A778C" w:rsidRPr="005615FF">
        <w:rPr>
          <w:b w:val="0"/>
        </w:rPr>
        <w:t>las adquiridas</w:t>
      </w:r>
      <w:ins w:id="558" w:author="pc" w:date="2012-02-01T09:59:00Z">
        <w:r w:rsidR="00410A32">
          <w:rPr>
            <w:b w:val="0"/>
          </w:rPr>
          <w:t xml:space="preserve"> </w:t>
        </w:r>
      </w:ins>
      <w:r w:rsidR="006565FE" w:rsidRPr="005615FF">
        <w:rPr>
          <w:b w:val="0"/>
        </w:rPr>
        <w:t>(</w:t>
      </w:r>
      <w:del w:id="559" w:author="pc" w:date="2012-02-01T09:59:00Z">
        <w:r w:rsidR="004A778C" w:rsidRPr="005615FF" w:rsidDel="00410A32">
          <w:rPr>
            <w:b w:val="0"/>
          </w:rPr>
          <w:delText xml:space="preserve"> </w:delText>
        </w:r>
      </w:del>
      <w:r w:rsidR="006565FE" w:rsidRPr="005615FF">
        <w:rPr>
          <w:b w:val="0"/>
        </w:rPr>
        <w:t>por accidente, enfermedad, vejez y herencia</w:t>
      </w:r>
      <w:del w:id="560" w:author="pc" w:date="2012-02-01T09:59:00Z">
        <w:r w:rsidR="006565FE" w:rsidRPr="005615FF" w:rsidDel="00410A32">
          <w:rPr>
            <w:b w:val="0"/>
          </w:rPr>
          <w:delText xml:space="preserve"> con</w:delText>
        </w:r>
      </w:del>
      <w:r w:rsidR="006565FE" w:rsidRPr="005615FF">
        <w:rPr>
          <w:b w:val="0"/>
        </w:rPr>
        <w:t>)</w:t>
      </w:r>
      <w:ins w:id="561" w:author="pc" w:date="2012-02-01T09:59:00Z">
        <w:r w:rsidR="00410A32" w:rsidRPr="005615FF">
          <w:rPr>
            <w:b w:val="0"/>
          </w:rPr>
          <w:t xml:space="preserve"> con</w:t>
        </w:r>
      </w:ins>
      <w:r w:rsidR="006565FE" w:rsidRPr="005615FF">
        <w:rPr>
          <w:b w:val="0"/>
        </w:rPr>
        <w:t xml:space="preserve"> un 46.6 </w:t>
      </w:r>
      <w:r w:rsidR="004A778C" w:rsidRPr="005615FF">
        <w:rPr>
          <w:b w:val="0"/>
        </w:rPr>
        <w:t>%</w:t>
      </w:r>
      <w:r w:rsidRPr="005615FF">
        <w:rPr>
          <w:b w:val="0"/>
        </w:rPr>
        <w:t>.</w:t>
      </w:r>
      <w:r w:rsidR="006B220E" w:rsidRPr="005615FF">
        <w:rPr>
          <w:b w:val="0"/>
        </w:rPr>
        <w:t xml:space="preserve"> </w:t>
      </w:r>
      <w:r w:rsidR="006565FE" w:rsidRPr="005615FF">
        <w:rPr>
          <w:b w:val="0"/>
        </w:rPr>
        <w:t>Los problemas durante el parto representan el 2.7</w:t>
      </w:r>
      <w:ins w:id="562" w:author="pc" w:date="2012-02-01T09:59:00Z">
        <w:r w:rsidR="00410A32">
          <w:rPr>
            <w:b w:val="0"/>
          </w:rPr>
          <w:t>%</w:t>
        </w:r>
      </w:ins>
      <w:r w:rsidR="00F83FB7" w:rsidRPr="005615FF">
        <w:rPr>
          <w:b w:val="0"/>
        </w:rPr>
        <w:t xml:space="preserve"> y  causas desconocidas un  2%. </w:t>
      </w:r>
      <w:r w:rsidR="006B220E" w:rsidRPr="005615FF">
        <w:rPr>
          <w:b w:val="0"/>
        </w:rPr>
        <w:t>En comparación con los hallazgos</w:t>
      </w:r>
      <w:r w:rsidR="004A778C" w:rsidRPr="005615FF">
        <w:rPr>
          <w:b w:val="0"/>
        </w:rPr>
        <w:t xml:space="preserve"> </w:t>
      </w:r>
      <w:r w:rsidR="006B220E" w:rsidRPr="005615FF">
        <w:rPr>
          <w:b w:val="0"/>
        </w:rPr>
        <w:t xml:space="preserve">del </w:t>
      </w:r>
      <w:r w:rsidR="00617695" w:rsidRPr="005615FF">
        <w:rPr>
          <w:b w:val="0"/>
          <w:color w:val="000000"/>
        </w:rPr>
        <w:t xml:space="preserve">INE 2002, </w:t>
      </w:r>
      <w:r w:rsidR="006B220E" w:rsidRPr="005615FF">
        <w:rPr>
          <w:b w:val="0"/>
          <w:color w:val="000000"/>
        </w:rPr>
        <w:t xml:space="preserve">la principal causa de las discapacidades </w:t>
      </w:r>
      <w:r w:rsidR="00617695" w:rsidRPr="005615FF">
        <w:rPr>
          <w:b w:val="0"/>
          <w:color w:val="000000"/>
        </w:rPr>
        <w:t xml:space="preserve">es la enfermedad común (35% de las personas), </w:t>
      </w:r>
      <w:r w:rsidR="006B220E" w:rsidRPr="005615FF">
        <w:rPr>
          <w:b w:val="0"/>
          <w:color w:val="000000"/>
        </w:rPr>
        <w:t xml:space="preserve">causa que </w:t>
      </w:r>
      <w:proofErr w:type="gramStart"/>
      <w:r w:rsidR="006B220E" w:rsidRPr="005615FF">
        <w:rPr>
          <w:b w:val="0"/>
          <w:color w:val="000000"/>
        </w:rPr>
        <w:t>ocupa</w:t>
      </w:r>
      <w:proofErr w:type="gramEnd"/>
      <w:r w:rsidR="006B220E" w:rsidRPr="005615FF">
        <w:rPr>
          <w:b w:val="0"/>
          <w:color w:val="000000"/>
        </w:rPr>
        <w:t xml:space="preserve"> el segundo lugar en el Censo de Jesús de Otoro.</w:t>
      </w:r>
      <w:r w:rsidR="001A24AF" w:rsidRPr="005615FF">
        <w:rPr>
          <w:b w:val="0"/>
          <w:color w:val="000000"/>
        </w:rPr>
        <w:t xml:space="preserve"> S</w:t>
      </w:r>
      <w:r w:rsidR="00617695" w:rsidRPr="005615FF">
        <w:rPr>
          <w:b w:val="0"/>
          <w:color w:val="000000"/>
        </w:rPr>
        <w:t>eguida por la causa congénita, envejecimiento y accidente común</w:t>
      </w:r>
      <w:r w:rsidR="006B220E" w:rsidRPr="005615FF">
        <w:rPr>
          <w:b w:val="0"/>
          <w:color w:val="000000"/>
        </w:rPr>
        <w:t>.</w:t>
      </w:r>
      <w:r w:rsidR="00617695" w:rsidRPr="005615FF">
        <w:rPr>
          <w:color w:val="000000"/>
        </w:rPr>
        <w:t xml:space="preserve"> </w:t>
      </w:r>
    </w:p>
    <w:p w:rsidR="00A41615" w:rsidRPr="005615FF" w:rsidRDefault="00A41615" w:rsidP="00F55307">
      <w:pPr>
        <w:rPr>
          <w:color w:val="000000"/>
        </w:rPr>
      </w:pPr>
    </w:p>
    <w:p w:rsidR="0011117A" w:rsidRPr="005615FF" w:rsidRDefault="0011117A">
      <w:pPr>
        <w:jc w:val="left"/>
      </w:pPr>
      <w:r w:rsidRPr="005615FF">
        <w:br w:type="page"/>
      </w:r>
    </w:p>
    <w:p w:rsidR="00C87E62" w:rsidRPr="005615FF" w:rsidRDefault="0061670C" w:rsidP="00F55307">
      <w:r w:rsidRPr="005615FF">
        <w:t>Grá</w:t>
      </w:r>
      <w:r w:rsidR="002B6EC3" w:rsidRPr="005615FF">
        <w:t xml:space="preserve">fico No </w:t>
      </w:r>
      <w:commentRangeStart w:id="563"/>
      <w:r w:rsidR="002B6EC3" w:rsidRPr="005615FF">
        <w:t>6</w:t>
      </w:r>
      <w:commentRangeEnd w:id="563"/>
      <w:r w:rsidR="00410A32">
        <w:rPr>
          <w:rStyle w:val="CommentReference"/>
        </w:rPr>
        <w:commentReference w:id="563"/>
      </w:r>
      <w:r w:rsidR="00BC03F2" w:rsidRPr="005615FF">
        <w:t xml:space="preserve"> </w:t>
      </w:r>
    </w:p>
    <w:p w:rsidR="00332658" w:rsidRPr="005615FF" w:rsidRDefault="005701B4" w:rsidP="0011117A">
      <w:pPr>
        <w:jc w:val="center"/>
        <w:rPr>
          <w:b w:val="0"/>
        </w:rPr>
      </w:pPr>
      <w:r w:rsidRPr="005615FF">
        <w:rPr>
          <w:b w:val="0"/>
          <w:noProof/>
          <w:lang w:eastAsia="es-HN"/>
        </w:rPr>
        <w:drawing>
          <wp:inline distT="0" distB="0" distL="0" distR="0">
            <wp:extent cx="4570476" cy="3065069"/>
            <wp:effectExtent l="19050" t="0" r="20574" b="1981"/>
            <wp:docPr id="28"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F39AB" w:rsidRPr="005615FF" w:rsidRDefault="00044207" w:rsidP="00F55307">
      <w:pPr>
        <w:rPr>
          <w:b w:val="0"/>
        </w:rPr>
      </w:pPr>
      <w:r w:rsidRPr="005615FF">
        <w:rPr>
          <w:b w:val="0"/>
        </w:rPr>
        <w:t>Del total de las 332</w:t>
      </w:r>
      <w:r w:rsidR="00BC03F2" w:rsidRPr="005615FF">
        <w:rPr>
          <w:b w:val="0"/>
        </w:rPr>
        <w:t xml:space="preserve"> personas con discapacidad identificadas en el censo, se identifica </w:t>
      </w:r>
      <w:r w:rsidR="00B578F6" w:rsidRPr="005615FF">
        <w:rPr>
          <w:b w:val="0"/>
        </w:rPr>
        <w:t>que</w:t>
      </w:r>
      <w:r w:rsidR="00AC575F" w:rsidRPr="005615FF">
        <w:rPr>
          <w:b w:val="0"/>
        </w:rPr>
        <w:t xml:space="preserve">, de las </w:t>
      </w:r>
      <w:r w:rsidRPr="005615FF">
        <w:rPr>
          <w:b w:val="0"/>
        </w:rPr>
        <w:t>111</w:t>
      </w:r>
      <w:r w:rsidR="00BC03F2" w:rsidRPr="005615FF">
        <w:rPr>
          <w:b w:val="0"/>
        </w:rPr>
        <w:t xml:space="preserve"> </w:t>
      </w:r>
      <w:r w:rsidR="00332658" w:rsidRPr="005615FF">
        <w:rPr>
          <w:b w:val="0"/>
        </w:rPr>
        <w:t>personas</w:t>
      </w:r>
      <w:r w:rsidR="00AC575F" w:rsidRPr="005615FF">
        <w:rPr>
          <w:b w:val="0"/>
        </w:rPr>
        <w:t xml:space="preserve"> con discapacidad motora</w:t>
      </w:r>
      <w:r w:rsidR="00332658" w:rsidRPr="005615FF">
        <w:rPr>
          <w:b w:val="0"/>
        </w:rPr>
        <w:t>,</w:t>
      </w:r>
      <w:r w:rsidR="00AC575F" w:rsidRPr="005615FF">
        <w:rPr>
          <w:b w:val="0"/>
        </w:rPr>
        <w:t xml:space="preserve"> </w:t>
      </w:r>
      <w:r w:rsidRPr="005615FF">
        <w:rPr>
          <w:b w:val="0"/>
        </w:rPr>
        <w:t>4</w:t>
      </w:r>
      <w:r w:rsidR="00332658" w:rsidRPr="005615FF">
        <w:rPr>
          <w:b w:val="0"/>
        </w:rPr>
        <w:t xml:space="preserve">3 </w:t>
      </w:r>
      <w:r w:rsidRPr="005615FF">
        <w:rPr>
          <w:b w:val="0"/>
        </w:rPr>
        <w:t>que representan el 39</w:t>
      </w:r>
      <w:r w:rsidR="00795602" w:rsidRPr="005615FF">
        <w:rPr>
          <w:b w:val="0"/>
        </w:rPr>
        <w:t xml:space="preserve"> % </w:t>
      </w:r>
      <w:r w:rsidR="00AC575F" w:rsidRPr="005615FF">
        <w:rPr>
          <w:b w:val="0"/>
        </w:rPr>
        <w:t>expresan haber recibido apoyo para mejorar su condición</w:t>
      </w:r>
      <w:r w:rsidR="00332658" w:rsidRPr="005615FF">
        <w:rPr>
          <w:b w:val="0"/>
        </w:rPr>
        <w:t xml:space="preserve">, de </w:t>
      </w:r>
      <w:r w:rsidR="00BC03F2" w:rsidRPr="005615FF">
        <w:rPr>
          <w:b w:val="0"/>
        </w:rPr>
        <w:t>la</w:t>
      </w:r>
      <w:r w:rsidRPr="005615FF">
        <w:rPr>
          <w:b w:val="0"/>
        </w:rPr>
        <w:t>s 109</w:t>
      </w:r>
      <w:r w:rsidR="00332658" w:rsidRPr="005615FF">
        <w:rPr>
          <w:b w:val="0"/>
        </w:rPr>
        <w:t xml:space="preserve"> personas con</w:t>
      </w:r>
      <w:r w:rsidR="00BC03F2" w:rsidRPr="005615FF">
        <w:rPr>
          <w:b w:val="0"/>
        </w:rPr>
        <w:t xml:space="preserve"> discapacidad múltiple</w:t>
      </w:r>
      <w:r w:rsidRPr="005615FF">
        <w:rPr>
          <w:b w:val="0"/>
        </w:rPr>
        <w:t>,</w:t>
      </w:r>
      <w:r w:rsidR="00BC03F2" w:rsidRPr="005615FF">
        <w:rPr>
          <w:b w:val="0"/>
        </w:rPr>
        <w:t xml:space="preserve"> </w:t>
      </w:r>
      <w:r w:rsidRPr="005615FF">
        <w:rPr>
          <w:b w:val="0"/>
        </w:rPr>
        <w:t>27</w:t>
      </w:r>
      <w:r w:rsidR="00332658" w:rsidRPr="005615FF">
        <w:rPr>
          <w:b w:val="0"/>
        </w:rPr>
        <w:t xml:space="preserve"> </w:t>
      </w:r>
      <w:ins w:id="564" w:author="Hadizabel" w:date="2012-02-02T14:01:00Z">
        <w:r w:rsidR="00F5257D">
          <w:rPr>
            <w:b w:val="0"/>
          </w:rPr>
          <w:t>personas</w:t>
        </w:r>
      </w:ins>
      <w:ins w:id="565" w:author="Hadizabel" w:date="2012-02-02T14:02:00Z">
        <w:r w:rsidR="00F5257D">
          <w:rPr>
            <w:b w:val="0"/>
          </w:rPr>
          <w:t xml:space="preserve"> </w:t>
        </w:r>
      </w:ins>
      <w:r w:rsidRPr="005615FF">
        <w:rPr>
          <w:b w:val="0"/>
        </w:rPr>
        <w:t>que representan 25</w:t>
      </w:r>
      <w:del w:id="566" w:author="pc" w:date="2012-02-01T10:01:00Z">
        <w:r w:rsidR="00795602" w:rsidRPr="005615FF" w:rsidDel="00410A32">
          <w:rPr>
            <w:b w:val="0"/>
          </w:rPr>
          <w:delText xml:space="preserve"> </w:delText>
        </w:r>
      </w:del>
      <w:r w:rsidR="00795602" w:rsidRPr="005615FF">
        <w:rPr>
          <w:b w:val="0"/>
        </w:rPr>
        <w:t xml:space="preserve">% </w:t>
      </w:r>
      <w:r w:rsidR="00332658" w:rsidRPr="005615FF">
        <w:rPr>
          <w:b w:val="0"/>
        </w:rPr>
        <w:t>cuentan con algún tipo de apoyo</w:t>
      </w:r>
      <w:r w:rsidR="00BC03F2" w:rsidRPr="005615FF">
        <w:rPr>
          <w:b w:val="0"/>
        </w:rPr>
        <w:t xml:space="preserve">, </w:t>
      </w:r>
      <w:r w:rsidR="00332658" w:rsidRPr="005615FF">
        <w:rPr>
          <w:b w:val="0"/>
        </w:rPr>
        <w:t>de</w:t>
      </w:r>
      <w:r w:rsidR="00BC03F2" w:rsidRPr="005615FF">
        <w:rPr>
          <w:b w:val="0"/>
        </w:rPr>
        <w:t xml:space="preserve"> </w:t>
      </w:r>
      <w:r w:rsidR="00332658" w:rsidRPr="005615FF">
        <w:rPr>
          <w:b w:val="0"/>
        </w:rPr>
        <w:t xml:space="preserve">los </w:t>
      </w:r>
      <w:r w:rsidRPr="005615FF">
        <w:rPr>
          <w:b w:val="0"/>
        </w:rPr>
        <w:t>48</w:t>
      </w:r>
      <w:r w:rsidR="00BC03F2" w:rsidRPr="005615FF">
        <w:rPr>
          <w:b w:val="0"/>
        </w:rPr>
        <w:t xml:space="preserve"> casos </w:t>
      </w:r>
      <w:r w:rsidR="00332658" w:rsidRPr="005615FF">
        <w:rPr>
          <w:b w:val="0"/>
        </w:rPr>
        <w:t>con discapacidad auditiva</w:t>
      </w:r>
      <w:r w:rsidR="00795602" w:rsidRPr="005615FF">
        <w:rPr>
          <w:b w:val="0"/>
        </w:rPr>
        <w:t>,</w:t>
      </w:r>
      <w:r w:rsidR="00332658" w:rsidRPr="005615FF">
        <w:rPr>
          <w:b w:val="0"/>
        </w:rPr>
        <w:t xml:space="preserve"> 10 </w:t>
      </w:r>
      <w:ins w:id="567" w:author="Hadizabel" w:date="2012-02-02T14:02:00Z">
        <w:r w:rsidR="00F5257D">
          <w:rPr>
            <w:b w:val="0"/>
          </w:rPr>
          <w:t xml:space="preserve">personas </w:t>
        </w:r>
      </w:ins>
      <w:r w:rsidRPr="005615FF">
        <w:rPr>
          <w:b w:val="0"/>
        </w:rPr>
        <w:t>que constituyen el 21</w:t>
      </w:r>
      <w:r w:rsidR="00795602" w:rsidRPr="005615FF">
        <w:rPr>
          <w:b w:val="0"/>
        </w:rPr>
        <w:t xml:space="preserve">% </w:t>
      </w:r>
      <w:r w:rsidR="00332658" w:rsidRPr="005615FF">
        <w:rPr>
          <w:b w:val="0"/>
        </w:rPr>
        <w:t xml:space="preserve">han recibido ayudas auditivas y de las </w:t>
      </w:r>
      <w:r w:rsidRPr="005615FF">
        <w:rPr>
          <w:b w:val="0"/>
        </w:rPr>
        <w:t>48</w:t>
      </w:r>
      <w:r w:rsidR="00BC03F2" w:rsidRPr="005615FF">
        <w:rPr>
          <w:b w:val="0"/>
        </w:rPr>
        <w:t xml:space="preserve"> personas </w:t>
      </w:r>
      <w:ins w:id="568" w:author="Hadizabel" w:date="2012-02-02T14:03:00Z">
        <w:r w:rsidR="00F5257D">
          <w:rPr>
            <w:b w:val="0"/>
          </w:rPr>
          <w:t xml:space="preserve">identificadas en el censo </w:t>
        </w:r>
      </w:ins>
      <w:r w:rsidR="00B578F6" w:rsidRPr="005615FF">
        <w:rPr>
          <w:b w:val="0"/>
        </w:rPr>
        <w:t>con discapacidad intelectual</w:t>
      </w:r>
      <w:ins w:id="569" w:author="Hadizabel" w:date="2012-02-02T14:04:00Z">
        <w:r w:rsidR="00F5257D">
          <w:rPr>
            <w:b w:val="0"/>
          </w:rPr>
          <w:t>, han recibido apoyo</w:t>
        </w:r>
      </w:ins>
      <w:r w:rsidRPr="005615FF">
        <w:rPr>
          <w:b w:val="0"/>
        </w:rPr>
        <w:t xml:space="preserve"> 2</w:t>
      </w:r>
      <w:ins w:id="570" w:author="Hadizabel" w:date="2012-02-02T14:02:00Z">
        <w:r w:rsidR="00F5257D">
          <w:rPr>
            <w:b w:val="0"/>
          </w:rPr>
          <w:t xml:space="preserve"> personas</w:t>
        </w:r>
      </w:ins>
      <w:del w:id="571" w:author="Hadizabel" w:date="2012-02-02T14:02:00Z">
        <w:r w:rsidRPr="005615FF" w:rsidDel="00F5257D">
          <w:rPr>
            <w:b w:val="0"/>
          </w:rPr>
          <w:delText>,</w:delText>
        </w:r>
      </w:del>
      <w:r w:rsidRPr="005615FF">
        <w:rPr>
          <w:b w:val="0"/>
        </w:rPr>
        <w:t xml:space="preserve"> </w:t>
      </w:r>
      <w:del w:id="572" w:author="Hadizabel" w:date="2012-02-02T14:02:00Z">
        <w:r w:rsidRPr="005615FF" w:rsidDel="00F5257D">
          <w:rPr>
            <w:b w:val="0"/>
          </w:rPr>
          <w:delText xml:space="preserve">lo </w:delText>
        </w:r>
      </w:del>
      <w:r w:rsidRPr="005615FF">
        <w:rPr>
          <w:b w:val="0"/>
        </w:rPr>
        <w:t>que representa</w:t>
      </w:r>
      <w:ins w:id="573" w:author="Hadizabel" w:date="2012-02-02T14:02:00Z">
        <w:r w:rsidR="00F5257D">
          <w:rPr>
            <w:b w:val="0"/>
          </w:rPr>
          <w:t>n</w:t>
        </w:r>
      </w:ins>
      <w:r w:rsidRPr="005615FF">
        <w:rPr>
          <w:b w:val="0"/>
        </w:rPr>
        <w:t xml:space="preserve"> el 4</w:t>
      </w:r>
      <w:del w:id="574" w:author="pc" w:date="2012-02-01T10:01:00Z">
        <w:r w:rsidR="00795602" w:rsidRPr="005615FF" w:rsidDel="00410A32">
          <w:rPr>
            <w:b w:val="0"/>
          </w:rPr>
          <w:delText xml:space="preserve">%, </w:delText>
        </w:r>
        <w:r w:rsidR="00332658" w:rsidRPr="005615FF" w:rsidDel="00410A32">
          <w:rPr>
            <w:b w:val="0"/>
          </w:rPr>
          <w:delText xml:space="preserve"> </w:delText>
        </w:r>
      </w:del>
      <w:ins w:id="575" w:author="pc" w:date="2012-02-01T10:01:00Z">
        <w:r w:rsidR="00410A32" w:rsidRPr="005615FF">
          <w:rPr>
            <w:b w:val="0"/>
          </w:rPr>
          <w:t>%</w:t>
        </w:r>
        <w:r w:rsidR="00410A32">
          <w:rPr>
            <w:b w:val="0"/>
          </w:rPr>
          <w:t>;</w:t>
        </w:r>
        <w:r w:rsidR="00410A32" w:rsidRPr="005615FF">
          <w:rPr>
            <w:b w:val="0"/>
          </w:rPr>
          <w:t xml:space="preserve"> </w:t>
        </w:r>
        <w:del w:id="576" w:author="Hadizabel" w:date="2012-02-02T14:04:00Z">
          <w:r w:rsidR="00410A32" w:rsidRPr="005615FF" w:rsidDel="00F5257D">
            <w:rPr>
              <w:b w:val="0"/>
            </w:rPr>
            <w:delText xml:space="preserve"> </w:delText>
          </w:r>
        </w:del>
      </w:ins>
      <w:r w:rsidR="00332658" w:rsidRPr="005615FF">
        <w:rPr>
          <w:b w:val="0"/>
        </w:rPr>
        <w:t xml:space="preserve">los demás tipos de discapacidad manifestaron no </w:t>
      </w:r>
      <w:r w:rsidR="00AC575F" w:rsidRPr="005615FF">
        <w:rPr>
          <w:b w:val="0"/>
        </w:rPr>
        <w:t xml:space="preserve">haber recibido </w:t>
      </w:r>
      <w:r w:rsidR="00332658" w:rsidRPr="005615FF">
        <w:rPr>
          <w:b w:val="0"/>
        </w:rPr>
        <w:t>ningún tipo de apoyo</w:t>
      </w:r>
      <w:r w:rsidR="00AC575F" w:rsidRPr="005615FF">
        <w:rPr>
          <w:b w:val="0"/>
        </w:rPr>
        <w:t xml:space="preserve"> para mejorar su condición</w:t>
      </w:r>
      <w:r w:rsidR="00332658" w:rsidRPr="005615FF">
        <w:rPr>
          <w:b w:val="0"/>
        </w:rPr>
        <w:t xml:space="preserve">. </w:t>
      </w:r>
      <w:r w:rsidR="008F39AB" w:rsidRPr="005615FF">
        <w:rPr>
          <w:b w:val="0"/>
        </w:rPr>
        <w:t xml:space="preserve"> </w:t>
      </w:r>
    </w:p>
    <w:p w:rsidR="00EA59AF" w:rsidRPr="005615FF" w:rsidRDefault="00EA59AF" w:rsidP="0083414D">
      <w:pPr>
        <w:rPr>
          <w:b w:val="0"/>
        </w:rPr>
      </w:pPr>
      <w:r w:rsidRPr="005615FF">
        <w:rPr>
          <w:b w:val="0"/>
        </w:rPr>
        <w:t>De acuerdo a los resultado</w:t>
      </w:r>
      <w:r w:rsidR="0083414D" w:rsidRPr="005615FF">
        <w:rPr>
          <w:b w:val="0"/>
        </w:rPr>
        <w:t xml:space="preserve">s anteriormente expuestos, </w:t>
      </w:r>
      <w:r w:rsidR="00096D1F" w:rsidRPr="005615FF">
        <w:rPr>
          <w:b w:val="0"/>
        </w:rPr>
        <w:t>8</w:t>
      </w:r>
      <w:r w:rsidR="007506A4" w:rsidRPr="005615FF">
        <w:rPr>
          <w:b w:val="0"/>
        </w:rPr>
        <w:t>3 personas han obtenido apoyo para mejorar su nivel de participación, lo que constituye el 2</w:t>
      </w:r>
      <w:r w:rsidR="00096D1F" w:rsidRPr="005615FF">
        <w:rPr>
          <w:b w:val="0"/>
        </w:rPr>
        <w:t>5</w:t>
      </w:r>
      <w:r w:rsidRPr="005615FF">
        <w:rPr>
          <w:b w:val="0"/>
        </w:rPr>
        <w:t xml:space="preserve"> % de las personas </w:t>
      </w:r>
      <w:r w:rsidR="007506A4" w:rsidRPr="005615FF">
        <w:rPr>
          <w:b w:val="0"/>
        </w:rPr>
        <w:t xml:space="preserve">con discapacidad </w:t>
      </w:r>
      <w:proofErr w:type="gramStart"/>
      <w:r w:rsidRPr="005615FF">
        <w:rPr>
          <w:b w:val="0"/>
        </w:rPr>
        <w:t>del</w:t>
      </w:r>
      <w:proofErr w:type="gramEnd"/>
      <w:r w:rsidRPr="005615FF">
        <w:rPr>
          <w:b w:val="0"/>
        </w:rPr>
        <w:t xml:space="preserve"> Municipios de Jesús de Otoro</w:t>
      </w:r>
      <w:r w:rsidR="003C7FFE" w:rsidRPr="005615FF">
        <w:rPr>
          <w:b w:val="0"/>
        </w:rPr>
        <w:t>.</w:t>
      </w:r>
      <w:r w:rsidR="0083414D" w:rsidRPr="005615FF">
        <w:rPr>
          <w:b w:val="0"/>
        </w:rPr>
        <w:t xml:space="preserve"> La procedencia de estos apoyo</w:t>
      </w:r>
      <w:r w:rsidR="00BC4F83" w:rsidRPr="005615FF">
        <w:rPr>
          <w:b w:val="0"/>
        </w:rPr>
        <w:t>s</w:t>
      </w:r>
      <w:r w:rsidR="0083414D" w:rsidRPr="005615FF">
        <w:rPr>
          <w:b w:val="0"/>
        </w:rPr>
        <w:t xml:space="preserve"> varía identificándose con </w:t>
      </w:r>
      <w:r w:rsidR="00096D1F" w:rsidRPr="005615FF">
        <w:rPr>
          <w:b w:val="0"/>
        </w:rPr>
        <w:t>la mayor frecuencia INAMUM con 33</w:t>
      </w:r>
      <w:r w:rsidR="0083414D" w:rsidRPr="005615FF">
        <w:rPr>
          <w:b w:val="0"/>
        </w:rPr>
        <w:t xml:space="preserve"> apoyos otorgados.</w:t>
      </w:r>
    </w:p>
    <w:p w:rsidR="00DD1B7D" w:rsidRPr="005615FF" w:rsidRDefault="00DD1B7D" w:rsidP="00D55F00">
      <w:pPr>
        <w:pStyle w:val="Heading2"/>
        <w:rPr>
          <w:rFonts w:asciiTheme="minorHAnsi" w:hAnsiTheme="minorHAnsi" w:cstheme="minorHAnsi"/>
        </w:rPr>
      </w:pPr>
      <w:bookmarkStart w:id="577" w:name="_Toc313873667"/>
    </w:p>
    <w:p w:rsidR="00C87E62" w:rsidRPr="00410A32" w:rsidRDefault="00A652C6" w:rsidP="00D55F00">
      <w:pPr>
        <w:pStyle w:val="Heading2"/>
        <w:rPr>
          <w:rFonts w:asciiTheme="minorHAnsi" w:hAnsiTheme="minorHAnsi" w:cstheme="minorHAnsi"/>
          <w:b/>
          <w:rPrChange w:id="578" w:author="pc" w:date="2012-02-01T10:02:00Z">
            <w:rPr>
              <w:rFonts w:asciiTheme="minorHAnsi" w:hAnsiTheme="minorHAnsi" w:cstheme="minorHAnsi"/>
            </w:rPr>
          </w:rPrChange>
        </w:rPr>
      </w:pPr>
      <w:r w:rsidRPr="00A652C6">
        <w:rPr>
          <w:rFonts w:asciiTheme="minorHAnsi" w:hAnsiTheme="minorHAnsi" w:cstheme="minorHAnsi"/>
          <w:b/>
        </w:rPr>
        <w:t>2.3 Situación de la Atención a las Personas con Discapacidad del Municipio</w:t>
      </w:r>
      <w:bookmarkEnd w:id="577"/>
    </w:p>
    <w:p w:rsidR="00DD1B7D" w:rsidRPr="005615FF" w:rsidRDefault="00DD1B7D" w:rsidP="0001289D">
      <w:pPr>
        <w:autoSpaceDE w:val="0"/>
        <w:autoSpaceDN w:val="0"/>
        <w:adjustRightInd w:val="0"/>
        <w:spacing w:after="0" w:line="240" w:lineRule="auto"/>
        <w:rPr>
          <w:b w:val="0"/>
          <w:color w:val="000000"/>
        </w:rPr>
      </w:pPr>
    </w:p>
    <w:p w:rsidR="00BB441A" w:rsidRPr="005615FF" w:rsidRDefault="00BB441A" w:rsidP="00DD1B7D"/>
    <w:p w:rsidR="00BB441A" w:rsidRPr="005615FF" w:rsidRDefault="00BB441A" w:rsidP="00DD1B7D"/>
    <w:p w:rsidR="00BB441A" w:rsidRPr="005615FF" w:rsidRDefault="00BB441A" w:rsidP="00DD1B7D"/>
    <w:p w:rsidR="00BB441A" w:rsidRPr="005615FF" w:rsidRDefault="00BB441A" w:rsidP="00DD1B7D"/>
    <w:p w:rsidR="00BB441A" w:rsidRPr="005615FF" w:rsidRDefault="00BB441A" w:rsidP="00DD1B7D"/>
    <w:p w:rsidR="00DD1B7D" w:rsidRPr="005615FF" w:rsidRDefault="00DD1B7D" w:rsidP="00DD1B7D">
      <w:pPr>
        <w:rPr>
          <w:lang w:val="es-MX"/>
        </w:rPr>
      </w:pPr>
      <w:r w:rsidRPr="005615FF">
        <w:t>Gráfi</w:t>
      </w:r>
      <w:r w:rsidR="00BB441A" w:rsidRPr="005615FF">
        <w:t>co No 7</w:t>
      </w:r>
      <w:r w:rsidR="0039711E" w:rsidRPr="005615FF">
        <w:t xml:space="preserve"> </w:t>
      </w:r>
    </w:p>
    <w:p w:rsidR="008F075D" w:rsidRPr="005615FF" w:rsidRDefault="008F075D" w:rsidP="00DD1B7D">
      <w:pPr>
        <w:autoSpaceDE w:val="0"/>
        <w:autoSpaceDN w:val="0"/>
        <w:adjustRightInd w:val="0"/>
        <w:spacing w:after="0" w:line="240" w:lineRule="auto"/>
        <w:rPr>
          <w:b w:val="0"/>
          <w:color w:val="000000"/>
          <w:lang w:val="es-MX"/>
        </w:rPr>
      </w:pPr>
    </w:p>
    <w:p w:rsidR="00765A0E" w:rsidRPr="005615FF" w:rsidRDefault="008F075D" w:rsidP="0011117A">
      <w:pPr>
        <w:jc w:val="center"/>
        <w:rPr>
          <w:b w:val="0"/>
        </w:rPr>
      </w:pPr>
      <w:r w:rsidRPr="005615FF">
        <w:rPr>
          <w:b w:val="0"/>
          <w:noProof/>
          <w:lang w:eastAsia="es-HN"/>
        </w:rPr>
        <w:drawing>
          <wp:inline distT="0" distB="0" distL="0" distR="0">
            <wp:extent cx="5606934" cy="1864426"/>
            <wp:effectExtent l="19050" t="0" r="12816" b="2474"/>
            <wp:docPr id="11"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1B7D" w:rsidRDefault="00DD1B7D" w:rsidP="00DD1B7D">
      <w:pPr>
        <w:autoSpaceDE w:val="0"/>
        <w:autoSpaceDN w:val="0"/>
        <w:adjustRightInd w:val="0"/>
        <w:spacing w:after="0" w:line="240" w:lineRule="auto"/>
        <w:rPr>
          <w:ins w:id="579" w:author="pc" w:date="2012-02-01T10:02:00Z"/>
          <w:b w:val="0"/>
          <w:color w:val="000000"/>
        </w:rPr>
      </w:pPr>
      <w:r w:rsidRPr="005615FF">
        <w:rPr>
          <w:b w:val="0"/>
          <w:color w:val="000000"/>
        </w:rPr>
        <w:t>La Atención Primaria de Salud,  implica asistencia esencial basada en métodos y tecnologías prácticas, científicamente fundadas y socialmente aceptables. Estos métodos y tecnologías son puestos al alcance de toda la población mediante su plena participación y a un costo que la comunidad y el país puedan soportar en todas y cada una de las etapas de su desarrollo.</w:t>
      </w:r>
    </w:p>
    <w:p w:rsidR="00410A32" w:rsidRPr="005615FF" w:rsidRDefault="00410A32" w:rsidP="00DD1B7D">
      <w:pPr>
        <w:autoSpaceDE w:val="0"/>
        <w:autoSpaceDN w:val="0"/>
        <w:adjustRightInd w:val="0"/>
        <w:spacing w:after="0" w:line="240" w:lineRule="auto"/>
        <w:rPr>
          <w:b w:val="0"/>
          <w:color w:val="000000"/>
        </w:rPr>
      </w:pPr>
    </w:p>
    <w:p w:rsidR="006B600A" w:rsidRPr="005615FF" w:rsidRDefault="00DB3029" w:rsidP="00F55307">
      <w:pPr>
        <w:rPr>
          <w:b w:val="0"/>
        </w:rPr>
      </w:pPr>
      <w:r w:rsidRPr="005615FF">
        <w:rPr>
          <w:b w:val="0"/>
        </w:rPr>
        <w:t xml:space="preserve">De acuerdo a los </w:t>
      </w:r>
      <w:r w:rsidR="004E0FE9" w:rsidRPr="005615FF">
        <w:rPr>
          <w:b w:val="0"/>
        </w:rPr>
        <w:t>resultados obtenidos, de las 332</w:t>
      </w:r>
      <w:r w:rsidRPr="005615FF">
        <w:rPr>
          <w:b w:val="0"/>
        </w:rPr>
        <w:t xml:space="preserve"> personas con discapaci</w:t>
      </w:r>
      <w:r w:rsidR="00E95679" w:rsidRPr="005615FF">
        <w:rPr>
          <w:b w:val="0"/>
        </w:rPr>
        <w:t>dad censadas en el Municipio, 257</w:t>
      </w:r>
      <w:r w:rsidRPr="005615FF">
        <w:rPr>
          <w:b w:val="0"/>
        </w:rPr>
        <w:t xml:space="preserve"> de ellas</w:t>
      </w:r>
      <w:r w:rsidR="000E3094" w:rsidRPr="005615FF">
        <w:rPr>
          <w:b w:val="0"/>
        </w:rPr>
        <w:t xml:space="preserve">, que representan un </w:t>
      </w:r>
      <w:r w:rsidR="00A75AFA" w:rsidRPr="005615FF">
        <w:rPr>
          <w:b w:val="0"/>
        </w:rPr>
        <w:t>77%</w:t>
      </w:r>
      <w:r w:rsidRPr="005615FF">
        <w:rPr>
          <w:b w:val="0"/>
        </w:rPr>
        <w:t xml:space="preserve"> expresan haber tenido acceso a algún tipo de </w:t>
      </w:r>
      <w:r w:rsidR="000E3094" w:rsidRPr="005615FF">
        <w:rPr>
          <w:b w:val="0"/>
        </w:rPr>
        <w:t>servicio</w:t>
      </w:r>
      <w:r w:rsidRPr="005615FF">
        <w:rPr>
          <w:b w:val="0"/>
        </w:rPr>
        <w:t xml:space="preserve"> de salud</w:t>
      </w:r>
      <w:r w:rsidR="004A24BA" w:rsidRPr="005615FF">
        <w:rPr>
          <w:b w:val="0"/>
        </w:rPr>
        <w:t>,</w:t>
      </w:r>
      <w:r w:rsidRPr="005615FF">
        <w:rPr>
          <w:b w:val="0"/>
        </w:rPr>
        <w:t xml:space="preserve"> </w:t>
      </w:r>
      <w:r w:rsidR="004A24BA" w:rsidRPr="005615FF">
        <w:rPr>
          <w:b w:val="0"/>
        </w:rPr>
        <w:t>el mayor acceso se destaca en las personas</w:t>
      </w:r>
      <w:r w:rsidR="00E95679" w:rsidRPr="005615FF">
        <w:rPr>
          <w:b w:val="0"/>
        </w:rPr>
        <w:t xml:space="preserve"> con discapacidad múltiple con 89</w:t>
      </w:r>
      <w:r w:rsidR="004A24BA" w:rsidRPr="005615FF">
        <w:rPr>
          <w:b w:val="0"/>
        </w:rPr>
        <w:t xml:space="preserve"> per</w:t>
      </w:r>
      <w:r w:rsidR="00E95679" w:rsidRPr="005615FF">
        <w:rPr>
          <w:b w:val="0"/>
        </w:rPr>
        <w:t>sonas seguido de la motora con 8</w:t>
      </w:r>
      <w:r w:rsidR="004A24BA" w:rsidRPr="005615FF">
        <w:rPr>
          <w:b w:val="0"/>
        </w:rPr>
        <w:t>6 personas.</w:t>
      </w:r>
      <w:r w:rsidR="00403A1E" w:rsidRPr="005615FF">
        <w:rPr>
          <w:b w:val="0"/>
        </w:rPr>
        <w:t xml:space="preserve"> La </w:t>
      </w:r>
      <w:r w:rsidR="00664DDC" w:rsidRPr="005615FF">
        <w:rPr>
          <w:b w:val="0"/>
        </w:rPr>
        <w:t>mayoría</w:t>
      </w:r>
      <w:r w:rsidR="00E95679" w:rsidRPr="005615FF">
        <w:rPr>
          <w:b w:val="0"/>
        </w:rPr>
        <w:t xml:space="preserve"> de las atenciones en salud</w:t>
      </w:r>
      <w:r w:rsidR="00403A1E" w:rsidRPr="005615FF">
        <w:rPr>
          <w:b w:val="0"/>
        </w:rPr>
        <w:t xml:space="preserve">, provienen </w:t>
      </w:r>
      <w:r w:rsidR="00E95679" w:rsidRPr="005615FF">
        <w:rPr>
          <w:b w:val="0"/>
        </w:rPr>
        <w:t>de</w:t>
      </w:r>
      <w:r w:rsidR="00403A1E" w:rsidRPr="005615FF">
        <w:rPr>
          <w:b w:val="0"/>
        </w:rPr>
        <w:t>l</w:t>
      </w:r>
      <w:r w:rsidR="00E95679" w:rsidRPr="005615FF">
        <w:rPr>
          <w:b w:val="0"/>
        </w:rPr>
        <w:t xml:space="preserve"> Centro de Salud, seguido </w:t>
      </w:r>
      <w:r w:rsidR="00403A1E" w:rsidRPr="005615FF">
        <w:rPr>
          <w:b w:val="0"/>
        </w:rPr>
        <w:t>del Hospital.</w:t>
      </w:r>
    </w:p>
    <w:p w:rsidR="0037398A" w:rsidRDefault="00DD1B7D" w:rsidP="00ED790E">
      <w:pPr>
        <w:rPr>
          <w:ins w:id="580" w:author="pc" w:date="2012-02-01T10:04:00Z"/>
          <w:b w:val="0"/>
          <w:color w:val="000000"/>
        </w:rPr>
      </w:pPr>
      <w:r w:rsidRPr="005615FF">
        <w:rPr>
          <w:b w:val="0"/>
        </w:rPr>
        <w:t>Por lo anterior s</w:t>
      </w:r>
      <w:r w:rsidR="004A24BA" w:rsidRPr="005615FF">
        <w:rPr>
          <w:b w:val="0"/>
        </w:rPr>
        <w:t>e concluye que el</w:t>
      </w:r>
      <w:r w:rsidR="00497901" w:rsidRPr="005615FF">
        <w:rPr>
          <w:b w:val="0"/>
        </w:rPr>
        <w:t xml:space="preserve"> 3</w:t>
      </w:r>
      <w:r w:rsidR="00ED790E" w:rsidRPr="005615FF">
        <w:rPr>
          <w:b w:val="0"/>
        </w:rPr>
        <w:t xml:space="preserve">3 </w:t>
      </w:r>
      <w:r w:rsidR="004A24BA" w:rsidRPr="005615FF">
        <w:rPr>
          <w:b w:val="0"/>
        </w:rPr>
        <w:t>% de las personas con discapacidad censadas,</w:t>
      </w:r>
      <w:r w:rsidR="006B6BDC" w:rsidRPr="005615FF">
        <w:rPr>
          <w:b w:val="0"/>
        </w:rPr>
        <w:t xml:space="preserve"> no</w:t>
      </w:r>
      <w:r w:rsidR="004A24BA" w:rsidRPr="005615FF">
        <w:rPr>
          <w:b w:val="0"/>
        </w:rPr>
        <w:t xml:space="preserve"> han tenido acceso a los servicios generales de salud, </w:t>
      </w:r>
      <w:r w:rsidR="00B82EBC" w:rsidRPr="005615FF">
        <w:rPr>
          <w:b w:val="0"/>
        </w:rPr>
        <w:t xml:space="preserve">esto deja de manifiesto </w:t>
      </w:r>
      <w:r w:rsidR="0094758E" w:rsidRPr="005615FF">
        <w:rPr>
          <w:b w:val="0"/>
        </w:rPr>
        <w:t xml:space="preserve">que aún existe un limitado acceso para las personas con discapacidad, </w:t>
      </w:r>
      <w:r w:rsidR="00B82EBC" w:rsidRPr="005615FF">
        <w:rPr>
          <w:b w:val="0"/>
        </w:rPr>
        <w:t>situación agravada en relación a</w:t>
      </w:r>
      <w:r w:rsidR="004A24BA" w:rsidRPr="005615FF">
        <w:rPr>
          <w:b w:val="0"/>
        </w:rPr>
        <w:t xml:space="preserve"> los </w:t>
      </w:r>
      <w:r w:rsidR="00B82EBC" w:rsidRPr="005615FF">
        <w:rPr>
          <w:b w:val="0"/>
        </w:rPr>
        <w:t xml:space="preserve">servicios </w:t>
      </w:r>
      <w:r w:rsidR="004A24BA" w:rsidRPr="005615FF">
        <w:rPr>
          <w:b w:val="0"/>
        </w:rPr>
        <w:t>de especialidad.</w:t>
      </w:r>
      <w:r w:rsidR="00ED790E" w:rsidRPr="005615FF">
        <w:rPr>
          <w:b w:val="0"/>
        </w:rPr>
        <w:t xml:space="preserve"> Esta situación es congruente con </w:t>
      </w:r>
      <w:r w:rsidR="005124ED" w:rsidRPr="005615FF">
        <w:rPr>
          <w:b w:val="0"/>
          <w:color w:val="000000"/>
        </w:rPr>
        <w:t xml:space="preserve">los hallazgos del INE 2002, </w:t>
      </w:r>
      <w:r w:rsidR="00ED790E" w:rsidRPr="005615FF">
        <w:rPr>
          <w:b w:val="0"/>
          <w:color w:val="000000"/>
        </w:rPr>
        <w:t xml:space="preserve">que pone de manifiesto que </w:t>
      </w:r>
      <w:r w:rsidR="005124ED" w:rsidRPr="005615FF">
        <w:rPr>
          <w:b w:val="0"/>
          <w:color w:val="000000"/>
        </w:rPr>
        <w:t>los principales proveedores de atención a nivel nacional m</w:t>
      </w:r>
      <w:r w:rsidRPr="005615FF">
        <w:rPr>
          <w:b w:val="0"/>
          <w:color w:val="000000"/>
        </w:rPr>
        <w:t>encionados en la Encuesta son: C</w:t>
      </w:r>
      <w:r w:rsidR="005124ED" w:rsidRPr="005615FF">
        <w:rPr>
          <w:b w:val="0"/>
          <w:color w:val="000000"/>
        </w:rPr>
        <w:t>entros de salud y hospitales públicos, clínicas</w:t>
      </w:r>
      <w:r w:rsidR="0052275E" w:rsidRPr="005615FF">
        <w:rPr>
          <w:b w:val="0"/>
          <w:color w:val="000000"/>
        </w:rPr>
        <w:t>,</w:t>
      </w:r>
      <w:r w:rsidR="005124ED" w:rsidRPr="005615FF">
        <w:rPr>
          <w:b w:val="0"/>
          <w:color w:val="000000"/>
        </w:rPr>
        <w:t xml:space="preserve"> hospitales privados</w:t>
      </w:r>
      <w:r w:rsidR="00497901" w:rsidRPr="005615FF">
        <w:rPr>
          <w:b w:val="0"/>
          <w:color w:val="000000"/>
        </w:rPr>
        <w:t xml:space="preserve"> y aunque no se pagan</w:t>
      </w:r>
      <w:del w:id="581" w:author="pc" w:date="2012-02-01T10:04:00Z">
        <w:r w:rsidR="00497901" w:rsidRPr="005615FF" w:rsidDel="0037398A">
          <w:rPr>
            <w:b w:val="0"/>
            <w:color w:val="000000"/>
          </w:rPr>
          <w:delText xml:space="preserve">, </w:delText>
        </w:r>
      </w:del>
      <w:ins w:id="582" w:author="pc" w:date="2012-02-01T10:04:00Z">
        <w:r w:rsidR="0037398A">
          <w:rPr>
            <w:b w:val="0"/>
            <w:color w:val="000000"/>
          </w:rPr>
          <w:t xml:space="preserve">. </w:t>
        </w:r>
      </w:ins>
    </w:p>
    <w:p w:rsidR="005124ED" w:rsidRPr="005615FF" w:rsidRDefault="00497901" w:rsidP="00ED790E">
      <w:pPr>
        <w:rPr>
          <w:b w:val="0"/>
          <w:color w:val="000000"/>
        </w:rPr>
      </w:pPr>
      <w:del w:id="583" w:author="pc" w:date="2012-02-01T10:04:00Z">
        <w:r w:rsidRPr="005615FF" w:rsidDel="0037398A">
          <w:rPr>
            <w:b w:val="0"/>
            <w:color w:val="000000"/>
          </w:rPr>
          <w:delText>uno</w:delText>
        </w:r>
      </w:del>
      <w:ins w:id="584" w:author="pc" w:date="2012-02-01T10:04:00Z">
        <w:r w:rsidR="0037398A" w:rsidRPr="005615FF">
          <w:rPr>
            <w:b w:val="0"/>
            <w:color w:val="000000"/>
          </w:rPr>
          <w:t>Un</w:t>
        </w:r>
        <w:r w:rsidR="0037398A">
          <w:rPr>
            <w:b w:val="0"/>
            <w:color w:val="000000"/>
          </w:rPr>
          <w:t>a</w:t>
        </w:r>
      </w:ins>
      <w:r w:rsidRPr="005615FF">
        <w:rPr>
          <w:b w:val="0"/>
          <w:color w:val="000000"/>
        </w:rPr>
        <w:t xml:space="preserve"> de las principales limitaciones expuestas </w:t>
      </w:r>
      <w:r w:rsidR="0052275E" w:rsidRPr="005615FF">
        <w:rPr>
          <w:b w:val="0"/>
          <w:color w:val="000000"/>
        </w:rPr>
        <w:t xml:space="preserve">para el acceso </w:t>
      </w:r>
      <w:del w:id="585" w:author="pc" w:date="2012-02-01T10:04:00Z">
        <w:r w:rsidRPr="005615FF" w:rsidDel="0037398A">
          <w:rPr>
            <w:b w:val="0"/>
            <w:color w:val="000000"/>
          </w:rPr>
          <w:delText xml:space="preserve">son </w:delText>
        </w:r>
      </w:del>
      <w:ins w:id="586" w:author="pc" w:date="2012-02-01T10:04:00Z">
        <w:r w:rsidR="0037398A">
          <w:rPr>
            <w:b w:val="0"/>
            <w:color w:val="000000"/>
          </w:rPr>
          <w:t>es</w:t>
        </w:r>
        <w:r w:rsidR="0037398A" w:rsidRPr="005615FF">
          <w:rPr>
            <w:b w:val="0"/>
            <w:color w:val="000000"/>
          </w:rPr>
          <w:t xml:space="preserve"> </w:t>
        </w:r>
      </w:ins>
      <w:r w:rsidRPr="005615FF">
        <w:rPr>
          <w:b w:val="0"/>
          <w:color w:val="000000"/>
        </w:rPr>
        <w:t>la falta de fondos</w:t>
      </w:r>
      <w:r w:rsidR="00702D6E" w:rsidRPr="005615FF">
        <w:rPr>
          <w:b w:val="0"/>
          <w:color w:val="000000"/>
        </w:rPr>
        <w:t>. Este hallazgo es coincidente con el censo</w:t>
      </w:r>
      <w:r w:rsidRPr="005615FF">
        <w:rPr>
          <w:b w:val="0"/>
          <w:color w:val="000000"/>
        </w:rPr>
        <w:t xml:space="preserve">, </w:t>
      </w:r>
      <w:r w:rsidR="00C27D12" w:rsidRPr="005615FF">
        <w:rPr>
          <w:b w:val="0"/>
          <w:color w:val="000000"/>
        </w:rPr>
        <w:t>destacando entre alguno</w:t>
      </w:r>
      <w:r w:rsidR="00702D6E" w:rsidRPr="005615FF">
        <w:rPr>
          <w:b w:val="0"/>
          <w:color w:val="000000"/>
        </w:rPr>
        <w:t xml:space="preserve">s factores que afectan el acceso a los servicios, tal como </w:t>
      </w:r>
      <w:r w:rsidRPr="005615FF">
        <w:rPr>
          <w:b w:val="0"/>
          <w:color w:val="000000"/>
        </w:rPr>
        <w:t xml:space="preserve">la distancia, </w:t>
      </w:r>
      <w:r w:rsidR="00702D6E" w:rsidRPr="005615FF">
        <w:rPr>
          <w:b w:val="0"/>
          <w:color w:val="000000"/>
        </w:rPr>
        <w:t xml:space="preserve">inaccesibilidad del </w:t>
      </w:r>
      <w:r w:rsidRPr="005615FF">
        <w:rPr>
          <w:b w:val="0"/>
          <w:color w:val="000000"/>
        </w:rPr>
        <w:t xml:space="preserve">transporte, coste de exámenes especializados y </w:t>
      </w:r>
      <w:r w:rsidR="00702D6E" w:rsidRPr="005615FF">
        <w:rPr>
          <w:b w:val="0"/>
          <w:color w:val="000000"/>
        </w:rPr>
        <w:t>poca disponibilidad de medicamentos.</w:t>
      </w:r>
      <w:r w:rsidR="005124ED" w:rsidRPr="005615FF">
        <w:rPr>
          <w:b w:val="0"/>
        </w:rPr>
        <w:t xml:space="preserve"> </w:t>
      </w:r>
    </w:p>
    <w:p w:rsidR="00DD1B7D" w:rsidRPr="005615FF" w:rsidRDefault="00DD1B7D" w:rsidP="0052275E">
      <w:bookmarkStart w:id="587" w:name="_Toc313873668"/>
    </w:p>
    <w:p w:rsidR="00DD1B7D" w:rsidRPr="005615FF" w:rsidRDefault="00DD1B7D" w:rsidP="0052275E"/>
    <w:p w:rsidR="00DD1B7D" w:rsidRPr="005615FF" w:rsidRDefault="00DD1B7D" w:rsidP="0052275E"/>
    <w:p w:rsidR="0052275E" w:rsidRPr="005615FF" w:rsidRDefault="00BB441A" w:rsidP="0052275E">
      <w:pPr>
        <w:rPr>
          <w:lang w:val="es-MX"/>
        </w:rPr>
      </w:pPr>
      <w:r w:rsidRPr="005615FF">
        <w:t>Gráfico No. 8</w:t>
      </w:r>
      <w:r w:rsidR="0039711E" w:rsidRPr="005615FF">
        <w:t xml:space="preserve"> </w:t>
      </w:r>
    </w:p>
    <w:p w:rsidR="0052275E" w:rsidRPr="005615FF" w:rsidRDefault="0052275E" w:rsidP="0052275E">
      <w:pPr>
        <w:rPr>
          <w:b w:val="0"/>
        </w:rPr>
      </w:pPr>
      <w:r w:rsidRPr="005615FF">
        <w:rPr>
          <w:b w:val="0"/>
          <w:noProof/>
          <w:lang w:eastAsia="es-HN"/>
        </w:rPr>
        <w:drawing>
          <wp:inline distT="0" distB="0" distL="0" distR="0">
            <wp:extent cx="5612130" cy="2838450"/>
            <wp:effectExtent l="19050" t="0" r="26670" b="0"/>
            <wp:docPr id="1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F61C7" w:rsidRPr="005615FF" w:rsidRDefault="0052275E" w:rsidP="0052275E">
      <w:pPr>
        <w:rPr>
          <w:b w:val="0"/>
          <w:color w:val="000000"/>
        </w:rPr>
      </w:pPr>
      <w:r w:rsidRPr="005615FF">
        <w:rPr>
          <w:b w:val="0"/>
        </w:rPr>
        <w:t>La atención, es</w:t>
      </w:r>
      <w:r w:rsidRPr="005615FF">
        <w:rPr>
          <w:b w:val="0"/>
          <w:color w:val="000000"/>
        </w:rPr>
        <w:t xml:space="preserve"> el conjunto de actividades interdisciplinarias, educativa-asistencial, efectuadas directa o indirectamente en el niño/a que presenta algún tipo de discapacidad. </w:t>
      </w:r>
    </w:p>
    <w:p w:rsidR="0052275E" w:rsidRPr="005615FF" w:rsidRDefault="0052275E" w:rsidP="0052275E">
      <w:pPr>
        <w:rPr>
          <w:b w:val="0"/>
          <w:color w:val="000000"/>
        </w:rPr>
      </w:pPr>
      <w:r w:rsidRPr="005615FF">
        <w:rPr>
          <w:b w:val="0"/>
          <w:color w:val="000000"/>
        </w:rPr>
        <w:t xml:space="preserve">Se caracteriza por su naturaleza sistemática, secuencial y dinámica, que comprende tanto la identificación temprana y acertada de problemas o necesidades, la evolución del proceso de intervención en el niño/a y el propio programa. Procura reducir, aminorar, compensar factores de riegos. </w:t>
      </w:r>
    </w:p>
    <w:p w:rsidR="00702D6E" w:rsidRPr="005615FF" w:rsidRDefault="0052275E" w:rsidP="0052275E">
      <w:pPr>
        <w:rPr>
          <w:b w:val="0"/>
          <w:lang w:val="es-MX"/>
        </w:rPr>
      </w:pPr>
      <w:r w:rsidRPr="005615FF">
        <w:rPr>
          <w:b w:val="0"/>
          <w:lang w:val="es-MX"/>
        </w:rPr>
        <w:t>Con esta pregunta sobre el acceso a la atención especializada</w:t>
      </w:r>
      <w:r w:rsidR="00702D6E" w:rsidRPr="005615FF">
        <w:rPr>
          <w:b w:val="0"/>
          <w:lang w:val="es-MX"/>
        </w:rPr>
        <w:t xml:space="preserve">, </w:t>
      </w:r>
      <w:r w:rsidRPr="005615FF">
        <w:rPr>
          <w:b w:val="0"/>
          <w:lang w:val="es-MX"/>
        </w:rPr>
        <w:t>se pretende determinar quien apoy</w:t>
      </w:r>
      <w:ins w:id="588" w:author="Hadizabel" w:date="2012-02-01T22:24:00Z">
        <w:r w:rsidR="00F30E9B">
          <w:rPr>
            <w:b w:val="0"/>
            <w:lang w:val="es-MX"/>
          </w:rPr>
          <w:t>ó</w:t>
        </w:r>
      </w:ins>
      <w:commentRangeStart w:id="589"/>
      <w:del w:id="590" w:author="Hadizabel" w:date="2012-02-01T22:24:00Z">
        <w:r w:rsidRPr="005615FF" w:rsidDel="00F30E9B">
          <w:rPr>
            <w:b w:val="0"/>
            <w:lang w:val="es-MX"/>
          </w:rPr>
          <w:delText>o</w:delText>
        </w:r>
      </w:del>
      <w:commentRangeEnd w:id="589"/>
      <w:r w:rsidR="0037398A">
        <w:rPr>
          <w:rStyle w:val="CommentReference"/>
        </w:rPr>
        <w:commentReference w:id="589"/>
      </w:r>
      <w:r w:rsidRPr="005615FF">
        <w:rPr>
          <w:b w:val="0"/>
          <w:lang w:val="es-MX"/>
        </w:rPr>
        <w:t xml:space="preserve"> en la obtención del diagnóstico: resultados de evaluaciones médicas, psicológicas, pedagógicas que establezcan el tipo, grado de discapacidad causas y /o que esperar a futuro</w:t>
      </w:r>
      <w:del w:id="591" w:author="pc" w:date="2012-02-01T10:07:00Z">
        <w:r w:rsidRPr="005615FF" w:rsidDel="0037398A">
          <w:rPr>
            <w:b w:val="0"/>
            <w:lang w:val="es-MX"/>
          </w:rPr>
          <w:delText xml:space="preserve"> </w:delText>
        </w:r>
      </w:del>
      <w:r w:rsidRPr="005615FF">
        <w:rPr>
          <w:b w:val="0"/>
          <w:lang w:val="es-MX"/>
        </w:rPr>
        <w:t>/pronostico, también e</w:t>
      </w:r>
      <w:r w:rsidRPr="005615FF">
        <w:rPr>
          <w:b w:val="0"/>
          <w:color w:val="000000"/>
          <w:lang w:val="es-MX"/>
        </w:rPr>
        <w:t>stá relacionado con la obtención de a</w:t>
      </w:r>
      <w:r w:rsidRPr="005615FF">
        <w:rPr>
          <w:b w:val="0"/>
          <w:lang w:val="es-MX"/>
        </w:rPr>
        <w:t>poyo en rehabilitación o Educación Especial para la mejora de su condición</w:t>
      </w:r>
      <w:r w:rsidR="00702D6E" w:rsidRPr="005615FF">
        <w:rPr>
          <w:b w:val="0"/>
          <w:lang w:val="es-MX"/>
        </w:rPr>
        <w:t>.</w:t>
      </w:r>
    </w:p>
    <w:p w:rsidR="00AA44EA" w:rsidRPr="005615FF" w:rsidRDefault="00702D6E" w:rsidP="0052275E">
      <w:pPr>
        <w:rPr>
          <w:b w:val="0"/>
        </w:rPr>
      </w:pPr>
      <w:del w:id="592" w:author="pc" w:date="2012-02-01T10:08:00Z">
        <w:r w:rsidRPr="005615FF" w:rsidDel="0037398A">
          <w:rPr>
            <w:b w:val="0"/>
            <w:lang w:val="es-MX"/>
          </w:rPr>
          <w:delText xml:space="preserve"> </w:delText>
        </w:r>
      </w:del>
      <w:r w:rsidRPr="005615FF">
        <w:rPr>
          <w:b w:val="0"/>
          <w:lang w:val="es-MX"/>
        </w:rPr>
        <w:t>L</w:t>
      </w:r>
      <w:r w:rsidR="0052275E" w:rsidRPr="005615FF">
        <w:rPr>
          <w:b w:val="0"/>
          <w:lang w:val="es-MX"/>
        </w:rPr>
        <w:t>os resultados del censo indican que d</w:t>
      </w:r>
      <w:r w:rsidR="0052275E" w:rsidRPr="005615FF">
        <w:rPr>
          <w:b w:val="0"/>
        </w:rPr>
        <w:t>el total de las 332 personas con discapacidad registradas, 174 personas han recibido algún tipo de atención especializada lo que representa un 52 %, el mayor acceso</w:t>
      </w:r>
      <w:del w:id="593" w:author="pc" w:date="2012-02-01T10:08:00Z">
        <w:r w:rsidR="0052275E" w:rsidRPr="005615FF" w:rsidDel="0037398A">
          <w:rPr>
            <w:b w:val="0"/>
          </w:rPr>
          <w:delText xml:space="preserve">, </w:delText>
        </w:r>
      </w:del>
      <w:ins w:id="594" w:author="pc" w:date="2012-02-01T10:08:00Z">
        <w:r w:rsidR="0037398A">
          <w:rPr>
            <w:b w:val="0"/>
          </w:rPr>
          <w:t xml:space="preserve"> </w:t>
        </w:r>
      </w:ins>
      <w:r w:rsidR="0052275E" w:rsidRPr="005615FF">
        <w:rPr>
          <w:b w:val="0"/>
        </w:rPr>
        <w:t xml:space="preserve">lo reportan </w:t>
      </w:r>
      <w:del w:id="595" w:author="pc" w:date="2012-02-01T10:08:00Z">
        <w:r w:rsidR="0052275E" w:rsidRPr="005615FF" w:rsidDel="0037398A">
          <w:rPr>
            <w:b w:val="0"/>
          </w:rPr>
          <w:delText xml:space="preserve"> </w:delText>
        </w:r>
      </w:del>
      <w:r w:rsidR="0052275E" w:rsidRPr="005615FF">
        <w:rPr>
          <w:b w:val="0"/>
        </w:rPr>
        <w:t>59 de 109 personas con discapacidad múltiple, lo que representa el 54%, le sigue 58 de 111 personas con discapacidad motora, que representan el 52</w:t>
      </w:r>
      <w:del w:id="596" w:author="pc" w:date="2012-02-01T10:08:00Z">
        <w:r w:rsidR="0052275E" w:rsidRPr="005615FF" w:rsidDel="0037398A">
          <w:rPr>
            <w:b w:val="0"/>
          </w:rPr>
          <w:delText xml:space="preserve"> </w:delText>
        </w:r>
      </w:del>
      <w:r w:rsidR="0052275E" w:rsidRPr="005615FF">
        <w:rPr>
          <w:b w:val="0"/>
        </w:rPr>
        <w:t>%,  25 de 48 casos con discapacidad auditiva, lo que representa el 52</w:t>
      </w:r>
      <w:r w:rsidR="00AA44EA" w:rsidRPr="005615FF">
        <w:rPr>
          <w:b w:val="0"/>
        </w:rPr>
        <w:t xml:space="preserve">%, luego </w:t>
      </w:r>
      <w:r w:rsidR="0052275E" w:rsidRPr="005615FF">
        <w:rPr>
          <w:b w:val="0"/>
        </w:rPr>
        <w:t xml:space="preserve">24 de 48 personas con discapacidad intelectual; que representan el 50%, de 12 personas registradas con discapacidad visual, 5 reportaron haber recibido atención especializada, lo que representa el 42%,  2 personas de 3 registradas con discapacidad de comunicación y lenguaje que representan el 67% y una persona registrada con autismo </w:t>
      </w:r>
      <w:del w:id="597" w:author="Hadizabel" w:date="2012-02-01T22:24:00Z">
        <w:r w:rsidR="0052275E" w:rsidRPr="005615FF" w:rsidDel="00F30E9B">
          <w:rPr>
            <w:b w:val="0"/>
          </w:rPr>
          <w:delText>report</w:delText>
        </w:r>
        <w:commentRangeStart w:id="598"/>
        <w:r w:rsidR="0052275E" w:rsidRPr="005615FF" w:rsidDel="00F30E9B">
          <w:rPr>
            <w:b w:val="0"/>
          </w:rPr>
          <w:delText>o</w:delText>
        </w:r>
        <w:commentRangeEnd w:id="598"/>
        <w:r w:rsidR="0037398A" w:rsidDel="00F30E9B">
          <w:rPr>
            <w:rStyle w:val="CommentReference"/>
          </w:rPr>
          <w:commentReference w:id="598"/>
        </w:r>
        <w:r w:rsidR="0052275E" w:rsidRPr="005615FF" w:rsidDel="00F30E9B">
          <w:rPr>
            <w:b w:val="0"/>
          </w:rPr>
          <w:delText xml:space="preserve"> </w:delText>
        </w:r>
      </w:del>
      <w:ins w:id="599" w:author="Hadizabel" w:date="2012-02-01T22:24:00Z">
        <w:r w:rsidR="00F30E9B" w:rsidRPr="005615FF">
          <w:rPr>
            <w:b w:val="0"/>
          </w:rPr>
          <w:t>report</w:t>
        </w:r>
        <w:r w:rsidR="00F30E9B">
          <w:rPr>
            <w:b w:val="0"/>
          </w:rPr>
          <w:t>ó</w:t>
        </w:r>
      </w:ins>
      <w:ins w:id="600" w:author="pc" w:date="2012-02-02T16:04:00Z">
        <w:r w:rsidR="001900E6">
          <w:rPr>
            <w:b w:val="0"/>
          </w:rPr>
          <w:t xml:space="preserve"> </w:t>
        </w:r>
      </w:ins>
      <w:r w:rsidR="0052275E" w:rsidRPr="005615FF">
        <w:rPr>
          <w:b w:val="0"/>
        </w:rPr>
        <w:t xml:space="preserve">haber recibido atención, lo que representa un 100%. </w:t>
      </w:r>
    </w:p>
    <w:p w:rsidR="009A3F12" w:rsidRPr="005615FF" w:rsidRDefault="0052275E" w:rsidP="0052275E">
      <w:pPr>
        <w:rPr>
          <w:b w:val="0"/>
        </w:rPr>
      </w:pPr>
      <w:r w:rsidRPr="005615FF">
        <w:rPr>
          <w:b w:val="0"/>
        </w:rPr>
        <w:t xml:space="preserve">La mayor procedencia de este apoyo, 94 personas reportan que provienen del </w:t>
      </w:r>
      <w:commentRangeStart w:id="601"/>
      <w:r w:rsidRPr="005615FF">
        <w:rPr>
          <w:b w:val="0"/>
        </w:rPr>
        <w:t>Hospital</w:t>
      </w:r>
      <w:commentRangeEnd w:id="601"/>
      <w:r w:rsidR="0037398A">
        <w:rPr>
          <w:rStyle w:val="CommentReference"/>
        </w:rPr>
        <w:commentReference w:id="601"/>
      </w:r>
      <w:ins w:id="602" w:author="Hadizabel" w:date="2012-02-01T22:24:00Z">
        <w:r w:rsidR="00F30E9B">
          <w:rPr>
            <w:b w:val="0"/>
          </w:rPr>
          <w:t xml:space="preserve"> público</w:t>
        </w:r>
      </w:ins>
      <w:r w:rsidRPr="005615FF">
        <w:rPr>
          <w:b w:val="0"/>
        </w:rPr>
        <w:t xml:space="preserve">, le sigue INAMUN con 21 casos de atención reportados. </w:t>
      </w:r>
    </w:p>
    <w:p w:rsidR="0052275E" w:rsidRPr="00F5257D" w:rsidRDefault="0052275E" w:rsidP="0052275E">
      <w:pPr>
        <w:rPr>
          <w:b w:val="0"/>
          <w:strike/>
          <w:rPrChange w:id="603" w:author="Hadizabel" w:date="2012-02-02T14:06:00Z">
            <w:rPr>
              <w:b w:val="0"/>
            </w:rPr>
          </w:rPrChange>
        </w:rPr>
      </w:pPr>
      <w:r w:rsidRPr="005615FF">
        <w:rPr>
          <w:b w:val="0"/>
        </w:rPr>
        <w:t xml:space="preserve">Los 174 participantes </w:t>
      </w:r>
      <w:r w:rsidR="009A3F12" w:rsidRPr="005615FF">
        <w:rPr>
          <w:b w:val="0"/>
        </w:rPr>
        <w:t xml:space="preserve">que contestaron afirmativamente a esta pregunta, </w:t>
      </w:r>
      <w:r w:rsidRPr="005615FF">
        <w:rPr>
          <w:b w:val="0"/>
        </w:rPr>
        <w:t>manifiestan haber recibido apoyo de parte de varios proveedores en</w:t>
      </w:r>
      <w:ins w:id="604" w:author="Hadizabel" w:date="2012-02-01T22:25:00Z">
        <w:r w:rsidR="00F30E9B">
          <w:rPr>
            <w:b w:val="0"/>
          </w:rPr>
          <w:t>tre</w:t>
        </w:r>
      </w:ins>
      <w:r w:rsidRPr="005615FF">
        <w:rPr>
          <w:b w:val="0"/>
        </w:rPr>
        <w:t xml:space="preserve"> </w:t>
      </w:r>
      <w:ins w:id="605" w:author="Hadizabel" w:date="2012-02-01T22:25:00Z">
        <w:r w:rsidR="00F30E9B">
          <w:rPr>
            <w:b w:val="0"/>
          </w:rPr>
          <w:t>los</w:t>
        </w:r>
      </w:ins>
      <w:del w:id="606" w:author="Hadizabel" w:date="2012-02-01T22:26:00Z">
        <w:r w:rsidRPr="005615FF" w:rsidDel="00F30E9B">
          <w:rPr>
            <w:b w:val="0"/>
          </w:rPr>
          <w:delText>algunos</w:delText>
        </w:r>
      </w:del>
      <w:r w:rsidRPr="005615FF">
        <w:rPr>
          <w:b w:val="0"/>
        </w:rPr>
        <w:t xml:space="preserve"> mencionados están Clínicas Privadas, Brigadas, Teletón. </w:t>
      </w:r>
      <w:r w:rsidR="00A652C6" w:rsidRPr="00A652C6">
        <w:rPr>
          <w:b w:val="0"/>
          <w:strike/>
          <w:rPrChange w:id="607" w:author="Hadizabel" w:date="2012-02-02T14:06:00Z">
            <w:rPr>
              <w:b w:val="0"/>
            </w:rPr>
          </w:rPrChange>
        </w:rPr>
        <w:t xml:space="preserve">El otro 48 % </w:t>
      </w:r>
      <w:commentRangeStart w:id="608"/>
      <w:del w:id="609" w:author="Hadizabel" w:date="2012-02-01T22:26:00Z">
        <w:r w:rsidR="00A652C6" w:rsidRPr="00A652C6">
          <w:rPr>
            <w:b w:val="0"/>
            <w:strike/>
            <w:rPrChange w:id="610" w:author="Hadizabel" w:date="2012-02-02T14:06:00Z">
              <w:rPr>
                <w:b w:val="0"/>
              </w:rPr>
            </w:rPrChange>
          </w:rPr>
          <w:delText>destaca</w:delText>
        </w:r>
      </w:del>
      <w:commentRangeEnd w:id="608"/>
      <w:r w:rsidR="00A652C6" w:rsidRPr="00A652C6">
        <w:rPr>
          <w:rStyle w:val="CommentReference"/>
          <w:strike/>
          <w:rPrChange w:id="611" w:author="Hadizabel" w:date="2012-02-02T14:06:00Z">
            <w:rPr>
              <w:rStyle w:val="CommentReference"/>
            </w:rPr>
          </w:rPrChange>
        </w:rPr>
        <w:commentReference w:id="608"/>
      </w:r>
      <w:r w:rsidR="00A652C6" w:rsidRPr="00A652C6">
        <w:rPr>
          <w:b w:val="0"/>
          <w:strike/>
          <w:rPrChange w:id="612" w:author="Hadizabel" w:date="2012-02-02T14:06:00Z">
            <w:rPr>
              <w:b w:val="0"/>
              <w:sz w:val="16"/>
              <w:szCs w:val="16"/>
            </w:rPr>
          </w:rPrChange>
        </w:rPr>
        <w:t xml:space="preserve"> destacan no haber tenido acceso a servicios especializados. </w:t>
      </w:r>
    </w:p>
    <w:p w:rsidR="0052275E" w:rsidRPr="005615FF" w:rsidRDefault="0052275E" w:rsidP="0052275E">
      <w:pPr>
        <w:rPr>
          <w:b w:val="0"/>
        </w:rPr>
      </w:pPr>
      <w:r w:rsidRPr="005615FF">
        <w:rPr>
          <w:b w:val="0"/>
        </w:rPr>
        <w:t>Según el INE 2002, la mayor parte de las personas han recibido atención de parte de más de un proveedor. El principal proveedor identificado es el Centro de Salud,  Ho</w:t>
      </w:r>
      <w:commentRangeStart w:id="613"/>
      <w:r w:rsidRPr="005615FF">
        <w:rPr>
          <w:b w:val="0"/>
        </w:rPr>
        <w:t>s</w:t>
      </w:r>
      <w:commentRangeEnd w:id="613"/>
      <w:r w:rsidR="00464604">
        <w:rPr>
          <w:rStyle w:val="CommentReference"/>
        </w:rPr>
        <w:commentReference w:id="613"/>
      </w:r>
      <w:r w:rsidRPr="005615FF">
        <w:rPr>
          <w:b w:val="0"/>
        </w:rPr>
        <w:t>pital</w:t>
      </w:r>
      <w:ins w:id="614" w:author="Hadizabel" w:date="2012-02-01T22:26:00Z">
        <w:r w:rsidR="009149AC">
          <w:rPr>
            <w:b w:val="0"/>
          </w:rPr>
          <w:t xml:space="preserve"> público</w:t>
        </w:r>
      </w:ins>
      <w:r w:rsidRPr="005615FF">
        <w:rPr>
          <w:b w:val="0"/>
        </w:rPr>
        <w:t>, le siguen las Clínicas y Hospitales privados.</w:t>
      </w:r>
      <w:r w:rsidRPr="005615FF">
        <w:rPr>
          <w:b w:val="0"/>
          <w:color w:val="000000"/>
        </w:rPr>
        <w:t xml:space="preserve"> Destaca que la mayoría de las atenciones corresponden a una simple atención y no a tratamientos de rehabilitación o provisión de ayudas técnicas, las cuales son realizadas en su mayoría por centros privados especializados sin fines de lucro.  Subraya que las</w:t>
      </w:r>
      <w:r w:rsidRPr="005615FF">
        <w:rPr>
          <w:b w:val="0"/>
        </w:rPr>
        <w:t xml:space="preserve"> personas atendidas en un 75% no siguen un tratamiento para su discapacidad.  En el caso de Jesús de Otoro, la situación es muy similar, paleada por el posicionamiento creciente de INAMUM como proveedor de servicios especializados.</w:t>
      </w:r>
    </w:p>
    <w:bookmarkEnd w:id="587"/>
    <w:p w:rsidR="004550D9" w:rsidRPr="00464604" w:rsidRDefault="00A652C6" w:rsidP="004550D9">
      <w:pPr>
        <w:pStyle w:val="Heading2"/>
        <w:rPr>
          <w:rFonts w:ascii="Calibri" w:hAnsi="Calibri" w:cs="Calibri"/>
          <w:b/>
          <w:lang w:val="es-MX"/>
          <w:rPrChange w:id="615" w:author="pc" w:date="2012-02-01T10:11:00Z">
            <w:rPr>
              <w:rFonts w:ascii="Calibri" w:hAnsi="Calibri" w:cs="Calibri"/>
              <w:lang w:val="es-MX"/>
            </w:rPr>
          </w:rPrChange>
        </w:rPr>
      </w:pPr>
      <w:r w:rsidRPr="00A652C6">
        <w:rPr>
          <w:rFonts w:ascii="Calibri" w:hAnsi="Calibri" w:cs="Calibri"/>
          <w:b/>
          <w:lang w:val="es-MX"/>
          <w:rPrChange w:id="616" w:author="pc" w:date="2012-02-01T10:11:00Z">
            <w:rPr>
              <w:rFonts w:ascii="Calibri" w:hAnsi="Calibri" w:cs="Calibri"/>
              <w:b/>
              <w:sz w:val="16"/>
              <w:szCs w:val="16"/>
              <w:lang w:val="es-MX"/>
            </w:rPr>
          </w:rPrChange>
        </w:rPr>
        <w:t xml:space="preserve">2.4 Nivel de Participación Social de la Persona con Discapacidad </w:t>
      </w:r>
    </w:p>
    <w:p w:rsidR="004550D9" w:rsidRPr="005615FF" w:rsidRDefault="004550D9" w:rsidP="004550D9">
      <w:pPr>
        <w:autoSpaceDE w:val="0"/>
        <w:autoSpaceDN w:val="0"/>
        <w:adjustRightInd w:val="0"/>
        <w:spacing w:after="0" w:line="240" w:lineRule="auto"/>
        <w:rPr>
          <w:rFonts w:ascii="Calibri" w:hAnsi="Calibri" w:cs="Calibri"/>
          <w:b w:val="0"/>
        </w:rPr>
      </w:pPr>
      <w:r w:rsidRPr="005615FF">
        <w:rPr>
          <w:rFonts w:ascii="Calibri" w:hAnsi="Calibri" w:cs="Calibri"/>
          <w:b w:val="0"/>
        </w:rPr>
        <w:t>La igualdad o equiparación de oportunidades es el medio de acercar a la persona con discapacidad a la participación activa en todos los escenarios de la vida cotidiana y comunitaria.</w:t>
      </w:r>
    </w:p>
    <w:p w:rsidR="001F61C7" w:rsidRPr="005615FF" w:rsidRDefault="001F61C7" w:rsidP="004550D9">
      <w:pPr>
        <w:autoSpaceDE w:val="0"/>
        <w:autoSpaceDN w:val="0"/>
        <w:adjustRightInd w:val="0"/>
        <w:spacing w:after="0" w:line="240" w:lineRule="auto"/>
        <w:rPr>
          <w:rFonts w:ascii="Calibri" w:hAnsi="Calibri" w:cs="Calibri"/>
          <w:b w:val="0"/>
        </w:rPr>
      </w:pPr>
    </w:p>
    <w:p w:rsidR="004550D9" w:rsidRPr="005615FF" w:rsidDel="009149AC" w:rsidRDefault="004550D9" w:rsidP="004550D9">
      <w:pPr>
        <w:autoSpaceDE w:val="0"/>
        <w:autoSpaceDN w:val="0"/>
        <w:adjustRightInd w:val="0"/>
        <w:spacing w:after="0" w:line="240" w:lineRule="auto"/>
        <w:rPr>
          <w:del w:id="617" w:author="Hadizabel" w:date="2012-02-01T22:28:00Z"/>
          <w:rFonts w:ascii="Calibri" w:hAnsi="Calibri" w:cs="Calibri"/>
          <w:b w:val="0"/>
        </w:rPr>
      </w:pPr>
      <w:r w:rsidRPr="005615FF">
        <w:rPr>
          <w:rFonts w:ascii="Calibri" w:hAnsi="Calibri" w:cs="Calibri"/>
          <w:b w:val="0"/>
        </w:rPr>
        <w:t xml:space="preserve">Tal y como establece el </w:t>
      </w:r>
      <w:ins w:id="618" w:author="Hadizabel" w:date="2012-02-01T22:28:00Z">
        <w:r w:rsidR="009149AC">
          <w:rPr>
            <w:rFonts w:ascii="Calibri" w:hAnsi="Calibri" w:cs="Calibri"/>
            <w:b w:val="0"/>
          </w:rPr>
          <w:t xml:space="preserve">párrafo 21 del </w:t>
        </w:r>
      </w:ins>
      <w:r w:rsidRPr="005615FF">
        <w:rPr>
          <w:rFonts w:ascii="Calibri" w:hAnsi="Calibri" w:cs="Calibri"/>
          <w:b w:val="0"/>
        </w:rPr>
        <w:t>Programa de Acción Mundial</w:t>
      </w:r>
      <w:ins w:id="619" w:author="Hadizabel" w:date="2012-02-01T22:27:00Z">
        <w:r w:rsidR="009149AC">
          <w:rPr>
            <w:rFonts w:ascii="Calibri" w:hAnsi="Calibri" w:cs="Calibri"/>
            <w:b w:val="0"/>
          </w:rPr>
          <w:t xml:space="preserve"> (PAM)</w:t>
        </w:r>
      </w:ins>
      <w:r w:rsidRPr="005615FF">
        <w:rPr>
          <w:rFonts w:ascii="Calibri" w:hAnsi="Calibri" w:cs="Calibri"/>
          <w:b w:val="0"/>
        </w:rPr>
        <w:t xml:space="preserve">, que a reducidas cuentas es el propio entorno el que determina el efecto de una deficiencia o discapacidad sobre el diario vivir de una persona. Es el entorno el que permea la situación de minusvalía, cuando se niegan las oportunidades de que dispone la comunidad y que son necesarias para los aspectos fundamentales de la vida: familiar, la educación, el empleo, la vivienda y la seguridad económica y personal, la participación en grupos sociales y políticos, las actividades religiosas, las relaciones afectivas y sexuales, el acceso a instalaciones públicas, la libertad de movimiento y el estilo general de la vida diaria. </w:t>
      </w:r>
      <w:commentRangeStart w:id="620"/>
      <w:del w:id="621" w:author="Hadizabel" w:date="2012-02-01T22:29:00Z">
        <w:r w:rsidRPr="005615FF" w:rsidDel="009149AC">
          <w:rPr>
            <w:rFonts w:ascii="Calibri" w:hAnsi="Calibri" w:cs="Calibri"/>
            <w:b w:val="0"/>
          </w:rPr>
          <w:delText>(Párrafo</w:delText>
        </w:r>
      </w:del>
      <w:del w:id="622" w:author="Hadizabel" w:date="2012-02-01T22:28:00Z">
        <w:r w:rsidRPr="005615FF" w:rsidDel="009149AC">
          <w:rPr>
            <w:rFonts w:ascii="Calibri" w:hAnsi="Calibri" w:cs="Calibri"/>
            <w:b w:val="0"/>
          </w:rPr>
          <w:delText xml:space="preserve"> 21 del P.A.M.</w:delText>
        </w:r>
      </w:del>
      <w:ins w:id="623" w:author="Hadizabel" w:date="2012-02-01T22:28:00Z">
        <w:r w:rsidR="009149AC" w:rsidRPr="005615FF" w:rsidDel="009149AC">
          <w:rPr>
            <w:rFonts w:ascii="Calibri" w:hAnsi="Calibri" w:cs="Calibri"/>
            <w:b w:val="0"/>
          </w:rPr>
          <w:t xml:space="preserve"> </w:t>
        </w:r>
      </w:ins>
      <w:del w:id="624" w:author="Hadizabel" w:date="2012-02-01T22:28:00Z">
        <w:r w:rsidRPr="005615FF" w:rsidDel="009149AC">
          <w:rPr>
            <w:rFonts w:ascii="Calibri" w:hAnsi="Calibri" w:cs="Calibri"/>
            <w:b w:val="0"/>
          </w:rPr>
          <w:delText>)</w:delText>
        </w:r>
        <w:commentRangeEnd w:id="620"/>
        <w:r w:rsidR="00464604" w:rsidDel="009149AC">
          <w:rPr>
            <w:rStyle w:val="CommentReference"/>
          </w:rPr>
          <w:commentReference w:id="620"/>
        </w:r>
      </w:del>
    </w:p>
    <w:p w:rsidR="004550D9" w:rsidRPr="005615FF" w:rsidRDefault="004550D9" w:rsidP="004550D9">
      <w:pPr>
        <w:autoSpaceDE w:val="0"/>
        <w:autoSpaceDN w:val="0"/>
        <w:adjustRightInd w:val="0"/>
        <w:spacing w:after="0" w:line="240" w:lineRule="auto"/>
        <w:rPr>
          <w:rFonts w:ascii="Calibri" w:hAnsi="Calibri" w:cs="Calibri"/>
          <w:b w:val="0"/>
        </w:rPr>
      </w:pPr>
    </w:p>
    <w:p w:rsidR="00541E5A" w:rsidRDefault="004550D9">
      <w:pPr>
        <w:autoSpaceDE w:val="0"/>
        <w:autoSpaceDN w:val="0"/>
        <w:adjustRightInd w:val="0"/>
        <w:spacing w:after="0" w:line="240" w:lineRule="auto"/>
        <w:rPr>
          <w:b w:val="0"/>
        </w:rPr>
        <w:pPrChange w:id="625" w:author="Hadizabel" w:date="2012-02-01T22:28:00Z">
          <w:pPr>
            <w:spacing w:after="0"/>
          </w:pPr>
        </w:pPrChange>
      </w:pPr>
      <w:r w:rsidRPr="005615FF">
        <w:rPr>
          <w:rFonts w:ascii="Calibri" w:hAnsi="Calibri" w:cs="Calibri"/>
          <w:b w:val="0"/>
        </w:rPr>
        <w:t xml:space="preserve">Para efectos del Censo, la variable nivel de participación se </w:t>
      </w:r>
      <w:commentRangeStart w:id="626"/>
      <w:r w:rsidRPr="005615FF">
        <w:rPr>
          <w:rFonts w:ascii="Calibri" w:hAnsi="Calibri" w:cs="Calibri"/>
          <w:b w:val="0"/>
        </w:rPr>
        <w:t>c</w:t>
      </w:r>
      <w:ins w:id="627" w:author="pc" w:date="2012-02-02T16:05:00Z">
        <w:r w:rsidR="001900E6">
          <w:rPr>
            <w:rFonts w:ascii="Calibri" w:hAnsi="Calibri" w:cs="Calibri"/>
            <w:b w:val="0"/>
          </w:rPr>
          <w:t>a</w:t>
        </w:r>
      </w:ins>
      <w:del w:id="628" w:author="pc" w:date="2012-02-02T16:05:00Z">
        <w:r w:rsidRPr="005615FF" w:rsidDel="001900E6">
          <w:rPr>
            <w:rFonts w:ascii="Calibri" w:hAnsi="Calibri" w:cs="Calibri"/>
            <w:b w:val="0"/>
          </w:rPr>
          <w:delText>á</w:delText>
        </w:r>
      </w:del>
      <w:r w:rsidRPr="005615FF">
        <w:rPr>
          <w:rFonts w:ascii="Calibri" w:hAnsi="Calibri" w:cs="Calibri"/>
          <w:b w:val="0"/>
        </w:rPr>
        <w:t>lcul</w:t>
      </w:r>
      <w:del w:id="629" w:author="pc" w:date="2012-02-02T16:05:00Z">
        <w:r w:rsidRPr="005615FF" w:rsidDel="001900E6">
          <w:rPr>
            <w:rFonts w:ascii="Calibri" w:hAnsi="Calibri" w:cs="Calibri"/>
            <w:b w:val="0"/>
          </w:rPr>
          <w:delText>o</w:delText>
        </w:r>
        <w:commentRangeEnd w:id="626"/>
        <w:r w:rsidR="00464604" w:rsidDel="001900E6">
          <w:rPr>
            <w:rStyle w:val="CommentReference"/>
          </w:rPr>
          <w:commentReference w:id="626"/>
        </w:r>
        <w:r w:rsidRPr="005615FF" w:rsidDel="001900E6">
          <w:rPr>
            <w:rFonts w:ascii="Calibri" w:hAnsi="Calibri" w:cs="Calibri"/>
            <w:b w:val="0"/>
          </w:rPr>
          <w:delText xml:space="preserve"> </w:delText>
        </w:r>
      </w:del>
      <w:ins w:id="630" w:author="pc" w:date="2012-02-02T16:05:00Z">
        <w:r w:rsidR="001900E6">
          <w:rPr>
            <w:rFonts w:ascii="Calibri" w:hAnsi="Calibri" w:cs="Calibri"/>
            <w:b w:val="0"/>
          </w:rPr>
          <w:t>ó</w:t>
        </w:r>
      </w:ins>
      <w:r w:rsidRPr="005615FF">
        <w:rPr>
          <w:rFonts w:ascii="Calibri" w:hAnsi="Calibri" w:cs="Calibri"/>
          <w:b w:val="0"/>
        </w:rPr>
        <w:t>de la siguiente manera: Se sumaron las variables</w:t>
      </w:r>
      <w:ins w:id="631" w:author="pc" w:date="2012-02-02T16:07:00Z">
        <w:r w:rsidR="001900E6">
          <w:rPr>
            <w:rFonts w:ascii="Calibri" w:hAnsi="Calibri" w:cs="Calibri"/>
            <w:b w:val="0"/>
          </w:rPr>
          <w:t xml:space="preserve"> </w:t>
        </w:r>
      </w:ins>
      <w:ins w:id="632" w:author="pc" w:date="2012-02-01T10:13:00Z">
        <w:del w:id="633" w:author="Hadizabel" w:date="2012-02-01T22:30:00Z">
          <w:r w:rsidR="008D198F" w:rsidDel="00506BBC">
            <w:rPr>
              <w:rFonts w:ascii="Calibri" w:hAnsi="Calibri" w:cs="Calibri"/>
              <w:b w:val="0"/>
            </w:rPr>
            <w:delText xml:space="preserve"> siguientes:</w:delText>
          </w:r>
        </w:del>
      </w:ins>
      <w:del w:id="634" w:author="Hadizabel" w:date="2012-02-01T22:30:00Z">
        <w:r w:rsidRPr="005615FF" w:rsidDel="00506BBC">
          <w:rPr>
            <w:rFonts w:ascii="Calibri" w:hAnsi="Calibri" w:cs="Calibri"/>
            <w:b w:val="0"/>
          </w:rPr>
          <w:delText xml:space="preserve"> </w:delText>
        </w:r>
      </w:del>
      <w:r w:rsidRPr="005615FF">
        <w:rPr>
          <w:rFonts w:ascii="Calibri" w:hAnsi="Calibri" w:cs="Calibri"/>
          <w:b w:val="0"/>
        </w:rPr>
        <w:t>participa en reuniones familiares, mas tiene amigos</w:t>
      </w:r>
      <w:r w:rsidR="00DF278B" w:rsidRPr="005615FF">
        <w:rPr>
          <w:rFonts w:ascii="Calibri" w:hAnsi="Calibri" w:cs="Calibri"/>
          <w:b w:val="0"/>
        </w:rPr>
        <w:t>/as</w:t>
      </w:r>
      <w:r w:rsidRPr="005615FF">
        <w:rPr>
          <w:rFonts w:ascii="Calibri" w:hAnsi="Calibri" w:cs="Calibri"/>
          <w:b w:val="0"/>
        </w:rPr>
        <w:t>, más participa en actividades de la iglesia, más participa en actividades recreativas, al responder afirmativamente a todas, se obtiene el nivel más alto de participación, al tener tres, su nivel de participación es media, al tener dos es baja, al tener uno muy baja y al no tener ninguno, se califica como ninguna participación ya que siempre se queda en la casa.</w:t>
      </w:r>
      <w:r w:rsidRPr="005615FF">
        <w:rPr>
          <w:b w:val="0"/>
        </w:rPr>
        <w:t xml:space="preserve"> </w:t>
      </w:r>
    </w:p>
    <w:p w:rsidR="006B7DC1" w:rsidRPr="005615FF" w:rsidDel="00506BBC" w:rsidRDefault="006B7DC1" w:rsidP="00F55307">
      <w:pPr>
        <w:spacing w:after="0"/>
        <w:rPr>
          <w:del w:id="635" w:author="Hadizabel" w:date="2012-02-01T22:30:00Z"/>
          <w:b w:val="0"/>
        </w:rPr>
      </w:pPr>
    </w:p>
    <w:p w:rsidR="00966AE3" w:rsidRPr="005615FF" w:rsidDel="00506BBC" w:rsidRDefault="00966AE3" w:rsidP="00F55307">
      <w:pPr>
        <w:spacing w:after="0"/>
        <w:rPr>
          <w:del w:id="636" w:author="Hadizabel" w:date="2012-02-01T22:30:00Z"/>
          <w:b w:val="0"/>
        </w:rPr>
      </w:pPr>
    </w:p>
    <w:p w:rsidR="00966AE3" w:rsidRPr="005615FF" w:rsidDel="00506BBC" w:rsidRDefault="00966AE3" w:rsidP="00F55307">
      <w:pPr>
        <w:spacing w:after="0"/>
        <w:rPr>
          <w:del w:id="637" w:author="Hadizabel" w:date="2012-02-01T22:30:00Z"/>
          <w:b w:val="0"/>
        </w:rPr>
      </w:pPr>
    </w:p>
    <w:p w:rsidR="006B7DC1" w:rsidRPr="005615FF" w:rsidRDefault="00966AE3" w:rsidP="00F55307">
      <w:pPr>
        <w:spacing w:after="0"/>
      </w:pPr>
      <w:r w:rsidRPr="005615FF">
        <w:t>Gráfico Número 9</w:t>
      </w:r>
    </w:p>
    <w:p w:rsidR="00C23C3C" w:rsidRPr="005615FF" w:rsidRDefault="001F61C7" w:rsidP="0011117A">
      <w:pPr>
        <w:jc w:val="center"/>
        <w:rPr>
          <w:rFonts w:eastAsia="Calibri"/>
          <w:b w:val="0"/>
          <w:strike/>
        </w:rPr>
      </w:pPr>
      <w:r w:rsidRPr="005615FF">
        <w:rPr>
          <w:rFonts w:eastAsia="Calibri"/>
          <w:b w:val="0"/>
          <w:strike/>
          <w:noProof/>
          <w:lang w:eastAsia="es-HN"/>
        </w:rPr>
        <w:drawing>
          <wp:inline distT="0" distB="0" distL="0" distR="0">
            <wp:extent cx="4288633" cy="2466975"/>
            <wp:effectExtent l="19050" t="0" r="16667" b="0"/>
            <wp:docPr id="14"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F278B" w:rsidRPr="005615FF" w:rsidRDefault="006B3DF4" w:rsidP="00DF278B">
      <w:pPr>
        <w:spacing w:after="0"/>
        <w:rPr>
          <w:b w:val="0"/>
        </w:rPr>
      </w:pPr>
      <w:r w:rsidRPr="005615FF">
        <w:rPr>
          <w:rFonts w:eastAsia="Times New Roman"/>
          <w:b w:val="0"/>
          <w:color w:val="000000"/>
          <w:lang w:eastAsia="es-HN"/>
        </w:rPr>
        <w:t>L</w:t>
      </w:r>
      <w:r w:rsidR="0018755D" w:rsidRPr="005615FF">
        <w:rPr>
          <w:rFonts w:eastAsia="Times New Roman"/>
          <w:b w:val="0"/>
          <w:color w:val="000000"/>
          <w:lang w:eastAsia="es-HN"/>
        </w:rPr>
        <w:t>a discapacidad se entiende como el resultado de una relación dinámica de la persona con los entornos políticos, culturales, sociales y ambientales, donde la persona con discapacidad encuentra barreras o facilitadores/as para su desempeño y participación</w:t>
      </w:r>
      <w:r w:rsidR="00DF278B" w:rsidRPr="005615FF">
        <w:rPr>
          <w:rFonts w:eastAsia="Times New Roman"/>
          <w:b w:val="0"/>
          <w:color w:val="000000"/>
          <w:lang w:eastAsia="es-HN"/>
        </w:rPr>
        <w:t xml:space="preserve"> en las actividades de la vida </w:t>
      </w:r>
      <w:r w:rsidR="0018755D" w:rsidRPr="005615FF">
        <w:rPr>
          <w:rFonts w:eastAsia="Times New Roman"/>
          <w:b w:val="0"/>
          <w:color w:val="000000"/>
          <w:lang w:eastAsia="es-HN"/>
        </w:rPr>
        <w:t>cotidiana</w:t>
      </w:r>
      <w:r w:rsidRPr="005615FF">
        <w:rPr>
          <w:rFonts w:eastAsia="Times New Roman"/>
          <w:b w:val="0"/>
          <w:color w:val="000000"/>
          <w:lang w:eastAsia="es-HN"/>
        </w:rPr>
        <w:t xml:space="preserve"> y comunitaria</w:t>
      </w:r>
      <w:r w:rsidR="0018755D" w:rsidRPr="005615FF">
        <w:rPr>
          <w:rFonts w:eastAsia="Times New Roman"/>
          <w:b w:val="0"/>
          <w:color w:val="000000"/>
          <w:lang w:eastAsia="es-HN"/>
        </w:rPr>
        <w:t>.</w:t>
      </w:r>
      <w:r w:rsidR="00DF278B" w:rsidRPr="005615FF">
        <w:rPr>
          <w:b w:val="0"/>
        </w:rPr>
        <w:t xml:space="preserve"> Entre los resultados obtenidos relacionados con la participación se destaca, que 82 personas que representan el 25 % tienen participación media 27%,  94 personas que representa el 24 % baja, </w:t>
      </w:r>
      <w:commentRangeStart w:id="638"/>
      <w:r w:rsidR="00DF278B" w:rsidRPr="005615FF">
        <w:rPr>
          <w:b w:val="0"/>
        </w:rPr>
        <w:t>65</w:t>
      </w:r>
      <w:commentRangeEnd w:id="638"/>
      <w:r w:rsidR="008D198F">
        <w:rPr>
          <w:rStyle w:val="CommentReference"/>
        </w:rPr>
        <w:commentReference w:id="638"/>
      </w:r>
      <w:r w:rsidR="00DF278B" w:rsidRPr="005615FF">
        <w:rPr>
          <w:b w:val="0"/>
        </w:rPr>
        <w:t xml:space="preserve"> </w:t>
      </w:r>
      <w:ins w:id="639" w:author="Hadizabel" w:date="2012-02-01T22:31:00Z">
        <w:r w:rsidR="00506BBC">
          <w:rPr>
            <w:b w:val="0"/>
          </w:rPr>
          <w:t xml:space="preserve">personas </w:t>
        </w:r>
      </w:ins>
      <w:r w:rsidR="00DF278B" w:rsidRPr="005615FF">
        <w:rPr>
          <w:b w:val="0"/>
        </w:rPr>
        <w:t>alta, representa el 20</w:t>
      </w:r>
      <w:del w:id="640" w:author="pc" w:date="2012-02-01T10:16:00Z">
        <w:r w:rsidR="00DF278B" w:rsidRPr="005615FF" w:rsidDel="008D198F">
          <w:rPr>
            <w:b w:val="0"/>
          </w:rPr>
          <w:delText xml:space="preserve"> </w:delText>
        </w:r>
      </w:del>
      <w:r w:rsidR="00DF278B" w:rsidRPr="005615FF">
        <w:rPr>
          <w:b w:val="0"/>
        </w:rPr>
        <w:t>%</w:t>
      </w:r>
      <w:ins w:id="641" w:author="pc" w:date="2012-02-01T10:16:00Z">
        <w:r w:rsidR="008D198F">
          <w:rPr>
            <w:b w:val="0"/>
          </w:rPr>
          <w:t>,</w:t>
        </w:r>
      </w:ins>
      <w:r w:rsidR="00DF278B" w:rsidRPr="005615FF">
        <w:rPr>
          <w:b w:val="0"/>
        </w:rPr>
        <w:t xml:space="preserve">  </w:t>
      </w:r>
      <w:commentRangeStart w:id="642"/>
      <w:r w:rsidR="00DF278B" w:rsidRPr="005615FF">
        <w:rPr>
          <w:b w:val="0"/>
        </w:rPr>
        <w:t>40</w:t>
      </w:r>
      <w:commentRangeEnd w:id="642"/>
      <w:r w:rsidR="008D198F">
        <w:rPr>
          <w:rStyle w:val="CommentReference"/>
        </w:rPr>
        <w:commentReference w:id="642"/>
      </w:r>
      <w:r w:rsidR="00DF278B" w:rsidRPr="005615FF">
        <w:rPr>
          <w:b w:val="0"/>
        </w:rPr>
        <w:t xml:space="preserve"> </w:t>
      </w:r>
      <w:ins w:id="643" w:author="Hadizabel" w:date="2012-02-01T22:31:00Z">
        <w:r w:rsidR="00506BBC">
          <w:rPr>
            <w:b w:val="0"/>
          </w:rPr>
          <w:t xml:space="preserve">personas </w:t>
        </w:r>
      </w:ins>
      <w:r w:rsidR="00DF278B" w:rsidRPr="005615FF">
        <w:rPr>
          <w:b w:val="0"/>
        </w:rPr>
        <w:t xml:space="preserve">muy baja 12% y ninguna 51 personas que representan el 15% reportan sin ningún tipo de participación. </w:t>
      </w:r>
    </w:p>
    <w:p w:rsidR="0018755D" w:rsidRPr="005615FF" w:rsidRDefault="0018755D" w:rsidP="00F55307">
      <w:pPr>
        <w:rPr>
          <w:rFonts w:eastAsia="Times New Roman"/>
          <w:b w:val="0"/>
          <w:color w:val="000000"/>
          <w:lang w:eastAsia="es-HN"/>
        </w:rPr>
      </w:pPr>
    </w:p>
    <w:p w:rsidR="00C23C3C" w:rsidRPr="005615FF" w:rsidRDefault="00966AE3" w:rsidP="00F55307">
      <w:pPr>
        <w:rPr>
          <w:rFonts w:eastAsia="Times New Roman"/>
          <w:color w:val="000000"/>
          <w:lang w:eastAsia="es-HN"/>
        </w:rPr>
      </w:pPr>
      <w:r w:rsidRPr="005615FF">
        <w:rPr>
          <w:rFonts w:eastAsia="Times New Roman"/>
          <w:color w:val="000000"/>
          <w:lang w:eastAsia="es-HN"/>
        </w:rPr>
        <w:t>Gráfico número 10</w:t>
      </w:r>
    </w:p>
    <w:p w:rsidR="008A2FFF" w:rsidRPr="005615FF" w:rsidRDefault="008A2FFF" w:rsidP="00F55307">
      <w:pPr>
        <w:rPr>
          <w:rFonts w:eastAsia="Times New Roman"/>
          <w:color w:val="000000"/>
          <w:lang w:eastAsia="es-HN"/>
        </w:rPr>
      </w:pPr>
      <w:r w:rsidRPr="005615FF">
        <w:rPr>
          <w:rFonts w:eastAsia="Times New Roman"/>
          <w:noProof/>
          <w:color w:val="000000"/>
          <w:lang w:eastAsia="es-HN"/>
        </w:rPr>
        <w:drawing>
          <wp:inline distT="0" distB="0" distL="0" distR="0">
            <wp:extent cx="5612130" cy="1541780"/>
            <wp:effectExtent l="19050" t="0" r="26670" b="1270"/>
            <wp:docPr id="15"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C49D2" w:rsidRPr="005615FF" w:rsidRDefault="00F31B58" w:rsidP="00F55307">
      <w:pPr>
        <w:rPr>
          <w:b w:val="0"/>
        </w:rPr>
      </w:pPr>
      <w:r w:rsidRPr="005615FF">
        <w:rPr>
          <w:b w:val="0"/>
        </w:rPr>
        <w:t xml:space="preserve">En relación a las dificultades </w:t>
      </w:r>
      <w:r w:rsidR="00AF6B4E" w:rsidRPr="005615FF">
        <w:rPr>
          <w:b w:val="0"/>
        </w:rPr>
        <w:t>en</w:t>
      </w:r>
      <w:r w:rsidRPr="005615FF">
        <w:rPr>
          <w:b w:val="0"/>
        </w:rPr>
        <w:t xml:space="preserve"> l</w:t>
      </w:r>
      <w:r w:rsidR="00AF6B4E" w:rsidRPr="005615FF">
        <w:rPr>
          <w:b w:val="0"/>
        </w:rPr>
        <w:t xml:space="preserve">a participación </w:t>
      </w:r>
      <w:r w:rsidR="005D08C8" w:rsidRPr="005615FF">
        <w:rPr>
          <w:b w:val="0"/>
        </w:rPr>
        <w:t xml:space="preserve">en las actividades cotidianas y comunitarias </w:t>
      </w:r>
      <w:r w:rsidR="00AF6B4E" w:rsidRPr="005615FF">
        <w:rPr>
          <w:b w:val="0"/>
        </w:rPr>
        <w:t xml:space="preserve">destacadas por </w:t>
      </w:r>
      <w:r w:rsidRPr="005615FF">
        <w:rPr>
          <w:b w:val="0"/>
        </w:rPr>
        <w:t xml:space="preserve">las </w:t>
      </w:r>
      <w:r w:rsidR="008A2FFF" w:rsidRPr="005615FF">
        <w:rPr>
          <w:b w:val="0"/>
        </w:rPr>
        <w:t>332</w:t>
      </w:r>
      <w:r w:rsidRPr="005615FF">
        <w:rPr>
          <w:b w:val="0"/>
        </w:rPr>
        <w:t xml:space="preserve"> personas con discapacidad censadas, </w:t>
      </w:r>
      <w:r w:rsidR="00E42409" w:rsidRPr="005615FF">
        <w:rPr>
          <w:b w:val="0"/>
        </w:rPr>
        <w:t>la mayor dificultad l</w:t>
      </w:r>
      <w:r w:rsidR="00AF6B4E" w:rsidRPr="005615FF">
        <w:rPr>
          <w:b w:val="0"/>
        </w:rPr>
        <w:t>a</w:t>
      </w:r>
      <w:r w:rsidR="00657074" w:rsidRPr="005615FF">
        <w:rPr>
          <w:b w:val="0"/>
        </w:rPr>
        <w:t xml:space="preserve"> </w:t>
      </w:r>
      <w:r w:rsidR="008A2FFF" w:rsidRPr="005615FF">
        <w:rPr>
          <w:b w:val="0"/>
        </w:rPr>
        <w:t>registran 178</w:t>
      </w:r>
      <w:r w:rsidR="00AF6B4E" w:rsidRPr="005615FF">
        <w:rPr>
          <w:b w:val="0"/>
        </w:rPr>
        <w:t xml:space="preserve"> </w:t>
      </w:r>
      <w:r w:rsidRPr="005615FF">
        <w:rPr>
          <w:b w:val="0"/>
        </w:rPr>
        <w:t>per</w:t>
      </w:r>
      <w:r w:rsidR="00AF6B4E" w:rsidRPr="005615FF">
        <w:rPr>
          <w:b w:val="0"/>
        </w:rPr>
        <w:t>sonas con discapacidad motora</w:t>
      </w:r>
      <w:r w:rsidRPr="005615FF">
        <w:rPr>
          <w:b w:val="0"/>
        </w:rPr>
        <w:t>,</w:t>
      </w:r>
      <w:r w:rsidR="00AF6B4E" w:rsidRPr="005615FF">
        <w:rPr>
          <w:b w:val="0"/>
        </w:rPr>
        <w:t xml:space="preserve"> específicamente con dificultades para caminar,</w:t>
      </w:r>
      <w:r w:rsidRPr="005615FF">
        <w:rPr>
          <w:b w:val="0"/>
        </w:rPr>
        <w:t xml:space="preserve"> en segundo lugar </w:t>
      </w:r>
      <w:r w:rsidR="008A2FFF" w:rsidRPr="005615FF">
        <w:rPr>
          <w:b w:val="0"/>
        </w:rPr>
        <w:t>161</w:t>
      </w:r>
      <w:r w:rsidRPr="005615FF">
        <w:rPr>
          <w:b w:val="0"/>
        </w:rPr>
        <w:t xml:space="preserve"> personas </w:t>
      </w:r>
      <w:r w:rsidR="00AF6B4E" w:rsidRPr="005615FF">
        <w:rPr>
          <w:b w:val="0"/>
        </w:rPr>
        <w:t>con discapacidad de comunicación y de lenguaje, específicamente aquellas que presentan dificultades para hablar</w:t>
      </w:r>
      <w:r w:rsidR="005D08C8" w:rsidRPr="005615FF">
        <w:rPr>
          <w:b w:val="0"/>
        </w:rPr>
        <w:t xml:space="preserve">, </w:t>
      </w:r>
      <w:r w:rsidR="008A2FFF" w:rsidRPr="005615FF">
        <w:rPr>
          <w:b w:val="0"/>
        </w:rPr>
        <w:t>102</w:t>
      </w:r>
      <w:r w:rsidR="005D08C8" w:rsidRPr="005615FF">
        <w:rPr>
          <w:b w:val="0"/>
        </w:rPr>
        <w:t xml:space="preserve"> personas con discapacidad  intelectual, específicamente</w:t>
      </w:r>
      <w:r w:rsidR="008A2FFF" w:rsidRPr="005615FF">
        <w:rPr>
          <w:b w:val="0"/>
        </w:rPr>
        <w:t xml:space="preserve"> con dificultad para aprender, 96 personas con discapacidad motora específicamente para agarrar, 94 personas con discapacidad auditiva, específicamente con diferentes grados de dificultad para oír, 65</w:t>
      </w:r>
      <w:r w:rsidR="005D08C8" w:rsidRPr="005615FF">
        <w:rPr>
          <w:b w:val="0"/>
        </w:rPr>
        <w:t xml:space="preserve"> </w:t>
      </w:r>
      <w:r w:rsidR="008A2FFF" w:rsidRPr="005615FF">
        <w:rPr>
          <w:b w:val="0"/>
        </w:rPr>
        <w:t xml:space="preserve">personas </w:t>
      </w:r>
      <w:r w:rsidR="00657074" w:rsidRPr="005615FF">
        <w:rPr>
          <w:b w:val="0"/>
        </w:rPr>
        <w:t xml:space="preserve">que presentan discapacidad visual, específicamente  </w:t>
      </w:r>
      <w:r w:rsidR="005D08C8" w:rsidRPr="005615FF">
        <w:rPr>
          <w:b w:val="0"/>
        </w:rPr>
        <w:t>para ver</w:t>
      </w:r>
      <w:r w:rsidR="00657074" w:rsidRPr="005615FF">
        <w:rPr>
          <w:b w:val="0"/>
        </w:rPr>
        <w:t>, entre ellos personas ciegas y con baja visión, aquellas que</w:t>
      </w:r>
      <w:r w:rsidR="005D08C8" w:rsidRPr="005615FF">
        <w:rPr>
          <w:b w:val="0"/>
        </w:rPr>
        <w:t xml:space="preserve"> aún con ayudas ópticas apropiadas</w:t>
      </w:r>
      <w:r w:rsidR="00657074" w:rsidRPr="005615FF">
        <w:rPr>
          <w:b w:val="0"/>
        </w:rPr>
        <w:t xml:space="preserve"> presentan dificultades severas para ve</w:t>
      </w:r>
      <w:r w:rsidR="002F7C64" w:rsidRPr="005615FF">
        <w:rPr>
          <w:b w:val="0"/>
        </w:rPr>
        <w:t xml:space="preserve">r. </w:t>
      </w:r>
    </w:p>
    <w:p w:rsidR="002F7C64" w:rsidRPr="005615FF" w:rsidRDefault="002F7C64" w:rsidP="00F55307">
      <w:pPr>
        <w:rPr>
          <w:rFonts w:eastAsia="+mn-ea"/>
          <w:lang w:val="es-ES"/>
        </w:rPr>
      </w:pPr>
      <w:r w:rsidRPr="005615FF">
        <w:rPr>
          <w:b w:val="0"/>
        </w:rPr>
        <w:t>De acuerdo a los hallazgos se identifican con la mayor dificultad las personas con discapacidad motora (con dificultad para caminar y agarrar), las cuales en total suman 335 personas.</w:t>
      </w:r>
    </w:p>
    <w:p w:rsidR="0018755D" w:rsidRPr="005615FF" w:rsidRDefault="00966AE3" w:rsidP="00F55307">
      <w:r w:rsidRPr="005615FF">
        <w:t>Gráfico No. 11</w:t>
      </w:r>
      <w:r w:rsidR="00220743" w:rsidRPr="005615FF">
        <w:t xml:space="preserve"> </w:t>
      </w:r>
      <w:r w:rsidR="00E25DCF" w:rsidRPr="005615FF">
        <w:t xml:space="preserve"> </w:t>
      </w:r>
    </w:p>
    <w:p w:rsidR="00E25DCF" w:rsidRPr="005615FF" w:rsidRDefault="00E25DCF" w:rsidP="00F55307">
      <w:r w:rsidRPr="005615FF">
        <w:rPr>
          <w:noProof/>
          <w:lang w:eastAsia="es-HN"/>
        </w:rPr>
        <w:drawing>
          <wp:inline distT="0" distB="0" distL="0" distR="0">
            <wp:extent cx="5605153" cy="1947553"/>
            <wp:effectExtent l="19050" t="0" r="14597" b="0"/>
            <wp:docPr id="2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25DCF" w:rsidRPr="005615FF" w:rsidRDefault="00E25DCF" w:rsidP="00F55307"/>
    <w:p w:rsidR="0079545C" w:rsidRPr="005615FF" w:rsidRDefault="00DC4C58" w:rsidP="00F55307">
      <w:pPr>
        <w:rPr>
          <w:b w:val="0"/>
        </w:rPr>
      </w:pPr>
      <w:r w:rsidRPr="005615FF">
        <w:rPr>
          <w:b w:val="0"/>
        </w:rPr>
        <w:t>En la grá</w:t>
      </w:r>
      <w:r w:rsidR="00F47C1E" w:rsidRPr="005615FF">
        <w:rPr>
          <w:b w:val="0"/>
        </w:rPr>
        <w:t xml:space="preserve">fica anterior se puede  visualizar las diferentes dificultades que presentan las </w:t>
      </w:r>
      <w:r w:rsidR="00C708B9" w:rsidRPr="005615FF">
        <w:rPr>
          <w:b w:val="0"/>
        </w:rPr>
        <w:t xml:space="preserve"> </w:t>
      </w:r>
      <w:r w:rsidR="00022ED3" w:rsidRPr="005615FF">
        <w:rPr>
          <w:b w:val="0"/>
        </w:rPr>
        <w:t>33</w:t>
      </w:r>
      <w:r w:rsidR="00651DE3" w:rsidRPr="005615FF">
        <w:rPr>
          <w:b w:val="0"/>
        </w:rPr>
        <w:t xml:space="preserve">2 </w:t>
      </w:r>
      <w:r w:rsidR="00C708B9" w:rsidRPr="005615FF">
        <w:rPr>
          <w:b w:val="0"/>
        </w:rPr>
        <w:t xml:space="preserve">personas </w:t>
      </w:r>
      <w:r w:rsidR="00DE709E" w:rsidRPr="005615FF">
        <w:rPr>
          <w:b w:val="0"/>
        </w:rPr>
        <w:t xml:space="preserve">con discapacidad </w:t>
      </w:r>
      <w:r w:rsidR="00C708B9" w:rsidRPr="005615FF">
        <w:rPr>
          <w:b w:val="0"/>
        </w:rPr>
        <w:t>censadas</w:t>
      </w:r>
      <w:r w:rsidR="00DE709E" w:rsidRPr="005615FF">
        <w:rPr>
          <w:b w:val="0"/>
        </w:rPr>
        <w:t xml:space="preserve">, </w:t>
      </w:r>
      <w:r w:rsidR="00022ED3" w:rsidRPr="005615FF">
        <w:rPr>
          <w:b w:val="0"/>
        </w:rPr>
        <w:t>109</w:t>
      </w:r>
      <w:r w:rsidR="0079545C" w:rsidRPr="005615FF">
        <w:rPr>
          <w:b w:val="0"/>
        </w:rPr>
        <w:t xml:space="preserve"> presentan un solo tipo de dificultad para su participación,  1</w:t>
      </w:r>
      <w:r w:rsidR="00022ED3" w:rsidRPr="005615FF">
        <w:rPr>
          <w:b w:val="0"/>
        </w:rPr>
        <w:t>30 dos, 52 tres, 25</w:t>
      </w:r>
      <w:r w:rsidR="0079545C" w:rsidRPr="005615FF">
        <w:rPr>
          <w:b w:val="0"/>
        </w:rPr>
        <w:t xml:space="preserve"> </w:t>
      </w:r>
      <w:r w:rsidR="00022ED3" w:rsidRPr="005615FF">
        <w:rPr>
          <w:b w:val="0"/>
        </w:rPr>
        <w:t>cuatro, dificultades, 13</w:t>
      </w:r>
      <w:r w:rsidR="0079545C" w:rsidRPr="005615FF">
        <w:rPr>
          <w:b w:val="0"/>
        </w:rPr>
        <w:t xml:space="preserve"> personas 5 dificultades y 6 </w:t>
      </w:r>
      <w:r w:rsidR="00F47C1E" w:rsidRPr="005615FF">
        <w:rPr>
          <w:b w:val="0"/>
        </w:rPr>
        <w:t xml:space="preserve">discapacidades </w:t>
      </w:r>
      <w:r w:rsidR="00022ED3" w:rsidRPr="005615FF">
        <w:rPr>
          <w:b w:val="0"/>
        </w:rPr>
        <w:t>tre</w:t>
      </w:r>
      <w:r w:rsidR="0079545C" w:rsidRPr="005615FF">
        <w:rPr>
          <w:b w:val="0"/>
        </w:rPr>
        <w:t xml:space="preserve">s personas.  </w:t>
      </w:r>
    </w:p>
    <w:p w:rsidR="00C708B9" w:rsidRPr="005615FF" w:rsidRDefault="0079545C" w:rsidP="00F55307">
      <w:pPr>
        <w:rPr>
          <w:b w:val="0"/>
        </w:rPr>
      </w:pPr>
      <w:r w:rsidRPr="005615FF">
        <w:rPr>
          <w:b w:val="0"/>
        </w:rPr>
        <w:t xml:space="preserve">De acuerdo al tipo de dificultad y en la edad en que se presentan se registra que </w:t>
      </w:r>
      <w:r w:rsidR="002E462B" w:rsidRPr="005615FF">
        <w:rPr>
          <w:b w:val="0"/>
        </w:rPr>
        <w:t>65 personas que</w:t>
      </w:r>
      <w:r w:rsidR="00C708B9" w:rsidRPr="005615FF">
        <w:rPr>
          <w:b w:val="0"/>
        </w:rPr>
        <w:t xml:space="preserve"> presentan dificultades para ver, el mayor número </w:t>
      </w:r>
      <w:commentRangeStart w:id="644"/>
      <w:del w:id="645" w:author="Hadizabel" w:date="2012-02-01T22:31:00Z">
        <w:r w:rsidR="00C708B9" w:rsidRPr="005615FF" w:rsidDel="00506BBC">
          <w:rPr>
            <w:b w:val="0"/>
          </w:rPr>
          <w:delText>d</w:delText>
        </w:r>
        <w:commentRangeEnd w:id="644"/>
        <w:r w:rsidR="000E6F6D" w:rsidDel="00506BBC">
          <w:rPr>
            <w:rStyle w:val="CommentReference"/>
          </w:rPr>
          <w:commentReference w:id="644"/>
        </w:r>
        <w:r w:rsidR="00C708B9" w:rsidRPr="005615FF" w:rsidDel="00506BBC">
          <w:rPr>
            <w:b w:val="0"/>
          </w:rPr>
          <w:delText xml:space="preserve">e </w:delText>
        </w:r>
      </w:del>
      <w:ins w:id="646" w:author="Hadizabel" w:date="2012-02-01T22:31:00Z">
        <w:r w:rsidR="00506BBC">
          <w:rPr>
            <w:b w:val="0"/>
          </w:rPr>
          <w:t>se</w:t>
        </w:r>
        <w:r w:rsidR="00506BBC" w:rsidRPr="005615FF">
          <w:rPr>
            <w:b w:val="0"/>
          </w:rPr>
          <w:t xml:space="preserve"> </w:t>
        </w:r>
      </w:ins>
      <w:r w:rsidR="00C708B9" w:rsidRPr="005615FF">
        <w:rPr>
          <w:b w:val="0"/>
        </w:rPr>
        <w:t>ide</w:t>
      </w:r>
      <w:r w:rsidR="00DF2B0B" w:rsidRPr="005615FF">
        <w:rPr>
          <w:b w:val="0"/>
        </w:rPr>
        <w:t>nt</w:t>
      </w:r>
      <w:r w:rsidR="002E462B" w:rsidRPr="005615FF">
        <w:rPr>
          <w:b w:val="0"/>
        </w:rPr>
        <w:t>ifica en los adultos mayores; 94</w:t>
      </w:r>
      <w:r w:rsidR="00DF2B0B" w:rsidRPr="005615FF">
        <w:rPr>
          <w:b w:val="0"/>
        </w:rPr>
        <w:t xml:space="preserve"> personas </w:t>
      </w:r>
      <w:r w:rsidR="009B1447" w:rsidRPr="005615FF">
        <w:rPr>
          <w:b w:val="0"/>
        </w:rPr>
        <w:t xml:space="preserve">presentan dificultad </w:t>
      </w:r>
      <w:r w:rsidR="00DF2B0B" w:rsidRPr="005615FF">
        <w:rPr>
          <w:b w:val="0"/>
        </w:rPr>
        <w:t>para oír</w:t>
      </w:r>
      <w:r w:rsidR="00DE709E" w:rsidRPr="005615FF">
        <w:rPr>
          <w:b w:val="0"/>
        </w:rPr>
        <w:t>, de la</w:t>
      </w:r>
      <w:r w:rsidR="00DF2B0B" w:rsidRPr="005615FF">
        <w:rPr>
          <w:b w:val="0"/>
        </w:rPr>
        <w:t>s cua</w:t>
      </w:r>
      <w:r w:rsidR="00DE709E" w:rsidRPr="005615FF">
        <w:rPr>
          <w:b w:val="0"/>
        </w:rPr>
        <w:t>les la mayoría se identifica en la edad</w:t>
      </w:r>
      <w:r w:rsidR="002E462B" w:rsidRPr="005615FF">
        <w:rPr>
          <w:b w:val="0"/>
        </w:rPr>
        <w:t xml:space="preserve"> de adulto joven, con 27</w:t>
      </w:r>
      <w:r w:rsidR="00DF2B0B" w:rsidRPr="005615FF">
        <w:rPr>
          <w:b w:val="0"/>
        </w:rPr>
        <w:t xml:space="preserve"> casos  y en </w:t>
      </w:r>
      <w:r w:rsidR="009B1447" w:rsidRPr="005615FF">
        <w:rPr>
          <w:b w:val="0"/>
        </w:rPr>
        <w:t xml:space="preserve">la </w:t>
      </w:r>
      <w:r w:rsidR="002E462B" w:rsidRPr="005615FF">
        <w:rPr>
          <w:b w:val="0"/>
        </w:rPr>
        <w:t>adolescencia con 22</w:t>
      </w:r>
      <w:r w:rsidR="00DF2B0B" w:rsidRPr="005615FF">
        <w:rPr>
          <w:b w:val="0"/>
        </w:rPr>
        <w:t xml:space="preserve"> casos; </w:t>
      </w:r>
      <w:r w:rsidR="00C708B9" w:rsidRPr="005615FF">
        <w:rPr>
          <w:b w:val="0"/>
        </w:rPr>
        <w:t xml:space="preserve">Las dificultades </w:t>
      </w:r>
      <w:r w:rsidR="000106BF" w:rsidRPr="005615FF">
        <w:rPr>
          <w:b w:val="0"/>
        </w:rPr>
        <w:t xml:space="preserve">motoras </w:t>
      </w:r>
      <w:r w:rsidR="00C708B9" w:rsidRPr="005615FF">
        <w:rPr>
          <w:b w:val="0"/>
        </w:rPr>
        <w:t xml:space="preserve">para </w:t>
      </w:r>
      <w:r w:rsidR="000106BF" w:rsidRPr="005615FF">
        <w:rPr>
          <w:b w:val="0"/>
        </w:rPr>
        <w:t>caminar</w:t>
      </w:r>
      <w:r w:rsidR="002B1E66" w:rsidRPr="005615FF">
        <w:rPr>
          <w:b w:val="0"/>
        </w:rPr>
        <w:t xml:space="preserve"> las presentan 178</w:t>
      </w:r>
      <w:r w:rsidR="009B1447" w:rsidRPr="005615FF">
        <w:rPr>
          <w:b w:val="0"/>
        </w:rPr>
        <w:t xml:space="preserve"> personas</w:t>
      </w:r>
      <w:r w:rsidR="002B1E66" w:rsidRPr="005615FF">
        <w:rPr>
          <w:b w:val="0"/>
        </w:rPr>
        <w:t>, el mayor número 4</w:t>
      </w:r>
      <w:r w:rsidR="000106BF" w:rsidRPr="005615FF">
        <w:rPr>
          <w:b w:val="0"/>
        </w:rPr>
        <w:t xml:space="preserve">5 </w:t>
      </w:r>
      <w:r w:rsidR="00DE709E" w:rsidRPr="005615FF">
        <w:rPr>
          <w:b w:val="0"/>
        </w:rPr>
        <w:t xml:space="preserve">se presentan en el </w:t>
      </w:r>
      <w:r w:rsidR="000106BF" w:rsidRPr="005615FF">
        <w:rPr>
          <w:b w:val="0"/>
        </w:rPr>
        <w:t xml:space="preserve">adulto mayor y en </w:t>
      </w:r>
      <w:r w:rsidR="002B1E66" w:rsidRPr="005615FF">
        <w:rPr>
          <w:b w:val="0"/>
        </w:rPr>
        <w:t xml:space="preserve">el adulto joven con 31 casos, </w:t>
      </w:r>
      <w:r w:rsidR="00340B65" w:rsidRPr="005615FF">
        <w:rPr>
          <w:b w:val="0"/>
        </w:rPr>
        <w:t xml:space="preserve">en </w:t>
      </w:r>
      <w:r w:rsidR="000106BF" w:rsidRPr="005615FF">
        <w:rPr>
          <w:b w:val="0"/>
        </w:rPr>
        <w:t xml:space="preserve">la edad preescolar </w:t>
      </w:r>
      <w:r w:rsidR="009B1447" w:rsidRPr="005615FF">
        <w:rPr>
          <w:b w:val="0"/>
        </w:rPr>
        <w:t>con</w:t>
      </w:r>
      <w:r w:rsidR="002B1E66" w:rsidRPr="005615FF">
        <w:rPr>
          <w:b w:val="0"/>
        </w:rPr>
        <w:t xml:space="preserve"> 29</w:t>
      </w:r>
      <w:r w:rsidR="009B1447" w:rsidRPr="005615FF">
        <w:rPr>
          <w:b w:val="0"/>
        </w:rPr>
        <w:t xml:space="preserve"> </w:t>
      </w:r>
      <w:r w:rsidR="000106BF" w:rsidRPr="005615FF">
        <w:rPr>
          <w:b w:val="0"/>
        </w:rPr>
        <w:t xml:space="preserve">personas, </w:t>
      </w:r>
      <w:r w:rsidR="002B1E66" w:rsidRPr="005615FF">
        <w:rPr>
          <w:b w:val="0"/>
        </w:rPr>
        <w:t>161</w:t>
      </w:r>
      <w:r w:rsidR="0060188B" w:rsidRPr="005615FF">
        <w:rPr>
          <w:b w:val="0"/>
        </w:rPr>
        <w:t xml:space="preserve"> personas presentan dificultades para hablar, el mayor número se registra en el adulto joven </w:t>
      </w:r>
      <w:r w:rsidR="002B1E66" w:rsidRPr="005615FF">
        <w:rPr>
          <w:b w:val="0"/>
        </w:rPr>
        <w:t>con 4</w:t>
      </w:r>
      <w:r w:rsidR="00DE709E" w:rsidRPr="005615FF">
        <w:rPr>
          <w:b w:val="0"/>
        </w:rPr>
        <w:t xml:space="preserve">4 casos </w:t>
      </w:r>
      <w:r w:rsidR="002B1E66" w:rsidRPr="005615FF">
        <w:rPr>
          <w:b w:val="0"/>
        </w:rPr>
        <w:t>y en la adolescencia con 39</w:t>
      </w:r>
      <w:r w:rsidR="0060188B" w:rsidRPr="005615FF">
        <w:rPr>
          <w:b w:val="0"/>
        </w:rPr>
        <w:t xml:space="preserve">; </w:t>
      </w:r>
      <w:r w:rsidR="00E032FC" w:rsidRPr="005615FF">
        <w:rPr>
          <w:b w:val="0"/>
        </w:rPr>
        <w:t>con dificultade</w:t>
      </w:r>
      <w:r w:rsidR="002B1E66" w:rsidRPr="005615FF">
        <w:rPr>
          <w:b w:val="0"/>
        </w:rPr>
        <w:t>s para agarrar se identifican 96</w:t>
      </w:r>
      <w:r w:rsidR="00E032FC" w:rsidRPr="005615FF">
        <w:rPr>
          <w:b w:val="0"/>
        </w:rPr>
        <w:t xml:space="preserve"> personas, la mayoría</w:t>
      </w:r>
      <w:r w:rsidR="002B1E66" w:rsidRPr="005615FF">
        <w:rPr>
          <w:b w:val="0"/>
        </w:rPr>
        <w:t>, 23</w:t>
      </w:r>
      <w:r w:rsidR="00E032FC" w:rsidRPr="005615FF">
        <w:rPr>
          <w:b w:val="0"/>
        </w:rPr>
        <w:t xml:space="preserve"> </w:t>
      </w:r>
      <w:r w:rsidR="000C3985" w:rsidRPr="005615FF">
        <w:rPr>
          <w:b w:val="0"/>
        </w:rPr>
        <w:t xml:space="preserve">casos </w:t>
      </w:r>
      <w:r w:rsidR="00DE709E" w:rsidRPr="005615FF">
        <w:rPr>
          <w:b w:val="0"/>
        </w:rPr>
        <w:t xml:space="preserve">registrados </w:t>
      </w:r>
      <w:r w:rsidR="009B1447" w:rsidRPr="005615FF">
        <w:rPr>
          <w:b w:val="0"/>
        </w:rPr>
        <w:t xml:space="preserve">en la edad de adulto </w:t>
      </w:r>
      <w:del w:id="647" w:author="pc" w:date="2012-02-01T10:38:00Z">
        <w:r w:rsidR="009B1447" w:rsidRPr="005615FF" w:rsidDel="000E6F6D">
          <w:rPr>
            <w:b w:val="0"/>
          </w:rPr>
          <w:delText>jó</w:delText>
        </w:r>
        <w:r w:rsidR="00E032FC" w:rsidRPr="005615FF" w:rsidDel="000E6F6D">
          <w:rPr>
            <w:b w:val="0"/>
          </w:rPr>
          <w:delText>ven</w:delText>
        </w:r>
      </w:del>
      <w:ins w:id="648" w:author="pc" w:date="2012-02-01T10:38:00Z">
        <w:r w:rsidR="000E6F6D" w:rsidRPr="005615FF">
          <w:rPr>
            <w:b w:val="0"/>
          </w:rPr>
          <w:t>joven</w:t>
        </w:r>
      </w:ins>
      <w:r w:rsidR="00E032FC" w:rsidRPr="005615FF">
        <w:rPr>
          <w:b w:val="0"/>
        </w:rPr>
        <w:t xml:space="preserve">, le sigue </w:t>
      </w:r>
      <w:r w:rsidR="00DE709E" w:rsidRPr="005615FF">
        <w:rPr>
          <w:b w:val="0"/>
        </w:rPr>
        <w:t>l</w:t>
      </w:r>
      <w:r w:rsidR="000C3985" w:rsidRPr="005615FF">
        <w:rPr>
          <w:b w:val="0"/>
        </w:rPr>
        <w:t xml:space="preserve">a </w:t>
      </w:r>
      <w:r w:rsidR="00E032FC" w:rsidRPr="005615FF">
        <w:rPr>
          <w:b w:val="0"/>
        </w:rPr>
        <w:t>ad</w:t>
      </w:r>
      <w:r w:rsidR="002B1E66" w:rsidRPr="005615FF">
        <w:rPr>
          <w:b w:val="0"/>
        </w:rPr>
        <w:t>olescencia y adulto mayor con 18</w:t>
      </w:r>
      <w:r w:rsidR="00E032FC" w:rsidRPr="005615FF">
        <w:rPr>
          <w:b w:val="0"/>
        </w:rPr>
        <w:t xml:space="preserve"> casos </w:t>
      </w:r>
      <w:r w:rsidR="002B1E66" w:rsidRPr="005615FF">
        <w:rPr>
          <w:b w:val="0"/>
        </w:rPr>
        <w:t xml:space="preserve">cada uno </w:t>
      </w:r>
      <w:r w:rsidR="00E032FC" w:rsidRPr="005615FF">
        <w:rPr>
          <w:b w:val="0"/>
        </w:rPr>
        <w:t xml:space="preserve">respectivamente; </w:t>
      </w:r>
      <w:r w:rsidR="009B1447" w:rsidRPr="005615FF">
        <w:rPr>
          <w:b w:val="0"/>
        </w:rPr>
        <w:t xml:space="preserve">con dificultades </w:t>
      </w:r>
      <w:r w:rsidR="00B862C9" w:rsidRPr="005615FF">
        <w:rPr>
          <w:b w:val="0"/>
        </w:rPr>
        <w:t>intelect</w:t>
      </w:r>
      <w:r w:rsidR="004F3F57" w:rsidRPr="005615FF">
        <w:rPr>
          <w:b w:val="0"/>
        </w:rPr>
        <w:t>uales</w:t>
      </w:r>
      <w:del w:id="649" w:author="pc" w:date="2012-02-01T10:38:00Z">
        <w:r w:rsidR="004F3F57" w:rsidRPr="005615FF" w:rsidDel="000E6F6D">
          <w:rPr>
            <w:b w:val="0"/>
          </w:rPr>
          <w:delText xml:space="preserve"> </w:delText>
        </w:r>
      </w:del>
      <w:r w:rsidR="004F3F57" w:rsidRPr="005615FF">
        <w:rPr>
          <w:b w:val="0"/>
        </w:rPr>
        <w:t>/aprender;  se registran 102</w:t>
      </w:r>
      <w:r w:rsidR="00B862C9" w:rsidRPr="005615FF">
        <w:rPr>
          <w:b w:val="0"/>
        </w:rPr>
        <w:t xml:space="preserve"> ca</w:t>
      </w:r>
      <w:r w:rsidR="004F3F57" w:rsidRPr="005615FF">
        <w:rPr>
          <w:b w:val="0"/>
        </w:rPr>
        <w:t xml:space="preserve">sos, de los cuales la mayoría 31 casos </w:t>
      </w:r>
      <w:r w:rsidR="00B862C9" w:rsidRPr="005615FF">
        <w:rPr>
          <w:b w:val="0"/>
        </w:rPr>
        <w:t xml:space="preserve"> se </w:t>
      </w:r>
      <w:r w:rsidR="00340B65" w:rsidRPr="005615FF">
        <w:rPr>
          <w:b w:val="0"/>
        </w:rPr>
        <w:t>registran en la adolescencia, 23</w:t>
      </w:r>
      <w:r w:rsidR="009B1447" w:rsidRPr="005615FF">
        <w:rPr>
          <w:b w:val="0"/>
        </w:rPr>
        <w:t xml:space="preserve"> en la edad escolar</w:t>
      </w:r>
      <w:r w:rsidR="00340B65" w:rsidRPr="005615FF">
        <w:rPr>
          <w:b w:val="0"/>
        </w:rPr>
        <w:t xml:space="preserve"> y 22 en el adulto joven, 12</w:t>
      </w:r>
      <w:r w:rsidR="009B1447" w:rsidRPr="005615FF">
        <w:rPr>
          <w:b w:val="0"/>
        </w:rPr>
        <w:t xml:space="preserve"> personas manifestaron otro tipo de dificultad, </w:t>
      </w:r>
      <w:r w:rsidR="00340B65" w:rsidRPr="005615FF">
        <w:rPr>
          <w:b w:val="0"/>
        </w:rPr>
        <w:t xml:space="preserve">en los diferentes rangos de edad </w:t>
      </w:r>
      <w:r w:rsidR="009B1447" w:rsidRPr="005615FF">
        <w:rPr>
          <w:b w:val="0"/>
        </w:rPr>
        <w:t>sin especificar.</w:t>
      </w:r>
    </w:p>
    <w:p w:rsidR="003D24FB" w:rsidRPr="005615FF" w:rsidRDefault="006B3DF4" w:rsidP="00F55307">
      <w:pPr>
        <w:rPr>
          <w:b w:val="0"/>
        </w:rPr>
      </w:pPr>
      <w:r w:rsidRPr="005615FF">
        <w:rPr>
          <w:b w:val="0"/>
        </w:rPr>
        <w:t>De acuerdo a los hallazgos identificados, se destaca que e</w:t>
      </w:r>
      <w:r w:rsidR="00A11369" w:rsidRPr="005615FF">
        <w:rPr>
          <w:b w:val="0"/>
        </w:rPr>
        <w:t>n todas las edades, las personas con discapacidad</w:t>
      </w:r>
      <w:r w:rsidR="0018755D" w:rsidRPr="005615FF">
        <w:rPr>
          <w:b w:val="0"/>
        </w:rPr>
        <w:t xml:space="preserve"> presentan </w:t>
      </w:r>
      <w:r w:rsidR="00A11369" w:rsidRPr="005615FF">
        <w:rPr>
          <w:b w:val="0"/>
        </w:rPr>
        <w:t>restricciones o</w:t>
      </w:r>
      <w:r w:rsidR="003809B1" w:rsidRPr="005615FF">
        <w:rPr>
          <w:b w:val="0"/>
        </w:rPr>
        <w:t xml:space="preserve"> </w:t>
      </w:r>
      <w:r w:rsidR="00A11369" w:rsidRPr="005615FF">
        <w:rPr>
          <w:b w:val="0"/>
        </w:rPr>
        <w:t>dificultades para</w:t>
      </w:r>
      <w:r w:rsidRPr="005615FF">
        <w:rPr>
          <w:b w:val="0"/>
        </w:rPr>
        <w:t xml:space="preserve"> la participación</w:t>
      </w:r>
      <w:r w:rsidR="00A11369" w:rsidRPr="005615FF">
        <w:rPr>
          <w:b w:val="0"/>
        </w:rPr>
        <w:t xml:space="preserve">, especialmente </w:t>
      </w:r>
      <w:r w:rsidRPr="005615FF">
        <w:rPr>
          <w:b w:val="0"/>
        </w:rPr>
        <w:t xml:space="preserve">en aquellos </w:t>
      </w:r>
      <w:r w:rsidR="0018755D" w:rsidRPr="005615FF">
        <w:rPr>
          <w:b w:val="0"/>
        </w:rPr>
        <w:t xml:space="preserve">casos </w:t>
      </w:r>
      <w:r w:rsidRPr="005615FF">
        <w:rPr>
          <w:b w:val="0"/>
        </w:rPr>
        <w:t>registrados con</w:t>
      </w:r>
      <w:r w:rsidR="0018755D" w:rsidRPr="005615FF">
        <w:rPr>
          <w:b w:val="0"/>
        </w:rPr>
        <w:t xml:space="preserve"> dificultades múltiples</w:t>
      </w:r>
      <w:r w:rsidR="00A11369" w:rsidRPr="005615FF">
        <w:rPr>
          <w:b w:val="0"/>
        </w:rPr>
        <w:t xml:space="preserve">, personas que presentan </w:t>
      </w:r>
      <w:r w:rsidR="00963A07" w:rsidRPr="005615FF">
        <w:rPr>
          <w:b w:val="0"/>
        </w:rPr>
        <w:t xml:space="preserve">desde </w:t>
      </w:r>
      <w:r w:rsidR="00A11369" w:rsidRPr="005615FF">
        <w:rPr>
          <w:b w:val="0"/>
        </w:rPr>
        <w:t>dos  hasta seis</w:t>
      </w:r>
      <w:r w:rsidR="00963A07" w:rsidRPr="005615FF">
        <w:rPr>
          <w:b w:val="0"/>
        </w:rPr>
        <w:t xml:space="preserve"> </w:t>
      </w:r>
      <w:r w:rsidR="0018755D" w:rsidRPr="005615FF">
        <w:rPr>
          <w:b w:val="0"/>
        </w:rPr>
        <w:t>dificultades para la participación</w:t>
      </w:r>
      <w:r w:rsidR="00963A07" w:rsidRPr="005615FF">
        <w:rPr>
          <w:b w:val="0"/>
        </w:rPr>
        <w:t xml:space="preserve">, </w:t>
      </w:r>
      <w:r w:rsidRPr="005615FF">
        <w:rPr>
          <w:b w:val="0"/>
        </w:rPr>
        <w:t xml:space="preserve"> </w:t>
      </w:r>
      <w:r w:rsidR="0079545C" w:rsidRPr="005615FF">
        <w:rPr>
          <w:b w:val="0"/>
        </w:rPr>
        <w:t>l</w:t>
      </w:r>
      <w:r w:rsidR="0018755D" w:rsidRPr="005615FF">
        <w:rPr>
          <w:b w:val="0"/>
        </w:rPr>
        <w:t xml:space="preserve">a mayoría de </w:t>
      </w:r>
      <w:r w:rsidR="003809B1" w:rsidRPr="005615FF">
        <w:rPr>
          <w:b w:val="0"/>
        </w:rPr>
        <w:t xml:space="preserve">estos </w:t>
      </w:r>
      <w:r w:rsidR="000F49BD" w:rsidRPr="005615FF">
        <w:rPr>
          <w:b w:val="0"/>
        </w:rPr>
        <w:t>223</w:t>
      </w:r>
      <w:r w:rsidR="003809B1" w:rsidRPr="005615FF">
        <w:rPr>
          <w:b w:val="0"/>
        </w:rPr>
        <w:t xml:space="preserve"> casos,</w:t>
      </w:r>
      <w:r w:rsidR="0018755D" w:rsidRPr="005615FF">
        <w:rPr>
          <w:b w:val="0"/>
        </w:rPr>
        <w:t xml:space="preserve"> </w:t>
      </w:r>
      <w:r w:rsidR="000F49BD" w:rsidRPr="005615FF">
        <w:rPr>
          <w:b w:val="0"/>
        </w:rPr>
        <w:t>52</w:t>
      </w:r>
      <w:r w:rsidR="00963A07" w:rsidRPr="005615FF">
        <w:rPr>
          <w:b w:val="0"/>
        </w:rPr>
        <w:t xml:space="preserve"> </w:t>
      </w:r>
      <w:r w:rsidRPr="005615FF">
        <w:rPr>
          <w:b w:val="0"/>
        </w:rPr>
        <w:t xml:space="preserve">se identifican </w:t>
      </w:r>
      <w:r w:rsidR="0018755D" w:rsidRPr="005615FF">
        <w:rPr>
          <w:b w:val="0"/>
        </w:rPr>
        <w:t xml:space="preserve">en  </w:t>
      </w:r>
      <w:r w:rsidR="0079545C" w:rsidRPr="005615FF">
        <w:rPr>
          <w:b w:val="0"/>
        </w:rPr>
        <w:t>la</w:t>
      </w:r>
      <w:r w:rsidR="0018755D" w:rsidRPr="005615FF">
        <w:rPr>
          <w:b w:val="0"/>
        </w:rPr>
        <w:t xml:space="preserve"> edad de</w:t>
      </w:r>
      <w:r w:rsidR="0079545C" w:rsidRPr="005615FF">
        <w:rPr>
          <w:b w:val="0"/>
        </w:rPr>
        <w:t xml:space="preserve">nominada </w:t>
      </w:r>
      <w:r w:rsidR="000F49BD" w:rsidRPr="005615FF">
        <w:rPr>
          <w:b w:val="0"/>
        </w:rPr>
        <w:t>adolescencia</w:t>
      </w:r>
      <w:r w:rsidRPr="005615FF">
        <w:rPr>
          <w:b w:val="0"/>
        </w:rPr>
        <w:t>.</w:t>
      </w:r>
      <w:r w:rsidR="0018755D" w:rsidRPr="005615FF">
        <w:rPr>
          <w:b w:val="0"/>
        </w:rPr>
        <w:t xml:space="preserve"> </w:t>
      </w:r>
    </w:p>
    <w:p w:rsidR="00F008D0" w:rsidRPr="005615FF" w:rsidRDefault="00874DE3" w:rsidP="00F008D0">
      <w:pPr>
        <w:rPr>
          <w:b w:val="0"/>
          <w:strike/>
        </w:rPr>
      </w:pPr>
      <w:r w:rsidRPr="005615FF">
        <w:rPr>
          <w:b w:val="0"/>
          <w:lang w:val="es-MX"/>
        </w:rPr>
        <w:t xml:space="preserve">En base a los hallazgos </w:t>
      </w:r>
      <w:r w:rsidR="007B6F9D" w:rsidRPr="005615FF">
        <w:rPr>
          <w:b w:val="0"/>
          <w:lang w:val="es-MX"/>
        </w:rPr>
        <w:t>en ambas investigaciones, se identifica que existe coincidencia en la  mayor prevalencia de personas con dificultades motoras y en segundo lugar lenguaje en la etapa preescolar</w:t>
      </w:r>
      <w:r w:rsidRPr="005615FF">
        <w:rPr>
          <w:b w:val="0"/>
          <w:lang w:val="es-MX"/>
        </w:rPr>
        <w:t xml:space="preserve">, </w:t>
      </w:r>
      <w:r w:rsidR="00340B65" w:rsidRPr="005615FF">
        <w:rPr>
          <w:b w:val="0"/>
          <w:lang w:val="es-MX"/>
        </w:rPr>
        <w:t xml:space="preserve">asimismo </w:t>
      </w:r>
      <w:r w:rsidR="00F008D0" w:rsidRPr="005615FF">
        <w:rPr>
          <w:b w:val="0"/>
          <w:color w:val="000000"/>
        </w:rPr>
        <w:t>en los adultos mayores, la prevalencia de cada tipo de discapacidad aumenta de manera significativa, pero los principales problemas que este grupo enfrenta son las dificultades para caminar, ceguera parcial y sordera parcial</w:t>
      </w:r>
      <w:del w:id="650" w:author="pc" w:date="2012-02-01T10:39:00Z">
        <w:r w:rsidR="00F008D0" w:rsidRPr="005615FF" w:rsidDel="000E6F6D">
          <w:rPr>
            <w:b w:val="0"/>
            <w:strike/>
            <w:color w:val="000000"/>
          </w:rPr>
          <w:delText>.</w:delText>
        </w:r>
      </w:del>
      <w:ins w:id="651" w:author="pc" w:date="2012-02-01T10:39:00Z">
        <w:r w:rsidR="000E6F6D">
          <w:rPr>
            <w:b w:val="0"/>
            <w:strike/>
            <w:color w:val="000000"/>
          </w:rPr>
          <w:t>.</w:t>
        </w:r>
      </w:ins>
    </w:p>
    <w:p w:rsidR="00340B65" w:rsidRPr="005615FF" w:rsidRDefault="00340B65" w:rsidP="00340B65">
      <w:pPr>
        <w:rPr>
          <w:b w:val="0"/>
        </w:rPr>
      </w:pPr>
      <w:r w:rsidRPr="005615FF">
        <w:rPr>
          <w:b w:val="0"/>
          <w:lang w:val="es-ES"/>
        </w:rPr>
        <w:t>El Centro Internacional de Rehabilitación en su Monitoreo Internacional de los Derechos de las personas con Discapacidad 2004, registra a Honduras dentro del grupo de países de América con menor nivel de inclusión. Se puede observar que si no hay una atención particular a la discapacidad se crean o perpetúan las barreras físicas de comunicación o culturales que impiden su plena participación y está denegando a una parte de su población, la oportunidad de participar  y de beneficiarse del desarrollo del país.</w:t>
      </w:r>
    </w:p>
    <w:p w:rsidR="00220743" w:rsidRPr="005615FF" w:rsidRDefault="00220743" w:rsidP="00F55307">
      <w:r w:rsidRPr="005615FF">
        <w:t>Personas con discapacidad que trabajan</w:t>
      </w:r>
    </w:p>
    <w:p w:rsidR="00D43742" w:rsidRPr="005615FF" w:rsidRDefault="00651827" w:rsidP="00D43742">
      <w:pPr>
        <w:rPr>
          <w:b w:val="0"/>
          <w:lang w:val="es-MX"/>
        </w:rPr>
      </w:pPr>
      <w:r w:rsidRPr="005615FF">
        <w:rPr>
          <w:b w:val="0"/>
          <w:lang w:val="es-MX"/>
        </w:rPr>
        <w:t xml:space="preserve">De las </w:t>
      </w:r>
      <w:r w:rsidR="006E1C7E" w:rsidRPr="005615FF">
        <w:rPr>
          <w:b w:val="0"/>
          <w:lang w:val="es-MX"/>
        </w:rPr>
        <w:t>33</w:t>
      </w:r>
      <w:r w:rsidRPr="005615FF">
        <w:rPr>
          <w:b w:val="0"/>
          <w:lang w:val="es-MX"/>
        </w:rPr>
        <w:t>2 personas con discapacidad censadas,</w:t>
      </w:r>
      <w:r w:rsidR="00D90DEE" w:rsidRPr="005615FF">
        <w:rPr>
          <w:b w:val="0"/>
          <w:lang w:val="es-MX"/>
        </w:rPr>
        <w:t xml:space="preserve"> </w:t>
      </w:r>
      <w:ins w:id="652" w:author="Hadizabel" w:date="2012-02-02T14:18:00Z">
        <w:r w:rsidR="00FF541C">
          <w:rPr>
            <w:b w:val="0"/>
            <w:lang w:val="es-MX"/>
          </w:rPr>
          <w:t>265</w:t>
        </w:r>
      </w:ins>
      <w:ins w:id="653" w:author="Hadizabel" w:date="2012-02-02T14:19:00Z">
        <w:r w:rsidR="00FF541C">
          <w:rPr>
            <w:b w:val="0"/>
            <w:lang w:val="es-MX"/>
          </w:rPr>
          <w:t xml:space="preserve"> contestaron </w:t>
        </w:r>
      </w:ins>
      <w:ins w:id="654" w:author="Hadizabel" w:date="2012-02-02T14:13:00Z">
        <w:r w:rsidR="008D507C">
          <w:rPr>
            <w:b w:val="0"/>
            <w:lang w:val="es-MX"/>
          </w:rPr>
          <w:t xml:space="preserve">a la pregunta </w:t>
        </w:r>
      </w:ins>
      <w:ins w:id="655" w:author="Hadizabel" w:date="2012-02-02T14:18:00Z">
        <w:r w:rsidR="00FF541C">
          <w:rPr>
            <w:b w:val="0"/>
            <w:lang w:val="es-MX"/>
          </w:rPr>
          <w:t>relacionada con las personas con discapacidad que trabajan</w:t>
        </w:r>
      </w:ins>
      <w:ins w:id="656" w:author="Hadizabel" w:date="2012-02-02T14:14:00Z">
        <w:r w:rsidR="008D507C">
          <w:rPr>
            <w:b w:val="0"/>
            <w:lang w:val="es-MX"/>
          </w:rPr>
          <w:t>,</w:t>
        </w:r>
      </w:ins>
      <w:ins w:id="657" w:author="Hadizabel" w:date="2012-02-02T14:13:00Z">
        <w:r w:rsidR="008D507C">
          <w:rPr>
            <w:b w:val="0"/>
            <w:lang w:val="es-MX"/>
          </w:rPr>
          <w:t xml:space="preserve"> </w:t>
        </w:r>
      </w:ins>
      <w:ins w:id="658" w:author="Hadizabel" w:date="2012-02-02T14:20:00Z">
        <w:r w:rsidR="00FF541C">
          <w:rPr>
            <w:b w:val="0"/>
            <w:lang w:val="es-MX"/>
          </w:rPr>
          <w:t>identificándose</w:t>
        </w:r>
      </w:ins>
      <w:ins w:id="659" w:author="Hadizabel" w:date="2012-02-02T14:13:00Z">
        <w:r w:rsidR="008D507C">
          <w:rPr>
            <w:b w:val="0"/>
            <w:lang w:val="es-MX"/>
          </w:rPr>
          <w:t xml:space="preserve"> de esta</w:t>
        </w:r>
      </w:ins>
      <w:ins w:id="660" w:author="Hadizabel" w:date="2012-02-02T14:14:00Z">
        <w:r w:rsidR="008D507C">
          <w:rPr>
            <w:b w:val="0"/>
            <w:lang w:val="es-MX"/>
          </w:rPr>
          <w:t>s,</w:t>
        </w:r>
      </w:ins>
      <w:ins w:id="661" w:author="Hadizabel" w:date="2012-02-02T14:13:00Z">
        <w:r w:rsidR="008D507C">
          <w:rPr>
            <w:b w:val="0"/>
            <w:lang w:val="es-MX"/>
          </w:rPr>
          <w:t xml:space="preserve"> </w:t>
        </w:r>
      </w:ins>
      <w:r w:rsidR="00AE0E6F" w:rsidRPr="005615FF">
        <w:rPr>
          <w:b w:val="0"/>
          <w:lang w:val="es-MX"/>
        </w:rPr>
        <w:t>67</w:t>
      </w:r>
      <w:r w:rsidR="000148C2" w:rsidRPr="005615FF">
        <w:rPr>
          <w:b w:val="0"/>
          <w:lang w:val="es-MX"/>
        </w:rPr>
        <w:t xml:space="preserve"> personas</w:t>
      </w:r>
      <w:ins w:id="662" w:author="Hadizabel" w:date="2012-02-02T14:13:00Z">
        <w:r w:rsidR="008D507C">
          <w:rPr>
            <w:b w:val="0"/>
            <w:lang w:val="es-MX"/>
          </w:rPr>
          <w:t xml:space="preserve"> que</w:t>
        </w:r>
      </w:ins>
      <w:r w:rsidR="000148C2" w:rsidRPr="005615FF">
        <w:rPr>
          <w:b w:val="0"/>
          <w:lang w:val="es-MX"/>
        </w:rPr>
        <w:t xml:space="preserve">  </w:t>
      </w:r>
      <w:r w:rsidR="00F91801" w:rsidRPr="005615FF">
        <w:rPr>
          <w:b w:val="0"/>
          <w:lang w:val="es-MX"/>
        </w:rPr>
        <w:t>trabajan</w:t>
      </w:r>
      <w:r w:rsidR="000148C2" w:rsidRPr="005615FF">
        <w:rPr>
          <w:b w:val="0"/>
          <w:lang w:val="es-MX"/>
        </w:rPr>
        <w:t xml:space="preserve"> lo </w:t>
      </w:r>
      <w:ins w:id="663" w:author="Hadizabel" w:date="2012-02-02T14:14:00Z">
        <w:r w:rsidR="008D507C">
          <w:rPr>
            <w:b w:val="0"/>
            <w:lang w:val="es-MX"/>
          </w:rPr>
          <w:t xml:space="preserve">cual </w:t>
        </w:r>
      </w:ins>
      <w:del w:id="664" w:author="Hadizabel" w:date="2012-02-02T14:14:00Z">
        <w:r w:rsidR="000148C2" w:rsidRPr="005615FF" w:rsidDel="008D507C">
          <w:rPr>
            <w:b w:val="0"/>
            <w:lang w:val="es-MX"/>
          </w:rPr>
          <w:delText>que</w:delText>
        </w:r>
      </w:del>
      <w:r w:rsidR="000148C2" w:rsidRPr="005615FF">
        <w:rPr>
          <w:b w:val="0"/>
          <w:lang w:val="es-MX"/>
        </w:rPr>
        <w:t xml:space="preserve"> representa </w:t>
      </w:r>
      <w:del w:id="665" w:author="Hadizabel" w:date="2012-02-02T14:14:00Z">
        <w:r w:rsidR="000148C2" w:rsidRPr="005615FF" w:rsidDel="008D507C">
          <w:rPr>
            <w:b w:val="0"/>
            <w:lang w:val="es-MX"/>
          </w:rPr>
          <w:delText>e</w:delText>
        </w:r>
      </w:del>
      <w:del w:id="666" w:author="Hadizabel" w:date="2012-02-02T14:13:00Z">
        <w:r w:rsidR="000148C2" w:rsidRPr="005615FF" w:rsidDel="008D507C">
          <w:rPr>
            <w:b w:val="0"/>
            <w:lang w:val="es-MX"/>
          </w:rPr>
          <w:delText>l</w:delText>
        </w:r>
        <w:r w:rsidR="00D90DEE" w:rsidRPr="005615FF" w:rsidDel="008D507C">
          <w:rPr>
            <w:b w:val="0"/>
            <w:lang w:val="es-MX"/>
          </w:rPr>
          <w:delText xml:space="preserve"> 80</w:delText>
        </w:r>
        <w:r w:rsidR="00F37EB0" w:rsidRPr="005615FF" w:rsidDel="008D507C">
          <w:rPr>
            <w:b w:val="0"/>
            <w:lang w:val="es-MX"/>
          </w:rPr>
          <w:delText xml:space="preserve"> %</w:delText>
        </w:r>
        <w:r w:rsidR="00D90DEE" w:rsidRPr="005615FF" w:rsidDel="008D507C">
          <w:rPr>
            <w:b w:val="0"/>
            <w:lang w:val="es-MX"/>
          </w:rPr>
          <w:delText xml:space="preserve"> y </w:delText>
        </w:r>
      </w:del>
      <w:ins w:id="667" w:author="Hadizabel" w:date="2012-02-02T14:14:00Z">
        <w:r w:rsidR="008D507C">
          <w:rPr>
            <w:b w:val="0"/>
            <w:lang w:val="es-MX"/>
          </w:rPr>
          <w:t xml:space="preserve">el </w:t>
        </w:r>
      </w:ins>
      <w:r w:rsidR="00D90DEE" w:rsidRPr="005615FF">
        <w:rPr>
          <w:b w:val="0"/>
          <w:lang w:val="es-MX"/>
        </w:rPr>
        <w:t>2</w:t>
      </w:r>
      <w:ins w:id="668" w:author="Hadizabel" w:date="2012-02-02T14:19:00Z">
        <w:r w:rsidR="00FF541C">
          <w:rPr>
            <w:b w:val="0"/>
            <w:lang w:val="es-MX"/>
          </w:rPr>
          <w:t>5</w:t>
        </w:r>
      </w:ins>
      <w:del w:id="669" w:author="Hadizabel" w:date="2012-02-02T14:19:00Z">
        <w:r w:rsidR="00D90DEE" w:rsidRPr="005615FF" w:rsidDel="00FF541C">
          <w:rPr>
            <w:b w:val="0"/>
            <w:lang w:val="es-MX"/>
          </w:rPr>
          <w:delText>0</w:delText>
        </w:r>
      </w:del>
      <w:del w:id="670" w:author="pc" w:date="2012-02-01T10:40:00Z">
        <w:r w:rsidR="00D90DEE" w:rsidRPr="005615FF" w:rsidDel="000E6F6D">
          <w:rPr>
            <w:b w:val="0"/>
            <w:lang w:val="es-MX"/>
          </w:rPr>
          <w:delText xml:space="preserve"> </w:delText>
        </w:r>
      </w:del>
      <w:r w:rsidR="00D90DEE" w:rsidRPr="005615FF">
        <w:rPr>
          <w:b w:val="0"/>
          <w:lang w:val="es-MX"/>
        </w:rPr>
        <w:t xml:space="preserve">% </w:t>
      </w:r>
      <w:r w:rsidR="00A652C6" w:rsidRPr="00A652C6">
        <w:rPr>
          <w:b w:val="0"/>
          <w:strike/>
          <w:lang w:val="es-MX"/>
          <w:rPrChange w:id="671" w:author="Hadizabel" w:date="2012-02-02T14:14:00Z">
            <w:rPr>
              <w:b w:val="0"/>
              <w:sz w:val="16"/>
              <w:szCs w:val="16"/>
              <w:lang w:val="es-MX"/>
            </w:rPr>
          </w:rPrChange>
        </w:rPr>
        <w:t>no.</w:t>
      </w:r>
      <w:r w:rsidR="00D43742" w:rsidRPr="005615FF">
        <w:rPr>
          <w:b w:val="0"/>
          <w:lang w:val="es-MX"/>
        </w:rPr>
        <w:t xml:space="preserve"> </w:t>
      </w:r>
    </w:p>
    <w:p w:rsidR="00D43742" w:rsidRPr="005615FF" w:rsidDel="008D507C" w:rsidRDefault="00D43742" w:rsidP="00D43742">
      <w:pPr>
        <w:autoSpaceDE w:val="0"/>
        <w:autoSpaceDN w:val="0"/>
        <w:adjustRightInd w:val="0"/>
        <w:spacing w:after="0" w:line="240" w:lineRule="auto"/>
        <w:rPr>
          <w:del w:id="672" w:author="Hadizabel" w:date="2012-02-02T14:12:00Z"/>
          <w:b w:val="0"/>
        </w:rPr>
      </w:pPr>
      <w:r w:rsidRPr="005615FF">
        <w:rPr>
          <w:b w:val="0"/>
        </w:rPr>
        <w:t>De acuerdo a la</w:t>
      </w:r>
      <w:r w:rsidR="00D90DEE" w:rsidRPr="005615FF">
        <w:rPr>
          <w:b w:val="0"/>
        </w:rPr>
        <w:t xml:space="preserve"> Encuesta de Hogares del INE </w:t>
      </w:r>
      <w:r w:rsidRPr="005615FF">
        <w:rPr>
          <w:b w:val="0"/>
        </w:rPr>
        <w:t>2002</w:t>
      </w:r>
      <w:r w:rsidR="00A652C6" w:rsidRPr="00A652C6">
        <w:rPr>
          <w:b w:val="0"/>
          <w:strike/>
          <w:rPrChange w:id="673" w:author="Hadizabel" w:date="2012-02-02T14:09:00Z">
            <w:rPr>
              <w:b w:val="0"/>
              <w:sz w:val="16"/>
              <w:szCs w:val="16"/>
            </w:rPr>
          </w:rPrChange>
        </w:rPr>
        <w:t>, en relación a los datos de empleo de las personas con discapacidad</w:t>
      </w:r>
      <w:ins w:id="674" w:author="Hadizabel" w:date="2012-02-01T22:33:00Z">
        <w:r w:rsidR="00A652C6" w:rsidRPr="00A652C6">
          <w:rPr>
            <w:b w:val="0"/>
            <w:strike/>
            <w:rPrChange w:id="675" w:author="Hadizabel" w:date="2012-02-02T14:09:00Z">
              <w:rPr>
                <w:b w:val="0"/>
                <w:sz w:val="16"/>
                <w:szCs w:val="16"/>
              </w:rPr>
            </w:rPrChange>
          </w:rPr>
          <w:t xml:space="preserve">, </w:t>
        </w:r>
      </w:ins>
      <w:ins w:id="676" w:author="pc" w:date="2012-02-02T16:07:00Z">
        <w:r w:rsidR="001900E6">
          <w:rPr>
            <w:b w:val="0"/>
            <w:strike/>
          </w:rPr>
          <w:t>e</w:t>
        </w:r>
      </w:ins>
      <w:del w:id="677" w:author="Hadizabel" w:date="2012-02-01T22:33:00Z">
        <w:r w:rsidR="00A652C6" w:rsidRPr="00A652C6">
          <w:rPr>
            <w:b w:val="0"/>
            <w:strike/>
            <w:rPrChange w:id="678" w:author="Hadizabel" w:date="2012-02-02T14:09:00Z">
              <w:rPr>
                <w:b w:val="0"/>
                <w:sz w:val="16"/>
                <w:szCs w:val="16"/>
              </w:rPr>
            </w:rPrChange>
          </w:rPr>
          <w:delText>. E</w:delText>
        </w:r>
      </w:del>
      <w:r w:rsidRPr="005615FF">
        <w:rPr>
          <w:b w:val="0"/>
        </w:rPr>
        <w:t>l desempleo es mayor entre las personas con discapacidad que para la población en general</w:t>
      </w:r>
      <w:ins w:id="679" w:author="Hadizabel" w:date="2012-02-01T22:34:00Z">
        <w:r w:rsidR="001103CC">
          <w:rPr>
            <w:b w:val="0"/>
          </w:rPr>
          <w:t>, ya que</w:t>
        </w:r>
      </w:ins>
      <w:ins w:id="680" w:author="pc" w:date="2012-02-02T16:07:00Z">
        <w:r w:rsidR="001900E6">
          <w:rPr>
            <w:b w:val="0"/>
          </w:rPr>
          <w:t xml:space="preserve"> e</w:t>
        </w:r>
      </w:ins>
      <w:del w:id="681" w:author="pc" w:date="2012-02-02T16:07:00Z">
        <w:r w:rsidRPr="005615FF" w:rsidDel="001900E6">
          <w:rPr>
            <w:b w:val="0"/>
          </w:rPr>
          <w:delText xml:space="preserve">. </w:delText>
        </w:r>
      </w:del>
      <w:del w:id="682" w:author="Hadizabel" w:date="2012-02-01T22:33:00Z">
        <w:r w:rsidRPr="005615FF" w:rsidDel="00506BBC">
          <w:rPr>
            <w:b w:val="0"/>
          </w:rPr>
          <w:delText xml:space="preserve">Según </w:delText>
        </w:r>
        <w:commentRangeStart w:id="683"/>
        <w:r w:rsidRPr="005615FF" w:rsidDel="00506BBC">
          <w:rPr>
            <w:b w:val="0"/>
          </w:rPr>
          <w:delText>la encuesta</w:delText>
        </w:r>
      </w:del>
      <w:commentRangeEnd w:id="683"/>
      <w:r w:rsidR="000E6F6D">
        <w:rPr>
          <w:rStyle w:val="CommentReference"/>
        </w:rPr>
        <w:commentReference w:id="683"/>
      </w:r>
      <w:del w:id="684" w:author="Hadizabel" w:date="2012-02-01T22:33:00Z">
        <w:r w:rsidRPr="005615FF" w:rsidDel="00506BBC">
          <w:rPr>
            <w:b w:val="0"/>
          </w:rPr>
          <w:delText>, e</w:delText>
        </w:r>
      </w:del>
      <w:r w:rsidRPr="005615FF">
        <w:rPr>
          <w:b w:val="0"/>
        </w:rPr>
        <w:t>l 68% de las personas con discapacidad en edad de trabajar no están en la fuerza de trabajo activa en comparación con el 49% de la población total de Honduras.</w:t>
      </w:r>
      <w:ins w:id="685" w:author="Hadizabel" w:date="2012-02-02T14:11:00Z">
        <w:r w:rsidR="008D507C">
          <w:rPr>
            <w:b w:val="0"/>
          </w:rPr>
          <w:t xml:space="preserve"> </w:t>
        </w:r>
      </w:ins>
      <w:ins w:id="686" w:author="Hadizabel" w:date="2012-02-02T14:21:00Z">
        <w:r w:rsidR="00FF541C">
          <w:rPr>
            <w:b w:val="0"/>
          </w:rPr>
          <w:t>Lo</w:t>
        </w:r>
      </w:ins>
      <w:ins w:id="687" w:author="Hadizabel" w:date="2012-02-02T14:22:00Z">
        <w:r w:rsidR="00FF541C">
          <w:rPr>
            <w:b w:val="0"/>
          </w:rPr>
          <w:t>s datos de</w:t>
        </w:r>
      </w:ins>
      <w:ins w:id="688" w:author="Hadizabel" w:date="2012-02-02T14:24:00Z">
        <w:r w:rsidR="00FF541C">
          <w:rPr>
            <w:b w:val="0"/>
          </w:rPr>
          <w:t>l Censo</w:t>
        </w:r>
      </w:ins>
      <w:ins w:id="689" w:author="Hadizabel" w:date="2012-02-02T14:22:00Z">
        <w:r w:rsidR="00FF541C">
          <w:rPr>
            <w:b w:val="0"/>
          </w:rPr>
          <w:t>,</w:t>
        </w:r>
      </w:ins>
      <w:ins w:id="690" w:author="Hadizabel" w:date="2012-02-02T14:21:00Z">
        <w:r w:rsidR="00FF541C">
          <w:rPr>
            <w:b w:val="0"/>
          </w:rPr>
          <w:t xml:space="preserve"> confirma</w:t>
        </w:r>
      </w:ins>
      <w:ins w:id="691" w:author="Hadizabel" w:date="2012-02-02T14:22:00Z">
        <w:r w:rsidR="00FF541C">
          <w:rPr>
            <w:b w:val="0"/>
          </w:rPr>
          <w:t>n</w:t>
        </w:r>
      </w:ins>
      <w:ins w:id="692" w:author="Hadizabel" w:date="2012-02-02T14:21:00Z">
        <w:r w:rsidR="00FF541C">
          <w:rPr>
            <w:b w:val="0"/>
          </w:rPr>
          <w:t xml:space="preserve"> el limitado acceso al trabajo de las personas con discapac</w:t>
        </w:r>
      </w:ins>
      <w:ins w:id="693" w:author="Hadizabel" w:date="2012-02-02T14:22:00Z">
        <w:r w:rsidR="00FF541C">
          <w:rPr>
            <w:b w:val="0"/>
          </w:rPr>
          <w:t>idad</w:t>
        </w:r>
      </w:ins>
      <w:ins w:id="694" w:author="Hadizabel" w:date="2012-02-02T14:24:00Z">
        <w:r w:rsidR="00FF541C">
          <w:rPr>
            <w:b w:val="0"/>
          </w:rPr>
          <w:t xml:space="preserve"> en </w:t>
        </w:r>
      </w:ins>
      <w:ins w:id="695" w:author="Hadizabel" w:date="2012-02-02T14:26:00Z">
        <w:r w:rsidR="00FF541C">
          <w:rPr>
            <w:b w:val="0"/>
          </w:rPr>
          <w:t xml:space="preserve">edad económicamente activa en </w:t>
        </w:r>
      </w:ins>
      <w:ins w:id="696" w:author="Hadizabel" w:date="2012-02-02T14:24:00Z">
        <w:r w:rsidR="00FF541C">
          <w:rPr>
            <w:b w:val="0"/>
          </w:rPr>
          <w:t xml:space="preserve">Jesús de Otoro </w:t>
        </w:r>
      </w:ins>
      <w:proofErr w:type="gramStart"/>
      <w:ins w:id="697" w:author="Hadizabel" w:date="2012-02-02T14:25:00Z">
        <w:r w:rsidR="00FF541C">
          <w:rPr>
            <w:b w:val="0"/>
          </w:rPr>
          <w:t>coincidentes</w:t>
        </w:r>
        <w:proofErr w:type="gramEnd"/>
        <w:r w:rsidR="00FF541C">
          <w:rPr>
            <w:b w:val="0"/>
          </w:rPr>
          <w:t xml:space="preserve"> con el bajo acceso nacional identificado por el INE.</w:t>
        </w:r>
      </w:ins>
      <w:ins w:id="698" w:author="Hadizabel" w:date="2012-02-02T14:22:00Z">
        <w:r w:rsidR="00FF541C">
          <w:rPr>
            <w:b w:val="0"/>
          </w:rPr>
          <w:t xml:space="preserve">  </w:t>
        </w:r>
      </w:ins>
    </w:p>
    <w:p w:rsidR="00A3141B" w:rsidRPr="005615FF" w:rsidDel="008D507C" w:rsidRDefault="00A3141B" w:rsidP="00D43742">
      <w:pPr>
        <w:autoSpaceDE w:val="0"/>
        <w:autoSpaceDN w:val="0"/>
        <w:adjustRightInd w:val="0"/>
        <w:spacing w:after="0" w:line="240" w:lineRule="auto"/>
        <w:rPr>
          <w:del w:id="699" w:author="Hadizabel" w:date="2012-02-02T14:12:00Z"/>
          <w:b w:val="0"/>
        </w:rPr>
      </w:pPr>
    </w:p>
    <w:p w:rsidR="00365615" w:rsidRPr="005615FF" w:rsidRDefault="00365615" w:rsidP="00D43742">
      <w:pPr>
        <w:autoSpaceDE w:val="0"/>
        <w:autoSpaceDN w:val="0"/>
        <w:adjustRightInd w:val="0"/>
        <w:spacing w:after="0" w:line="240" w:lineRule="auto"/>
        <w:rPr>
          <w:b w:val="0"/>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966AE3" w:rsidRPr="005615FF" w:rsidRDefault="00966AE3" w:rsidP="00D43742">
      <w:pPr>
        <w:autoSpaceDE w:val="0"/>
        <w:autoSpaceDN w:val="0"/>
        <w:adjustRightInd w:val="0"/>
        <w:spacing w:after="0" w:line="240" w:lineRule="auto"/>
        <w:rPr>
          <w:lang w:val="es-MX"/>
        </w:rPr>
      </w:pPr>
    </w:p>
    <w:p w:rsidR="00D43742" w:rsidRPr="005615FF" w:rsidRDefault="0039711E" w:rsidP="00D43742">
      <w:pPr>
        <w:autoSpaceDE w:val="0"/>
        <w:autoSpaceDN w:val="0"/>
        <w:adjustRightInd w:val="0"/>
        <w:spacing w:after="0" w:line="240" w:lineRule="auto"/>
        <w:rPr>
          <w:lang w:val="es-MX"/>
        </w:rPr>
      </w:pPr>
      <w:r w:rsidRPr="005615FF">
        <w:rPr>
          <w:lang w:val="es-MX"/>
        </w:rPr>
        <w:t xml:space="preserve">Gráfico </w:t>
      </w:r>
      <w:r w:rsidR="00966AE3" w:rsidRPr="005615FF">
        <w:rPr>
          <w:lang w:val="es-MX"/>
        </w:rPr>
        <w:t xml:space="preserve">Número </w:t>
      </w:r>
      <w:r w:rsidRPr="005615FF">
        <w:rPr>
          <w:lang w:val="es-MX"/>
        </w:rPr>
        <w:t>1</w:t>
      </w:r>
      <w:r w:rsidR="00966AE3" w:rsidRPr="005615FF">
        <w:rPr>
          <w:lang w:val="es-MX"/>
        </w:rPr>
        <w:t>2</w:t>
      </w:r>
    </w:p>
    <w:p w:rsidR="0039711E" w:rsidRPr="005615FF" w:rsidRDefault="0039711E" w:rsidP="00D43742">
      <w:pPr>
        <w:autoSpaceDE w:val="0"/>
        <w:autoSpaceDN w:val="0"/>
        <w:adjustRightInd w:val="0"/>
        <w:spacing w:after="0" w:line="240" w:lineRule="auto"/>
        <w:rPr>
          <w:lang w:val="es-MX"/>
        </w:rPr>
      </w:pPr>
    </w:p>
    <w:p w:rsidR="00B1518E" w:rsidRPr="005615FF" w:rsidRDefault="008D2EFE" w:rsidP="007C4E4A">
      <w:pPr>
        <w:jc w:val="center"/>
        <w:rPr>
          <w:lang w:val="es-MX"/>
        </w:rPr>
      </w:pPr>
      <w:r w:rsidRPr="005615FF">
        <w:rPr>
          <w:noProof/>
          <w:lang w:eastAsia="es-HN"/>
        </w:rPr>
        <w:drawing>
          <wp:inline distT="0" distB="0" distL="0" distR="0">
            <wp:extent cx="4400550" cy="3086100"/>
            <wp:effectExtent l="0" t="0" r="0" b="0"/>
            <wp:docPr id="42"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3141B" w:rsidRPr="005615FF" w:rsidRDefault="00A3141B" w:rsidP="00A3141B">
      <w:pPr>
        <w:autoSpaceDE w:val="0"/>
        <w:autoSpaceDN w:val="0"/>
        <w:adjustRightInd w:val="0"/>
        <w:spacing w:after="0" w:line="240" w:lineRule="auto"/>
        <w:rPr>
          <w:b w:val="0"/>
        </w:rPr>
      </w:pPr>
      <w:r w:rsidRPr="005615FF">
        <w:rPr>
          <w:b w:val="0"/>
        </w:rPr>
        <w:t>Según el tipo de trabajo desarrollado por las  familias de las personas con discapacidad, la mayoría, 180 personas indicó  que era de tipo temporal, 68 personas que representan el  26%</w:t>
      </w:r>
      <w:del w:id="700" w:author="pc" w:date="2012-02-01T10:41:00Z">
        <w:r w:rsidRPr="005615FF" w:rsidDel="000E6F6D">
          <w:rPr>
            <w:b w:val="0"/>
          </w:rPr>
          <w:delText xml:space="preserve"> </w:delText>
        </w:r>
      </w:del>
      <w:r w:rsidRPr="005615FF">
        <w:rPr>
          <w:b w:val="0"/>
        </w:rPr>
        <w:t xml:space="preserve"> manifestaron que era permanente, 12 que representa el 4% indicaron que no trabajan. </w:t>
      </w:r>
    </w:p>
    <w:p w:rsidR="00ED790E" w:rsidRPr="005615FF" w:rsidRDefault="00ED790E" w:rsidP="00F55307"/>
    <w:p w:rsidR="000E2C5F" w:rsidRPr="005615FF" w:rsidRDefault="004C49D2" w:rsidP="00F55307">
      <w:pPr>
        <w:rPr>
          <w:lang w:val="es-MX"/>
        </w:rPr>
      </w:pPr>
      <w:r w:rsidRPr="005615FF">
        <w:rPr>
          <w:lang w:val="es-MX"/>
        </w:rPr>
        <w:t>Grá</w:t>
      </w:r>
      <w:r w:rsidR="0039711E" w:rsidRPr="005615FF">
        <w:rPr>
          <w:lang w:val="es-MX"/>
        </w:rPr>
        <w:t>fico No. 1</w:t>
      </w:r>
      <w:r w:rsidR="00966AE3" w:rsidRPr="005615FF">
        <w:rPr>
          <w:lang w:val="es-MX"/>
        </w:rPr>
        <w:t>3</w:t>
      </w:r>
      <w:r w:rsidR="002F2F3A" w:rsidRPr="005615FF">
        <w:rPr>
          <w:lang w:val="es-MX"/>
        </w:rPr>
        <w:t xml:space="preserve">  </w:t>
      </w:r>
    </w:p>
    <w:p w:rsidR="001B1A54" w:rsidRPr="005615FF" w:rsidRDefault="00966AE3" w:rsidP="007C4E4A">
      <w:pPr>
        <w:jc w:val="center"/>
        <w:rPr>
          <w:b w:val="0"/>
          <w:noProof/>
          <w:color w:val="000000"/>
          <w:lang w:val="es-MX" w:eastAsia="es-HN"/>
        </w:rPr>
      </w:pPr>
      <w:r w:rsidRPr="005615FF">
        <w:rPr>
          <w:b w:val="0"/>
          <w:noProof/>
          <w:color w:val="000000"/>
          <w:lang w:eastAsia="es-HN"/>
        </w:rPr>
        <w:drawing>
          <wp:inline distT="0" distB="0" distL="0" distR="0">
            <wp:extent cx="4572000" cy="2905125"/>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21E82" w:rsidRPr="005615FF" w:rsidRDefault="00AA144E" w:rsidP="00F55307">
      <w:pPr>
        <w:rPr>
          <w:b w:val="0"/>
          <w:lang w:val="es-MX"/>
        </w:rPr>
      </w:pPr>
      <w:r w:rsidRPr="005615FF">
        <w:rPr>
          <w:b w:val="0"/>
          <w:lang w:val="es-MX"/>
        </w:rPr>
        <w:t xml:space="preserve">La utilización del tiempo, en las personas con discapacidad reviste una vital importancia, ya que </w:t>
      </w:r>
      <w:r w:rsidR="00FA5AF0" w:rsidRPr="005615FF">
        <w:rPr>
          <w:b w:val="0"/>
          <w:lang w:val="es-MX"/>
        </w:rPr>
        <w:t>la</w:t>
      </w:r>
      <w:r w:rsidRPr="005615FF">
        <w:rPr>
          <w:b w:val="0"/>
          <w:lang w:val="es-MX"/>
        </w:rPr>
        <w:t xml:space="preserve"> posibilidad de acceso</w:t>
      </w:r>
      <w:r w:rsidR="00CB0B63" w:rsidRPr="005615FF">
        <w:rPr>
          <w:b w:val="0"/>
          <w:lang w:val="es-MX"/>
        </w:rPr>
        <w:t xml:space="preserve"> a la recreación</w:t>
      </w:r>
      <w:r w:rsidRPr="005615FF">
        <w:rPr>
          <w:b w:val="0"/>
          <w:lang w:val="es-MX"/>
        </w:rPr>
        <w:t xml:space="preserve">, está determinado por varios factores, tal como el grado de autonomía personal, posibilidad de obtener </w:t>
      </w:r>
      <w:r w:rsidR="00FA5AF0" w:rsidRPr="005615FF">
        <w:rPr>
          <w:b w:val="0"/>
          <w:lang w:val="es-MX"/>
        </w:rPr>
        <w:t>recursos de apoyo</w:t>
      </w:r>
      <w:r w:rsidRPr="005615FF">
        <w:rPr>
          <w:b w:val="0"/>
          <w:lang w:val="es-MX"/>
        </w:rPr>
        <w:t xml:space="preserve"> humano y de equipo tal como sillas de rueda, bastones, andadores, audífonos, ayudas ópticas</w:t>
      </w:r>
      <w:r w:rsidR="00FA5AF0" w:rsidRPr="005615FF">
        <w:rPr>
          <w:b w:val="0"/>
          <w:lang w:val="es-MX"/>
        </w:rPr>
        <w:t xml:space="preserve">, </w:t>
      </w:r>
      <w:r w:rsidR="00B21E82" w:rsidRPr="005615FF">
        <w:rPr>
          <w:b w:val="0"/>
          <w:lang w:val="es-MX"/>
        </w:rPr>
        <w:t>no menos importante es considerar las barreras de acceso al transporte y arquitectónicas.</w:t>
      </w:r>
    </w:p>
    <w:p w:rsidR="00C31B72" w:rsidRPr="005615FF" w:rsidRDefault="00FA5AF0" w:rsidP="00F55307">
      <w:pPr>
        <w:rPr>
          <w:b w:val="0"/>
          <w:lang w:val="es-MX"/>
        </w:rPr>
      </w:pPr>
      <w:r w:rsidRPr="005615FF">
        <w:rPr>
          <w:b w:val="0"/>
          <w:lang w:val="es-MX"/>
        </w:rPr>
        <w:t xml:space="preserve">Entre </w:t>
      </w:r>
      <w:r w:rsidR="00AA144E" w:rsidRPr="005615FF">
        <w:rPr>
          <w:b w:val="0"/>
          <w:lang w:val="es-MX"/>
        </w:rPr>
        <w:t xml:space="preserve">los principales pasatiempos mencionados, </w:t>
      </w:r>
      <w:r w:rsidR="00F844BF" w:rsidRPr="005615FF">
        <w:rPr>
          <w:b w:val="0"/>
          <w:lang w:val="es-MX"/>
        </w:rPr>
        <w:t>por l</w:t>
      </w:r>
      <w:r w:rsidR="001B1A54" w:rsidRPr="005615FF">
        <w:rPr>
          <w:b w:val="0"/>
          <w:lang w:val="es-MX"/>
        </w:rPr>
        <w:t xml:space="preserve">as </w:t>
      </w:r>
      <w:r w:rsidR="00F844BF" w:rsidRPr="005615FF">
        <w:rPr>
          <w:b w:val="0"/>
          <w:lang w:val="es-MX"/>
        </w:rPr>
        <w:t xml:space="preserve">personas con discapacidad </w:t>
      </w:r>
      <w:r w:rsidR="00AA144E" w:rsidRPr="005615FF">
        <w:rPr>
          <w:b w:val="0"/>
          <w:lang w:val="es-MX"/>
        </w:rPr>
        <w:t>del M</w:t>
      </w:r>
      <w:r w:rsidR="00F844BF" w:rsidRPr="005615FF">
        <w:rPr>
          <w:b w:val="0"/>
          <w:lang w:val="es-MX"/>
        </w:rPr>
        <w:t xml:space="preserve">unicipio </w:t>
      </w:r>
      <w:r w:rsidR="00AA144E" w:rsidRPr="005615FF">
        <w:rPr>
          <w:b w:val="0"/>
          <w:lang w:val="es-MX"/>
        </w:rPr>
        <w:t>se identifica</w:t>
      </w:r>
      <w:r w:rsidR="00F62B07" w:rsidRPr="005615FF">
        <w:rPr>
          <w:b w:val="0"/>
          <w:lang w:val="es-MX"/>
        </w:rPr>
        <w:t xml:space="preserve"> lo siguiente: Jugar</w:t>
      </w:r>
      <w:r w:rsidR="00CB0B63" w:rsidRPr="005615FF">
        <w:rPr>
          <w:b w:val="0"/>
          <w:lang w:val="es-MX"/>
        </w:rPr>
        <w:t>,</w:t>
      </w:r>
      <w:r w:rsidR="00F62B07" w:rsidRPr="005615FF">
        <w:rPr>
          <w:b w:val="0"/>
          <w:lang w:val="es-MX"/>
        </w:rPr>
        <w:t xml:space="preserve"> </w:t>
      </w:r>
      <w:r w:rsidR="00922671" w:rsidRPr="005615FF">
        <w:rPr>
          <w:b w:val="0"/>
          <w:lang w:val="es-MX"/>
        </w:rPr>
        <w:t xml:space="preserve">ver televisión, </w:t>
      </w:r>
      <w:r w:rsidR="00AA144E" w:rsidRPr="005615FF">
        <w:rPr>
          <w:b w:val="0"/>
          <w:lang w:val="es-MX"/>
        </w:rPr>
        <w:t xml:space="preserve">escuchar música, </w:t>
      </w:r>
      <w:r w:rsidR="00F62B07" w:rsidRPr="005615FF">
        <w:rPr>
          <w:b w:val="0"/>
          <w:lang w:val="es-MX"/>
        </w:rPr>
        <w:t>activi</w:t>
      </w:r>
      <w:r w:rsidR="00CB0B63" w:rsidRPr="005615FF">
        <w:rPr>
          <w:b w:val="0"/>
          <w:lang w:val="es-MX"/>
        </w:rPr>
        <w:t>dades domé</w:t>
      </w:r>
      <w:r w:rsidR="00F62B07" w:rsidRPr="005615FF">
        <w:rPr>
          <w:b w:val="0"/>
          <w:lang w:val="es-MX"/>
        </w:rPr>
        <w:t xml:space="preserve">sticas, </w:t>
      </w:r>
      <w:r w:rsidR="00AA144E" w:rsidRPr="005615FF">
        <w:rPr>
          <w:b w:val="0"/>
          <w:lang w:val="es-MX"/>
        </w:rPr>
        <w:t>leer y escribir, dibujar y o pintar</w:t>
      </w:r>
      <w:r w:rsidR="00F62B07" w:rsidRPr="005615FF">
        <w:rPr>
          <w:b w:val="0"/>
          <w:lang w:val="es-MX"/>
        </w:rPr>
        <w:t xml:space="preserve">, pescar. Entre las actividades </w:t>
      </w:r>
      <w:r w:rsidR="001B1A54" w:rsidRPr="005615FF">
        <w:rPr>
          <w:b w:val="0"/>
          <w:lang w:val="es-MX"/>
        </w:rPr>
        <w:t>domésticas</w:t>
      </w:r>
      <w:r w:rsidR="00F62B07" w:rsidRPr="005615FF">
        <w:rPr>
          <w:b w:val="0"/>
          <w:lang w:val="es-MX"/>
        </w:rPr>
        <w:t xml:space="preserve">, las personas </w:t>
      </w:r>
      <w:r w:rsidR="001B1A54" w:rsidRPr="005615FF">
        <w:rPr>
          <w:b w:val="0"/>
          <w:lang w:val="es-MX"/>
        </w:rPr>
        <w:t xml:space="preserve"> incluyen, ayuda en el hogar, limpieza de la casa, encender leña, barrer, lavar </w:t>
      </w:r>
      <w:ins w:id="701" w:author="Hadizabel" w:date="2012-02-01T22:35:00Z">
        <w:r w:rsidR="001103CC">
          <w:rPr>
            <w:b w:val="0"/>
            <w:lang w:val="es-MX"/>
          </w:rPr>
          <w:t>p</w:t>
        </w:r>
      </w:ins>
      <w:ins w:id="702" w:author="Hadizabel" w:date="2012-02-01T22:36:00Z">
        <w:r w:rsidR="001103CC">
          <w:rPr>
            <w:b w:val="0"/>
            <w:lang w:val="es-MX"/>
          </w:rPr>
          <w:t>latos</w:t>
        </w:r>
      </w:ins>
      <w:commentRangeStart w:id="703"/>
      <w:del w:id="704" w:author="Hadizabel" w:date="2012-02-01T22:35:00Z">
        <w:r w:rsidR="001B1A54" w:rsidRPr="005615FF" w:rsidDel="001103CC">
          <w:rPr>
            <w:b w:val="0"/>
            <w:lang w:val="es-MX"/>
          </w:rPr>
          <w:delText>trastes</w:delText>
        </w:r>
        <w:commentRangeEnd w:id="703"/>
        <w:r w:rsidR="000E6F6D" w:rsidDel="001103CC">
          <w:rPr>
            <w:rStyle w:val="CommentReference"/>
          </w:rPr>
          <w:commentReference w:id="703"/>
        </w:r>
        <w:r w:rsidR="001B1A54" w:rsidRPr="005615FF" w:rsidDel="001103CC">
          <w:rPr>
            <w:b w:val="0"/>
            <w:lang w:val="es-MX"/>
          </w:rPr>
          <w:delText>,</w:delText>
        </w:r>
      </w:del>
      <w:r w:rsidR="001B1A54" w:rsidRPr="005615FF">
        <w:rPr>
          <w:b w:val="0"/>
          <w:lang w:val="es-MX"/>
        </w:rPr>
        <w:t xml:space="preserve"> jalar agua, hacer mandados, cuidar animales.</w:t>
      </w:r>
      <w:r w:rsidR="00922671" w:rsidRPr="005615FF">
        <w:rPr>
          <w:b w:val="0"/>
          <w:lang w:val="es-MX"/>
        </w:rPr>
        <w:t xml:space="preserve"> </w:t>
      </w:r>
      <w:r w:rsidR="00C31B72" w:rsidRPr="005615FF">
        <w:rPr>
          <w:b w:val="0"/>
          <w:lang w:val="es-MX"/>
        </w:rPr>
        <w:t xml:space="preserve"> </w:t>
      </w:r>
    </w:p>
    <w:p w:rsidR="001B1A54" w:rsidRPr="005615FF" w:rsidRDefault="00C31B72" w:rsidP="00F55307">
      <w:pPr>
        <w:spacing w:after="0"/>
        <w:rPr>
          <w:b w:val="0"/>
          <w:lang w:val="es-MX"/>
        </w:rPr>
      </w:pPr>
      <w:r w:rsidRPr="005615FF">
        <w:rPr>
          <w:b w:val="0"/>
          <w:lang w:val="es-MX"/>
        </w:rPr>
        <w:t>Se concluye que l</w:t>
      </w:r>
      <w:r w:rsidR="00922671" w:rsidRPr="005615FF">
        <w:rPr>
          <w:b w:val="0"/>
          <w:lang w:val="es-MX"/>
        </w:rPr>
        <w:t xml:space="preserve">as personas con discapacidad del municipio </w:t>
      </w:r>
      <w:r w:rsidRPr="005615FF">
        <w:rPr>
          <w:b w:val="0"/>
          <w:lang w:val="es-MX"/>
        </w:rPr>
        <w:t>practican</w:t>
      </w:r>
      <w:r w:rsidR="00922671" w:rsidRPr="005615FF">
        <w:rPr>
          <w:b w:val="0"/>
          <w:lang w:val="es-MX"/>
        </w:rPr>
        <w:t xml:space="preserve"> </w:t>
      </w:r>
      <w:r w:rsidRPr="005615FF">
        <w:rPr>
          <w:b w:val="0"/>
          <w:lang w:val="es-MX"/>
        </w:rPr>
        <w:t>un li</w:t>
      </w:r>
      <w:r w:rsidR="00544D2E" w:rsidRPr="005615FF">
        <w:rPr>
          <w:b w:val="0"/>
          <w:lang w:val="es-MX"/>
        </w:rPr>
        <w:t>mitado número de pasatiempos, 109</w:t>
      </w:r>
      <w:r w:rsidRPr="005615FF">
        <w:rPr>
          <w:b w:val="0"/>
          <w:lang w:val="es-MX"/>
        </w:rPr>
        <w:t xml:space="preserve"> personas indican como pasatiempo jugar</w:t>
      </w:r>
      <w:r w:rsidR="00C55F97" w:rsidRPr="005615FF">
        <w:rPr>
          <w:b w:val="0"/>
          <w:lang w:val="es-MX"/>
        </w:rPr>
        <w:t>, lo que representa  36.2%,</w:t>
      </w:r>
      <w:r w:rsidR="00BA5C01" w:rsidRPr="005615FF">
        <w:rPr>
          <w:b w:val="0"/>
          <w:lang w:val="es-MX"/>
        </w:rPr>
        <w:t xml:space="preserve"> </w:t>
      </w:r>
      <w:r w:rsidR="00A012E2" w:rsidRPr="005615FF">
        <w:rPr>
          <w:b w:val="0"/>
          <w:lang w:val="es-MX"/>
        </w:rPr>
        <w:t>49</w:t>
      </w:r>
      <w:r w:rsidR="00C55F97" w:rsidRPr="005615FF">
        <w:rPr>
          <w:b w:val="0"/>
          <w:lang w:val="es-MX"/>
        </w:rPr>
        <w:t xml:space="preserve"> </w:t>
      </w:r>
      <w:r w:rsidR="00290F3B" w:rsidRPr="005615FF">
        <w:rPr>
          <w:b w:val="0"/>
          <w:lang w:val="es-MX"/>
        </w:rPr>
        <w:t xml:space="preserve">de estas </w:t>
      </w:r>
      <w:r w:rsidR="00BA5C01" w:rsidRPr="005615FF">
        <w:rPr>
          <w:b w:val="0"/>
          <w:lang w:val="es-MX"/>
        </w:rPr>
        <w:t>son mujere</w:t>
      </w:r>
      <w:r w:rsidR="00A012E2" w:rsidRPr="005615FF">
        <w:rPr>
          <w:b w:val="0"/>
          <w:lang w:val="es-MX"/>
        </w:rPr>
        <w:t xml:space="preserve">s y 60 </w:t>
      </w:r>
      <w:r w:rsidR="00BA5C01" w:rsidRPr="005615FF">
        <w:rPr>
          <w:b w:val="0"/>
          <w:lang w:val="es-MX"/>
        </w:rPr>
        <w:t>son varones en los rangos de edad de Preescolar, escolar y adoles</w:t>
      </w:r>
      <w:r w:rsidR="00E2454D" w:rsidRPr="005615FF">
        <w:rPr>
          <w:b w:val="0"/>
          <w:lang w:val="es-MX"/>
        </w:rPr>
        <w:t>c</w:t>
      </w:r>
      <w:r w:rsidR="00BA5C01" w:rsidRPr="005615FF">
        <w:rPr>
          <w:b w:val="0"/>
          <w:lang w:val="es-MX"/>
        </w:rPr>
        <w:t>encia</w:t>
      </w:r>
      <w:r w:rsidR="00534805" w:rsidRPr="005615FF">
        <w:rPr>
          <w:b w:val="0"/>
          <w:lang w:val="es-MX"/>
        </w:rPr>
        <w:t xml:space="preserve"> y en segundo lugar 53 </w:t>
      </w:r>
      <w:r w:rsidRPr="005615FF">
        <w:rPr>
          <w:b w:val="0"/>
          <w:lang w:val="es-MX"/>
        </w:rPr>
        <w:t xml:space="preserve"> personas </w:t>
      </w:r>
      <w:r w:rsidR="0021549E" w:rsidRPr="005615FF">
        <w:rPr>
          <w:b w:val="0"/>
          <w:lang w:val="es-MX"/>
        </w:rPr>
        <w:t xml:space="preserve">que representan el </w:t>
      </w:r>
      <w:r w:rsidR="00A012E2" w:rsidRPr="005615FF">
        <w:rPr>
          <w:b w:val="0"/>
          <w:lang w:val="es-MX"/>
        </w:rPr>
        <w:t>1</w:t>
      </w:r>
      <w:r w:rsidR="0021549E" w:rsidRPr="005615FF">
        <w:rPr>
          <w:b w:val="0"/>
          <w:lang w:val="es-MX"/>
        </w:rPr>
        <w:t xml:space="preserve">7.6%, </w:t>
      </w:r>
      <w:r w:rsidR="00A012E2" w:rsidRPr="005615FF">
        <w:rPr>
          <w:b w:val="0"/>
          <w:lang w:val="es-MX"/>
        </w:rPr>
        <w:t>de ambos sexos 27 mujeres y 26</w:t>
      </w:r>
      <w:r w:rsidR="00290F3B" w:rsidRPr="005615FF">
        <w:rPr>
          <w:b w:val="0"/>
          <w:lang w:val="es-MX"/>
        </w:rPr>
        <w:t xml:space="preserve"> varones de todas las edades, especialmente adolecentes y adulto joven,  </w:t>
      </w:r>
      <w:r w:rsidRPr="005615FF">
        <w:rPr>
          <w:b w:val="0"/>
          <w:lang w:val="es-MX"/>
        </w:rPr>
        <w:t xml:space="preserve">indican </w:t>
      </w:r>
      <w:r w:rsidR="00290F3B" w:rsidRPr="005615FF">
        <w:rPr>
          <w:b w:val="0"/>
          <w:lang w:val="es-MX"/>
        </w:rPr>
        <w:t xml:space="preserve">como pasatiempo </w:t>
      </w:r>
      <w:r w:rsidRPr="005615FF">
        <w:rPr>
          <w:b w:val="0"/>
          <w:lang w:val="es-MX"/>
        </w:rPr>
        <w:t>que v</w:t>
      </w:r>
      <w:r w:rsidR="00534805" w:rsidRPr="005615FF">
        <w:rPr>
          <w:b w:val="0"/>
          <w:lang w:val="es-MX"/>
        </w:rPr>
        <w:t>er televisión, 39</w:t>
      </w:r>
      <w:r w:rsidR="00290F3B" w:rsidRPr="005615FF">
        <w:rPr>
          <w:b w:val="0"/>
          <w:lang w:val="es-MX"/>
        </w:rPr>
        <w:t xml:space="preserve"> </w:t>
      </w:r>
      <w:r w:rsidR="0021549E" w:rsidRPr="005615FF">
        <w:rPr>
          <w:b w:val="0"/>
          <w:lang w:val="es-MX"/>
        </w:rPr>
        <w:t xml:space="preserve">que representa el 13 % , </w:t>
      </w:r>
      <w:r w:rsidR="00290F3B" w:rsidRPr="005615FF">
        <w:rPr>
          <w:b w:val="0"/>
          <w:lang w:val="es-MX"/>
        </w:rPr>
        <w:t xml:space="preserve">indican como pasatiempo las actividades domesticas, se </w:t>
      </w:r>
      <w:r w:rsidRPr="005615FF">
        <w:rPr>
          <w:b w:val="0"/>
          <w:lang w:val="es-MX"/>
        </w:rPr>
        <w:t>i</w:t>
      </w:r>
      <w:r w:rsidR="00290F3B" w:rsidRPr="005615FF">
        <w:rPr>
          <w:b w:val="0"/>
          <w:lang w:val="es-MX"/>
        </w:rPr>
        <w:t xml:space="preserve">ncluyen en esta categoría </w:t>
      </w:r>
      <w:r w:rsidR="00237379" w:rsidRPr="005615FF">
        <w:rPr>
          <w:b w:val="0"/>
          <w:lang w:val="es-MX"/>
        </w:rPr>
        <w:t>19 hombres y 20</w:t>
      </w:r>
      <w:r w:rsidR="00CB0B63" w:rsidRPr="005615FF">
        <w:rPr>
          <w:b w:val="0"/>
          <w:lang w:val="es-MX"/>
        </w:rPr>
        <w:t xml:space="preserve"> mujeres </w:t>
      </w:r>
      <w:r w:rsidR="00290F3B" w:rsidRPr="005615FF">
        <w:rPr>
          <w:b w:val="0"/>
          <w:lang w:val="es-MX"/>
        </w:rPr>
        <w:t xml:space="preserve">que </w:t>
      </w:r>
      <w:r w:rsidR="00CB0B63" w:rsidRPr="005615FF">
        <w:rPr>
          <w:b w:val="0"/>
          <w:lang w:val="es-MX"/>
        </w:rPr>
        <w:t xml:space="preserve">respondieron </w:t>
      </w:r>
      <w:r w:rsidR="00C27D12" w:rsidRPr="005615FF">
        <w:rPr>
          <w:b w:val="0"/>
          <w:lang w:val="es-MX"/>
        </w:rPr>
        <w:t xml:space="preserve"> </w:t>
      </w:r>
      <w:r w:rsidR="00CB0B63" w:rsidRPr="005615FF">
        <w:rPr>
          <w:b w:val="0"/>
          <w:lang w:val="es-MX"/>
        </w:rPr>
        <w:t>realizar actividades domestica</w:t>
      </w:r>
      <w:ins w:id="705" w:author="pc" w:date="2012-02-01T10:44:00Z">
        <w:r w:rsidR="000E6F6D">
          <w:rPr>
            <w:b w:val="0"/>
            <w:lang w:val="es-MX"/>
          </w:rPr>
          <w:t>s</w:t>
        </w:r>
      </w:ins>
      <w:r w:rsidR="00CB0B63" w:rsidRPr="005615FF">
        <w:rPr>
          <w:b w:val="0"/>
          <w:lang w:val="es-MX"/>
        </w:rPr>
        <w:t xml:space="preserve">, </w:t>
      </w:r>
      <w:r w:rsidR="00C27D12" w:rsidRPr="005615FF">
        <w:rPr>
          <w:b w:val="0"/>
          <w:lang w:val="es-MX"/>
        </w:rPr>
        <w:t>50 personas, que representan el 16.6%,</w:t>
      </w:r>
      <w:r w:rsidRPr="005615FF">
        <w:rPr>
          <w:b w:val="0"/>
          <w:lang w:val="es-MX"/>
        </w:rPr>
        <w:t xml:space="preserve"> indicaron no tener </w:t>
      </w:r>
      <w:r w:rsidR="00C27D12" w:rsidRPr="005615FF">
        <w:rPr>
          <w:b w:val="0"/>
          <w:lang w:val="es-MX"/>
        </w:rPr>
        <w:t>ningún pasatiempo</w:t>
      </w:r>
      <w:r w:rsidR="00E83FD7" w:rsidRPr="005615FF">
        <w:rPr>
          <w:b w:val="0"/>
          <w:lang w:val="es-MX"/>
        </w:rPr>
        <w:t xml:space="preserve">, en otros se incluyeron los casos mencionados con menor frecuencia tal como, visitar amigos, a la familia, comer, cazar animales, ir a la iglesia, cuidar niños, </w:t>
      </w:r>
      <w:ins w:id="706" w:author="Hadizabel" w:date="2012-02-01T22:36:00Z">
        <w:r w:rsidR="001103CC">
          <w:rPr>
            <w:b w:val="0"/>
            <w:lang w:val="es-MX"/>
          </w:rPr>
          <w:t>cuidar</w:t>
        </w:r>
      </w:ins>
      <w:ins w:id="707" w:author="pc" w:date="2012-02-02T16:08:00Z">
        <w:r w:rsidR="001900E6">
          <w:rPr>
            <w:b w:val="0"/>
            <w:lang w:val="es-MX"/>
          </w:rPr>
          <w:t xml:space="preserve"> </w:t>
        </w:r>
      </w:ins>
      <w:commentRangeStart w:id="708"/>
      <w:del w:id="709" w:author="Hadizabel" w:date="2012-02-01T22:36:00Z">
        <w:r w:rsidR="00E83FD7" w:rsidRPr="005615FF" w:rsidDel="001103CC">
          <w:rPr>
            <w:b w:val="0"/>
            <w:lang w:val="es-MX"/>
          </w:rPr>
          <w:delText>mirar</w:delText>
        </w:r>
        <w:commentRangeEnd w:id="708"/>
        <w:r w:rsidR="000E6F6D" w:rsidDel="001103CC">
          <w:rPr>
            <w:rStyle w:val="CommentReference"/>
          </w:rPr>
          <w:commentReference w:id="708"/>
        </w:r>
        <w:r w:rsidR="00E83FD7" w:rsidRPr="005615FF" w:rsidDel="001103CC">
          <w:rPr>
            <w:b w:val="0"/>
            <w:lang w:val="es-MX"/>
          </w:rPr>
          <w:delText xml:space="preserve"> </w:delText>
        </w:r>
      </w:del>
      <w:r w:rsidR="00E83FD7" w:rsidRPr="005615FF">
        <w:rPr>
          <w:b w:val="0"/>
          <w:lang w:val="es-MX"/>
        </w:rPr>
        <w:t>animales</w:t>
      </w:r>
      <w:ins w:id="710" w:author="pc" w:date="2012-02-02T16:08:00Z">
        <w:r w:rsidR="001900E6">
          <w:rPr>
            <w:b w:val="0"/>
            <w:lang w:val="es-MX"/>
          </w:rPr>
          <w:t xml:space="preserve"> </w:t>
        </w:r>
      </w:ins>
      <w:del w:id="711" w:author="Hadizabel" w:date="2012-02-01T22:37:00Z">
        <w:r w:rsidR="00E83FD7" w:rsidRPr="005615FF" w:rsidDel="001103CC">
          <w:rPr>
            <w:b w:val="0"/>
            <w:lang w:val="es-MX"/>
          </w:rPr>
          <w:delText>,</w:delText>
        </w:r>
      </w:del>
      <w:ins w:id="712" w:author="Hadizabel" w:date="2012-02-01T22:37:00Z">
        <w:r w:rsidR="001103CC">
          <w:rPr>
            <w:b w:val="0"/>
            <w:lang w:val="es-MX"/>
          </w:rPr>
          <w:t>y</w:t>
        </w:r>
      </w:ins>
      <w:r w:rsidR="00E83FD7" w:rsidRPr="005615FF">
        <w:rPr>
          <w:b w:val="0"/>
          <w:lang w:val="es-MX"/>
        </w:rPr>
        <w:t xml:space="preserve"> pasear.</w:t>
      </w:r>
    </w:p>
    <w:p w:rsidR="00A15049" w:rsidRPr="005615FF" w:rsidRDefault="00A15049" w:rsidP="00F55307">
      <w:pPr>
        <w:rPr>
          <w:lang w:val="es-MX"/>
        </w:rPr>
      </w:pPr>
    </w:p>
    <w:p w:rsidR="00A77359" w:rsidRPr="000E6F6D" w:rsidRDefault="00A652C6" w:rsidP="00D55F00">
      <w:pPr>
        <w:pStyle w:val="Heading2"/>
        <w:rPr>
          <w:rFonts w:asciiTheme="minorHAnsi" w:hAnsiTheme="minorHAnsi" w:cstheme="minorHAnsi"/>
          <w:b/>
          <w:lang w:val="es-MX"/>
          <w:rPrChange w:id="713" w:author="pc" w:date="2012-02-01T10:45:00Z">
            <w:rPr>
              <w:rFonts w:asciiTheme="minorHAnsi" w:hAnsiTheme="minorHAnsi" w:cstheme="minorHAnsi"/>
              <w:lang w:val="es-MX"/>
            </w:rPr>
          </w:rPrChange>
        </w:rPr>
      </w:pPr>
      <w:bookmarkStart w:id="714" w:name="_Toc313873669"/>
      <w:r w:rsidRPr="00A652C6">
        <w:rPr>
          <w:rFonts w:asciiTheme="minorHAnsi" w:hAnsiTheme="minorHAnsi" w:cstheme="minorHAnsi"/>
          <w:b/>
          <w:lang w:val="es-MX"/>
          <w:rPrChange w:id="715" w:author="pc" w:date="2012-02-01T10:45:00Z">
            <w:rPr>
              <w:rFonts w:asciiTheme="minorHAnsi" w:hAnsiTheme="minorHAnsi" w:cstheme="minorHAnsi"/>
              <w:b/>
              <w:sz w:val="16"/>
              <w:szCs w:val="16"/>
              <w:lang w:val="es-MX"/>
            </w:rPr>
          </w:rPrChange>
        </w:rPr>
        <w:t>2.5 Situación del Acceso a la Educación en el Municipio.</w:t>
      </w:r>
      <w:bookmarkEnd w:id="714"/>
    </w:p>
    <w:p w:rsidR="003A528A" w:rsidRPr="005615FF" w:rsidRDefault="00A6709B" w:rsidP="003A528A">
      <w:pPr>
        <w:rPr>
          <w:b w:val="0"/>
          <w:strike/>
        </w:rPr>
      </w:pPr>
      <w:r w:rsidRPr="005615FF">
        <w:rPr>
          <w:b w:val="0"/>
          <w:lang w:val="es-MX"/>
        </w:rPr>
        <w:t>De las 332</w:t>
      </w:r>
      <w:r w:rsidR="007F3450" w:rsidRPr="005615FF">
        <w:rPr>
          <w:b w:val="0"/>
          <w:lang w:val="es-MX"/>
        </w:rPr>
        <w:t xml:space="preserve"> personas</w:t>
      </w:r>
      <w:r w:rsidR="00E2454D" w:rsidRPr="005615FF">
        <w:rPr>
          <w:b w:val="0"/>
          <w:lang w:val="es-MX"/>
        </w:rPr>
        <w:t xml:space="preserve"> con discapacidad censadas</w:t>
      </w:r>
      <w:r w:rsidRPr="005615FF">
        <w:rPr>
          <w:b w:val="0"/>
          <w:lang w:val="es-MX"/>
        </w:rPr>
        <w:t>, 6</w:t>
      </w:r>
      <w:r w:rsidR="007F3450" w:rsidRPr="005615FF">
        <w:rPr>
          <w:b w:val="0"/>
          <w:lang w:val="es-MX"/>
        </w:rPr>
        <w:t xml:space="preserve">4 estudian </w:t>
      </w:r>
      <w:del w:id="716" w:author="Hadizabel" w:date="2012-02-02T08:39:00Z">
        <w:r w:rsidR="007F3450" w:rsidRPr="005615FF" w:rsidDel="00CC4F25">
          <w:rPr>
            <w:b w:val="0"/>
            <w:lang w:val="es-MX"/>
          </w:rPr>
          <w:delText>e</w:delText>
        </w:r>
      </w:del>
      <w:ins w:id="717" w:author="Hadizabel" w:date="2012-02-02T08:39:00Z">
        <w:r w:rsidR="00CC4F25">
          <w:rPr>
            <w:b w:val="0"/>
            <w:lang w:val="es-MX"/>
          </w:rPr>
          <w:t>están integrados/as e</w:t>
        </w:r>
      </w:ins>
      <w:ins w:id="718" w:author="pc" w:date="2012-02-02T16:08:00Z">
        <w:r w:rsidR="001900E6">
          <w:rPr>
            <w:b w:val="0"/>
            <w:lang w:val="es-MX"/>
          </w:rPr>
          <w:t>n</w:t>
        </w:r>
      </w:ins>
      <w:del w:id="719" w:author="Hadizabel" w:date="2012-02-02T08:39:00Z">
        <w:r w:rsidR="007F3450" w:rsidRPr="005615FF" w:rsidDel="00CC4F25">
          <w:rPr>
            <w:b w:val="0"/>
            <w:lang w:val="es-MX"/>
          </w:rPr>
          <w:delText>n</w:delText>
        </w:r>
      </w:del>
      <w:r w:rsidR="007F3450" w:rsidRPr="005615FF">
        <w:rPr>
          <w:b w:val="0"/>
          <w:lang w:val="es-MX"/>
        </w:rPr>
        <w:t xml:space="preserve"> </w:t>
      </w:r>
      <w:commentRangeStart w:id="720"/>
      <w:r w:rsidR="007F3450" w:rsidRPr="005615FF">
        <w:rPr>
          <w:b w:val="0"/>
          <w:lang w:val="es-MX"/>
        </w:rPr>
        <w:t xml:space="preserve">el </w:t>
      </w:r>
      <w:r w:rsidR="00E2454D" w:rsidRPr="005615FF">
        <w:rPr>
          <w:b w:val="0"/>
          <w:lang w:val="es-MX"/>
        </w:rPr>
        <w:t xml:space="preserve">Sistema Educativo </w:t>
      </w:r>
      <w:commentRangeEnd w:id="720"/>
      <w:r w:rsidR="000E6F6D">
        <w:rPr>
          <w:rStyle w:val="CommentReference"/>
        </w:rPr>
        <w:commentReference w:id="720"/>
      </w:r>
      <w:r w:rsidR="00E2454D" w:rsidRPr="005615FF">
        <w:rPr>
          <w:b w:val="0"/>
          <w:lang w:val="es-MX"/>
        </w:rPr>
        <w:t xml:space="preserve">lo que </w:t>
      </w:r>
      <w:r w:rsidR="00D655B6" w:rsidRPr="005615FF">
        <w:rPr>
          <w:b w:val="0"/>
          <w:lang w:val="es-MX"/>
        </w:rPr>
        <w:t xml:space="preserve">representa el </w:t>
      </w:r>
      <w:r w:rsidR="00C645FA" w:rsidRPr="005615FF">
        <w:rPr>
          <w:b w:val="0"/>
          <w:lang w:val="es-MX"/>
        </w:rPr>
        <w:t>19</w:t>
      </w:r>
      <w:r w:rsidR="001702E0" w:rsidRPr="005615FF">
        <w:rPr>
          <w:b w:val="0"/>
          <w:lang w:val="es-MX"/>
        </w:rPr>
        <w:t>%</w:t>
      </w:r>
      <w:r w:rsidR="00E2454D" w:rsidRPr="005615FF">
        <w:rPr>
          <w:b w:val="0"/>
          <w:lang w:val="es-MX"/>
        </w:rPr>
        <w:t>.</w:t>
      </w:r>
      <w:r w:rsidR="003A528A" w:rsidRPr="005615FF">
        <w:rPr>
          <w:b w:val="0"/>
          <w:lang w:val="es-MX"/>
        </w:rPr>
        <w:t xml:space="preserve"> </w:t>
      </w:r>
    </w:p>
    <w:p w:rsidR="00AB765E" w:rsidRPr="005615FF" w:rsidRDefault="00AB765E">
      <w:pPr>
        <w:jc w:val="left"/>
      </w:pPr>
      <w:r w:rsidRPr="005615FF">
        <w:br w:type="page"/>
      </w:r>
    </w:p>
    <w:p w:rsidR="003C68F5" w:rsidRPr="005615FF" w:rsidRDefault="0039711E" w:rsidP="00F55307">
      <w:r w:rsidRPr="005615FF">
        <w:t>Gráfico Número 14</w:t>
      </w:r>
      <w:r w:rsidR="00161F2C" w:rsidRPr="005615FF">
        <w:t xml:space="preserve"> </w:t>
      </w:r>
      <w:r w:rsidR="003D5AC2" w:rsidRPr="005615FF">
        <w:t xml:space="preserve"> </w:t>
      </w:r>
    </w:p>
    <w:p w:rsidR="003D5AC2" w:rsidRPr="005615FF" w:rsidRDefault="008600A0" w:rsidP="00F55307">
      <w:r w:rsidRPr="005615FF">
        <w:rPr>
          <w:noProof/>
          <w:lang w:eastAsia="es-HN"/>
        </w:rPr>
        <w:drawing>
          <wp:inline distT="0" distB="0" distL="0" distR="0">
            <wp:extent cx="5267325" cy="3238500"/>
            <wp:effectExtent l="0" t="0" r="0" b="0"/>
            <wp:docPr id="27"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61F2C" w:rsidRPr="005615FF" w:rsidRDefault="00161F2C" w:rsidP="00161F2C">
      <w:pPr>
        <w:rPr>
          <w:b w:val="0"/>
        </w:rPr>
      </w:pPr>
      <w:r w:rsidRPr="005615FF">
        <w:rPr>
          <w:b w:val="0"/>
        </w:rPr>
        <w:t xml:space="preserve">El total de personas censadas </w:t>
      </w:r>
      <w:r w:rsidR="00E3391A" w:rsidRPr="005615FF">
        <w:rPr>
          <w:b w:val="0"/>
        </w:rPr>
        <w:t>que estudian actualmente son 6</w:t>
      </w:r>
      <w:r w:rsidRPr="005615FF">
        <w:rPr>
          <w:b w:val="0"/>
        </w:rPr>
        <w:t>4, de las cuales el mayor porcentaje 5</w:t>
      </w:r>
      <w:r w:rsidR="00E3391A" w:rsidRPr="005615FF">
        <w:rPr>
          <w:b w:val="0"/>
        </w:rPr>
        <w:t>3</w:t>
      </w:r>
      <w:del w:id="721" w:author="pc" w:date="2012-02-01T10:46:00Z">
        <w:r w:rsidRPr="005615FF" w:rsidDel="000E6F6D">
          <w:rPr>
            <w:b w:val="0"/>
          </w:rPr>
          <w:delText xml:space="preserve"> </w:delText>
        </w:r>
      </w:del>
      <w:r w:rsidRPr="005615FF">
        <w:rPr>
          <w:b w:val="0"/>
        </w:rPr>
        <w:t xml:space="preserve">%, </w:t>
      </w:r>
      <w:r w:rsidR="008253AE" w:rsidRPr="005615FF">
        <w:rPr>
          <w:b w:val="0"/>
        </w:rPr>
        <w:t>34</w:t>
      </w:r>
      <w:r w:rsidRPr="005615FF">
        <w:rPr>
          <w:b w:val="0"/>
        </w:rPr>
        <w:t xml:space="preserve"> personas están comprendidas </w:t>
      </w:r>
      <w:r w:rsidR="00E3391A" w:rsidRPr="005615FF">
        <w:rPr>
          <w:b w:val="0"/>
        </w:rPr>
        <w:t xml:space="preserve">en el rango de edad escolar </w:t>
      </w:r>
      <w:r w:rsidRPr="005615FF">
        <w:rPr>
          <w:b w:val="0"/>
        </w:rPr>
        <w:t xml:space="preserve">entre las edades de 7-12 años, le sigue con </w:t>
      </w:r>
      <w:r w:rsidR="00E3391A" w:rsidRPr="005615FF">
        <w:rPr>
          <w:b w:val="0"/>
        </w:rPr>
        <w:t>23</w:t>
      </w:r>
      <w:r w:rsidRPr="005615FF">
        <w:rPr>
          <w:b w:val="0"/>
        </w:rPr>
        <w:t xml:space="preserve">%, </w:t>
      </w:r>
      <w:r w:rsidR="008253AE" w:rsidRPr="005615FF">
        <w:rPr>
          <w:b w:val="0"/>
        </w:rPr>
        <w:t>15</w:t>
      </w:r>
      <w:r w:rsidRPr="005615FF">
        <w:rPr>
          <w:b w:val="0"/>
        </w:rPr>
        <w:t xml:space="preserve"> personas comprendidas </w:t>
      </w:r>
      <w:r w:rsidR="00E3391A" w:rsidRPr="005615FF">
        <w:rPr>
          <w:b w:val="0"/>
        </w:rPr>
        <w:t xml:space="preserve">en el rango de adolescencia </w:t>
      </w:r>
      <w:r w:rsidRPr="005615FF">
        <w:rPr>
          <w:b w:val="0"/>
        </w:rPr>
        <w:t>entre 13 y 20 años, luego el 1</w:t>
      </w:r>
      <w:r w:rsidR="008253AE" w:rsidRPr="005615FF">
        <w:rPr>
          <w:b w:val="0"/>
        </w:rPr>
        <w:t>4</w:t>
      </w:r>
      <w:r w:rsidRPr="005615FF">
        <w:rPr>
          <w:b w:val="0"/>
        </w:rPr>
        <w:t xml:space="preserve">%, </w:t>
      </w:r>
      <w:r w:rsidR="008253AE" w:rsidRPr="005615FF">
        <w:rPr>
          <w:b w:val="0"/>
        </w:rPr>
        <w:t xml:space="preserve">corresponde a </w:t>
      </w:r>
      <w:r w:rsidRPr="005615FF">
        <w:rPr>
          <w:b w:val="0"/>
        </w:rPr>
        <w:t xml:space="preserve">9 personas comprendidas </w:t>
      </w:r>
      <w:r w:rsidR="00E3391A" w:rsidRPr="005615FF">
        <w:rPr>
          <w:b w:val="0"/>
        </w:rPr>
        <w:t xml:space="preserve">en el rango de Preescolar, </w:t>
      </w:r>
      <w:r w:rsidRPr="005615FF">
        <w:rPr>
          <w:b w:val="0"/>
        </w:rPr>
        <w:t xml:space="preserve">entre 0-6 años, </w:t>
      </w:r>
      <w:r w:rsidR="008253AE" w:rsidRPr="005615FF">
        <w:rPr>
          <w:b w:val="0"/>
        </w:rPr>
        <w:t xml:space="preserve">5 </w:t>
      </w:r>
      <w:r w:rsidRPr="005615FF">
        <w:rPr>
          <w:b w:val="0"/>
        </w:rPr>
        <w:t xml:space="preserve">personas </w:t>
      </w:r>
      <w:r w:rsidR="00E3391A" w:rsidRPr="005615FF">
        <w:rPr>
          <w:b w:val="0"/>
        </w:rPr>
        <w:t xml:space="preserve">que representan el 8% comprendidas </w:t>
      </w:r>
      <w:r w:rsidRPr="005615FF">
        <w:rPr>
          <w:b w:val="0"/>
        </w:rPr>
        <w:t>en</w:t>
      </w:r>
      <w:r w:rsidR="00E3391A" w:rsidRPr="005615FF">
        <w:rPr>
          <w:b w:val="0"/>
        </w:rPr>
        <w:t xml:space="preserve"> el rango de edad de adulto joven, en </w:t>
      </w:r>
      <w:r w:rsidRPr="005615FF">
        <w:rPr>
          <w:b w:val="0"/>
        </w:rPr>
        <w:t xml:space="preserve"> edades comprendidas entre 21-40 años</w:t>
      </w:r>
      <w:r w:rsidR="00170C30" w:rsidRPr="005615FF">
        <w:rPr>
          <w:b w:val="0"/>
        </w:rPr>
        <w:t>,</w:t>
      </w:r>
      <w:r w:rsidR="008253AE" w:rsidRPr="005615FF">
        <w:rPr>
          <w:b w:val="0"/>
        </w:rPr>
        <w:t xml:space="preserve"> </w:t>
      </w:r>
      <w:r w:rsidRPr="005615FF">
        <w:rPr>
          <w:b w:val="0"/>
        </w:rPr>
        <w:t xml:space="preserve">1  persona </w:t>
      </w:r>
      <w:r w:rsidR="008253AE" w:rsidRPr="005615FF">
        <w:rPr>
          <w:b w:val="0"/>
        </w:rPr>
        <w:t xml:space="preserve">que </w:t>
      </w:r>
      <w:r w:rsidRPr="005615FF">
        <w:rPr>
          <w:b w:val="0"/>
        </w:rPr>
        <w:t xml:space="preserve">corresponde al rango de edad </w:t>
      </w:r>
      <w:r w:rsidR="00E3391A" w:rsidRPr="005615FF">
        <w:rPr>
          <w:b w:val="0"/>
        </w:rPr>
        <w:t xml:space="preserve">de adulto </w:t>
      </w:r>
      <w:r w:rsidR="008253AE" w:rsidRPr="005615FF">
        <w:rPr>
          <w:b w:val="0"/>
        </w:rPr>
        <w:t>medio</w:t>
      </w:r>
      <w:r w:rsidR="00E3391A" w:rsidRPr="005615FF">
        <w:rPr>
          <w:b w:val="0"/>
        </w:rPr>
        <w:t xml:space="preserve"> </w:t>
      </w:r>
      <w:r w:rsidRPr="005615FF">
        <w:rPr>
          <w:b w:val="0"/>
        </w:rPr>
        <w:t>comprendido  entre 41-60 años.</w:t>
      </w:r>
    </w:p>
    <w:p w:rsidR="00472D30" w:rsidRPr="005615FF" w:rsidRDefault="00161F2C" w:rsidP="00161F2C">
      <w:pPr>
        <w:rPr>
          <w:b w:val="0"/>
        </w:rPr>
      </w:pPr>
      <w:r w:rsidRPr="005615FF">
        <w:rPr>
          <w:b w:val="0"/>
        </w:rPr>
        <w:t xml:space="preserve">Según el INE 2002, el 56% de los niños/as con discapacidad, en el grupo de edad de 6 a17 años, han ingresado a primaria, cuando el promedio nacional es del 92%, solamente  </w:t>
      </w:r>
      <w:commentRangeStart w:id="722"/>
      <w:r w:rsidRPr="005615FF">
        <w:rPr>
          <w:b w:val="0"/>
        </w:rPr>
        <w:t xml:space="preserve">1,490 </w:t>
      </w:r>
      <w:commentRangeEnd w:id="722"/>
      <w:r w:rsidR="00B14676">
        <w:rPr>
          <w:rStyle w:val="CommentReference"/>
        </w:rPr>
        <w:commentReference w:id="722"/>
      </w:r>
      <w:r w:rsidRPr="005615FF">
        <w:rPr>
          <w:b w:val="0"/>
        </w:rPr>
        <w:t xml:space="preserve">han ingresado </w:t>
      </w:r>
      <w:commentRangeStart w:id="723"/>
      <w:r w:rsidRPr="005615FF">
        <w:rPr>
          <w:b w:val="0"/>
        </w:rPr>
        <w:t>a</w:t>
      </w:r>
      <w:ins w:id="724" w:author="pc" w:date="2012-02-02T16:09:00Z">
        <w:r w:rsidR="00831EA0">
          <w:rPr>
            <w:b w:val="0"/>
          </w:rPr>
          <w:t xml:space="preserve"> </w:t>
        </w:r>
      </w:ins>
      <w:r w:rsidRPr="005615FF">
        <w:rPr>
          <w:b w:val="0"/>
        </w:rPr>
        <w:t>l</w:t>
      </w:r>
      <w:ins w:id="725" w:author="pc" w:date="2012-02-02T16:09:00Z">
        <w:r w:rsidR="00831EA0">
          <w:rPr>
            <w:b w:val="0"/>
          </w:rPr>
          <w:t>a</w:t>
        </w:r>
      </w:ins>
      <w:r w:rsidRPr="005615FF">
        <w:rPr>
          <w:b w:val="0"/>
        </w:rPr>
        <w:t xml:space="preserve"> Secundaria</w:t>
      </w:r>
      <w:commentRangeEnd w:id="723"/>
      <w:r w:rsidR="000E6F6D">
        <w:rPr>
          <w:rStyle w:val="CommentReference"/>
        </w:rPr>
        <w:commentReference w:id="723"/>
      </w:r>
      <w:r w:rsidRPr="005615FF">
        <w:rPr>
          <w:b w:val="0"/>
        </w:rPr>
        <w:t>, lo que representa el 11 % de los niños y jóvenes con discapacidad de 13-17 años de edad. Cuando esta tasa es de 38% para sus coetáneos</w:t>
      </w:r>
      <w:ins w:id="726" w:author="pc" w:date="2012-02-02T16:09:00Z">
        <w:r w:rsidR="00831EA0">
          <w:rPr>
            <w:b w:val="0"/>
          </w:rPr>
          <w:t xml:space="preserve"> </w:t>
        </w:r>
      </w:ins>
      <w:del w:id="727" w:author="pc" w:date="2012-02-01T10:47:00Z">
        <w:r w:rsidR="009203C2" w:rsidRPr="005615FF" w:rsidDel="00B14676">
          <w:rPr>
            <w:b w:val="0"/>
          </w:rPr>
          <w:tab/>
        </w:r>
      </w:del>
      <w:del w:id="728" w:author="Hadizabel" w:date="2012-02-02T08:40:00Z">
        <w:r w:rsidRPr="005615FF" w:rsidDel="00CC4F25">
          <w:rPr>
            <w:b w:val="0"/>
          </w:rPr>
          <w:delText xml:space="preserve"> </w:delText>
        </w:r>
      </w:del>
      <w:r w:rsidRPr="005615FF">
        <w:rPr>
          <w:b w:val="0"/>
        </w:rPr>
        <w:t>sin discapacidad. Lo que evidencian ambos estudios, es el limitado acceso a la educación para las personas con discapacidad comparado con sus coetáneos</w:t>
      </w:r>
      <w:ins w:id="729" w:author="pc" w:date="2012-02-01T10:48:00Z">
        <w:r w:rsidR="00B14676">
          <w:rPr>
            <w:b w:val="0"/>
          </w:rPr>
          <w:t xml:space="preserve">. El censo </w:t>
        </w:r>
      </w:ins>
      <w:ins w:id="730" w:author="Hadizabel" w:date="2012-02-01T22:42:00Z">
        <w:r w:rsidR="001103CC">
          <w:rPr>
            <w:b w:val="0"/>
          </w:rPr>
          <w:t xml:space="preserve">2011 destaca que el mayor </w:t>
        </w:r>
      </w:ins>
      <w:ins w:id="731" w:author="Hadizabel" w:date="2012-02-01T22:43:00Z">
        <w:r w:rsidR="001103CC">
          <w:rPr>
            <w:b w:val="0"/>
          </w:rPr>
          <w:t xml:space="preserve">número de </w:t>
        </w:r>
      </w:ins>
      <w:ins w:id="732" w:author="Hadizabel" w:date="2012-02-01T22:42:00Z">
        <w:r w:rsidR="001103CC">
          <w:rPr>
            <w:b w:val="0"/>
          </w:rPr>
          <w:t xml:space="preserve"> personas con discap</w:t>
        </w:r>
      </w:ins>
      <w:ins w:id="733" w:author="Hadizabel" w:date="2012-02-01T22:43:00Z">
        <w:r w:rsidR="001103CC">
          <w:rPr>
            <w:b w:val="0"/>
          </w:rPr>
          <w:t>ac</w:t>
        </w:r>
      </w:ins>
      <w:ins w:id="734" w:author="Hadizabel" w:date="2012-02-01T22:42:00Z">
        <w:r w:rsidR="001103CC">
          <w:rPr>
            <w:b w:val="0"/>
          </w:rPr>
          <w:t>idad en Jesús de Ot</w:t>
        </w:r>
      </w:ins>
      <w:ins w:id="735" w:author="Hadizabel" w:date="2012-02-01T22:43:00Z">
        <w:r w:rsidR="001103CC">
          <w:rPr>
            <w:b w:val="0"/>
          </w:rPr>
          <w:t>oro, tienen acceso al Nivel Básico</w:t>
        </w:r>
      </w:ins>
      <w:ins w:id="736" w:author="Hadizabel" w:date="2012-02-01T22:44:00Z">
        <w:r w:rsidR="00A0349D">
          <w:rPr>
            <w:b w:val="0"/>
          </w:rPr>
          <w:t xml:space="preserve">, </w:t>
        </w:r>
      </w:ins>
      <w:ins w:id="737" w:author="Hadizabel" w:date="2012-02-01T22:47:00Z">
        <w:r w:rsidR="00FC182A">
          <w:rPr>
            <w:b w:val="0"/>
          </w:rPr>
          <w:t>menor porcenta</w:t>
        </w:r>
      </w:ins>
      <w:ins w:id="738" w:author="Hadizabel" w:date="2012-02-01T22:48:00Z">
        <w:r w:rsidR="00FC182A">
          <w:rPr>
            <w:b w:val="0"/>
          </w:rPr>
          <w:t>je</w:t>
        </w:r>
      </w:ins>
      <w:ins w:id="739" w:author="Hadizabel" w:date="2012-02-01T22:45:00Z">
        <w:r w:rsidR="00A0349D">
          <w:rPr>
            <w:b w:val="0"/>
          </w:rPr>
          <w:t xml:space="preserve"> accede al Nivel Medio y ninguno al Superior</w:t>
        </w:r>
        <w:r w:rsidR="00FC182A">
          <w:rPr>
            <w:b w:val="0"/>
          </w:rPr>
          <w:t>.</w:t>
        </w:r>
      </w:ins>
      <w:ins w:id="740" w:author="pc" w:date="2012-02-01T10:48:00Z">
        <w:r w:rsidR="00A652C6" w:rsidRPr="00A652C6">
          <w:rPr>
            <w:b w:val="0"/>
            <w:strike/>
            <w:rPrChange w:id="741" w:author="Hadizabel" w:date="2012-02-01T22:45:00Z">
              <w:rPr>
                <w:b w:val="0"/>
                <w:sz w:val="16"/>
                <w:szCs w:val="16"/>
              </w:rPr>
            </w:rPrChange>
          </w:rPr>
          <w:t>en concreto que refleja</w:t>
        </w:r>
        <w:proofErr w:type="gramStart"/>
        <w:r w:rsidR="00A652C6" w:rsidRPr="00A652C6">
          <w:rPr>
            <w:b w:val="0"/>
            <w:strike/>
            <w:rPrChange w:id="742" w:author="Hadizabel" w:date="2012-02-01T22:45:00Z">
              <w:rPr>
                <w:b w:val="0"/>
                <w:sz w:val="16"/>
                <w:szCs w:val="16"/>
              </w:rPr>
            </w:rPrChange>
          </w:rPr>
          <w:t>?</w:t>
        </w:r>
      </w:ins>
      <w:proofErr w:type="gramEnd"/>
    </w:p>
    <w:p w:rsidR="008600A0" w:rsidRPr="005615FF" w:rsidRDefault="008600A0" w:rsidP="00F55307"/>
    <w:p w:rsidR="008600A0" w:rsidRPr="005615FF" w:rsidRDefault="008600A0" w:rsidP="00F55307"/>
    <w:p w:rsidR="008600A0" w:rsidRPr="005615FF" w:rsidDel="00CC4F25" w:rsidRDefault="008600A0" w:rsidP="00F55307">
      <w:pPr>
        <w:rPr>
          <w:del w:id="743" w:author="Hadizabel" w:date="2012-02-02T08:41:00Z"/>
        </w:rPr>
      </w:pPr>
    </w:p>
    <w:p w:rsidR="008600A0" w:rsidRPr="005615FF" w:rsidDel="00CC4F25" w:rsidRDefault="008600A0" w:rsidP="00F55307">
      <w:pPr>
        <w:rPr>
          <w:del w:id="744" w:author="Hadizabel" w:date="2012-02-02T08:41:00Z"/>
        </w:rPr>
      </w:pPr>
    </w:p>
    <w:p w:rsidR="008600A0" w:rsidRPr="005615FF" w:rsidRDefault="008600A0" w:rsidP="00F55307"/>
    <w:p w:rsidR="00472D30" w:rsidRPr="00E23BC0" w:rsidRDefault="00A652C6" w:rsidP="00F55307">
      <w:pPr>
        <w:rPr>
          <w:strike/>
          <w:rPrChange w:id="745" w:author="Hadizabel" w:date="2012-02-02T14:46:00Z">
            <w:rPr/>
          </w:rPrChange>
        </w:rPr>
      </w:pPr>
      <w:r w:rsidRPr="00A652C6">
        <w:rPr>
          <w:strike/>
          <w:rPrChange w:id="746" w:author="Hadizabel" w:date="2012-02-02T14:46:00Z">
            <w:rPr>
              <w:sz w:val="16"/>
              <w:szCs w:val="16"/>
            </w:rPr>
          </w:rPrChange>
        </w:rPr>
        <w:t>Gráfico No. 15</w:t>
      </w:r>
    </w:p>
    <w:p w:rsidR="009B2881" w:rsidRPr="00E23BC0" w:rsidRDefault="00541E5A" w:rsidP="007C4E4A">
      <w:pPr>
        <w:jc w:val="center"/>
        <w:rPr>
          <w:b w:val="0"/>
          <w:strike/>
          <w:rPrChange w:id="747" w:author="Hadizabel" w:date="2012-02-02T14:46:00Z">
            <w:rPr>
              <w:b w:val="0"/>
            </w:rPr>
          </w:rPrChange>
        </w:rPr>
      </w:pPr>
      <w:r>
        <w:rPr>
          <w:b w:val="0"/>
          <w:strike/>
          <w:noProof/>
          <w:lang w:eastAsia="es-HN"/>
          <w:rPrChange w:id="748">
            <w:rPr>
              <w:b w:val="0"/>
              <w:noProof/>
              <w:sz w:val="16"/>
              <w:szCs w:val="16"/>
              <w:lang w:eastAsia="es-HN"/>
            </w:rPr>
          </w:rPrChange>
        </w:rPr>
        <w:drawing>
          <wp:inline distT="0" distB="0" distL="0" distR="0">
            <wp:extent cx="5133975" cy="3486150"/>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652C6" w:rsidRPr="00A652C6">
        <w:rPr>
          <w:b w:val="0"/>
          <w:strike/>
          <w:rPrChange w:id="749" w:author="Hadizabel" w:date="2012-02-02T14:46:00Z">
            <w:rPr>
              <w:b w:val="0"/>
              <w:sz w:val="16"/>
              <w:szCs w:val="16"/>
            </w:rPr>
          </w:rPrChange>
        </w:rPr>
        <w:tab/>
      </w:r>
    </w:p>
    <w:p w:rsidR="008F6416" w:rsidRPr="00E23BC0" w:rsidRDefault="008F6416" w:rsidP="0072796C">
      <w:pPr>
        <w:pStyle w:val="Default"/>
        <w:jc w:val="both"/>
        <w:rPr>
          <w:rFonts w:asciiTheme="minorHAnsi" w:hAnsiTheme="minorHAnsi" w:cstheme="minorHAnsi"/>
          <w:strike/>
          <w:rPrChange w:id="750" w:author="Hadizabel" w:date="2012-02-02T14:46:00Z">
            <w:rPr>
              <w:rFonts w:asciiTheme="minorHAnsi" w:hAnsiTheme="minorHAnsi" w:cstheme="minorHAnsi"/>
            </w:rPr>
          </w:rPrChange>
        </w:rPr>
      </w:pPr>
    </w:p>
    <w:p w:rsidR="00DD3C31" w:rsidRPr="00E23BC0" w:rsidRDefault="00A652C6" w:rsidP="0072796C">
      <w:pPr>
        <w:pStyle w:val="Default"/>
        <w:jc w:val="both"/>
        <w:rPr>
          <w:rFonts w:asciiTheme="minorHAnsi" w:hAnsiTheme="minorHAnsi" w:cstheme="minorHAnsi"/>
          <w:strike/>
          <w:rPrChange w:id="751" w:author="Hadizabel" w:date="2012-02-02T14:46:00Z">
            <w:rPr>
              <w:rFonts w:asciiTheme="minorHAnsi" w:hAnsiTheme="minorHAnsi" w:cstheme="minorHAnsi"/>
            </w:rPr>
          </w:rPrChange>
        </w:rPr>
      </w:pPr>
      <w:commentRangeStart w:id="752"/>
      <w:commentRangeStart w:id="753"/>
      <w:r w:rsidRPr="00A652C6">
        <w:rPr>
          <w:rFonts w:asciiTheme="minorHAnsi" w:hAnsiTheme="minorHAnsi" w:cstheme="minorHAnsi"/>
          <w:strike/>
          <w:rPrChange w:id="754" w:author="Hadizabel" w:date="2012-02-02T14:46:00Z">
            <w:rPr>
              <w:rFonts w:asciiTheme="minorHAnsi" w:hAnsiTheme="minorHAnsi" w:cstheme="minorHAnsi"/>
              <w:b/>
              <w:color w:val="auto"/>
              <w:sz w:val="16"/>
              <w:szCs w:val="16"/>
            </w:rPr>
          </w:rPrChange>
        </w:rPr>
        <w:t>Según el INE 2002, el 56% de los niños/as con discapacidad, en el grupo</w:t>
      </w:r>
      <w:r w:rsidRPr="00A652C6">
        <w:rPr>
          <w:rFonts w:asciiTheme="minorHAnsi" w:hAnsiTheme="minorHAnsi" w:cstheme="minorHAnsi"/>
          <w:b/>
          <w:strike/>
          <w:rPrChange w:id="755" w:author="Hadizabel" w:date="2012-02-02T14:46:00Z">
            <w:rPr>
              <w:rFonts w:asciiTheme="minorHAnsi" w:hAnsiTheme="minorHAnsi" w:cstheme="minorHAnsi"/>
              <w:b/>
              <w:color w:val="auto"/>
              <w:sz w:val="16"/>
              <w:szCs w:val="16"/>
            </w:rPr>
          </w:rPrChange>
        </w:rPr>
        <w:t xml:space="preserve"> </w:t>
      </w:r>
      <w:r w:rsidRPr="00A652C6">
        <w:rPr>
          <w:rFonts w:asciiTheme="minorHAnsi" w:hAnsiTheme="minorHAnsi" w:cstheme="minorHAnsi"/>
          <w:strike/>
          <w:rPrChange w:id="756" w:author="Hadizabel" w:date="2012-02-02T14:46:00Z">
            <w:rPr>
              <w:rFonts w:asciiTheme="minorHAnsi" w:hAnsiTheme="minorHAnsi" w:cstheme="minorHAnsi"/>
              <w:b/>
              <w:color w:val="auto"/>
              <w:sz w:val="16"/>
              <w:szCs w:val="16"/>
            </w:rPr>
          </w:rPrChange>
        </w:rPr>
        <w:t>de edad de 6 a17 años, han ingresado a primaria, cuando el promedio nacional es del 92%, solamente  1,490 han ingresado al Secundaria, lo que representa el 11 % de los niños y jóvenes con discapacidad de 13-17 años de edad. Cuando esta tasa es de 38% para sus coetáneos sin discapacidad. Lo que evidencian ambos estudios, es el limitado acceso a la educación para las personas con discapacidad comparado con sus coetáneos</w:t>
      </w:r>
      <w:commentRangeEnd w:id="752"/>
      <w:r w:rsidRPr="00A652C6">
        <w:rPr>
          <w:rStyle w:val="CommentReference"/>
          <w:rFonts w:asciiTheme="minorHAnsi" w:hAnsiTheme="minorHAnsi" w:cstheme="minorHAnsi"/>
          <w:b/>
          <w:strike/>
          <w:color w:val="auto"/>
          <w:rPrChange w:id="757" w:author="Hadizabel" w:date="2012-02-02T14:46:00Z">
            <w:rPr>
              <w:rStyle w:val="CommentReference"/>
              <w:rFonts w:asciiTheme="minorHAnsi" w:hAnsiTheme="minorHAnsi" w:cstheme="minorHAnsi"/>
              <w:b/>
              <w:color w:val="auto"/>
            </w:rPr>
          </w:rPrChange>
        </w:rPr>
        <w:commentReference w:id="752"/>
      </w:r>
      <w:commentRangeEnd w:id="753"/>
      <w:r w:rsidRPr="00A652C6">
        <w:rPr>
          <w:rStyle w:val="CommentReference"/>
          <w:rFonts w:asciiTheme="minorHAnsi" w:hAnsiTheme="minorHAnsi" w:cstheme="minorHAnsi"/>
          <w:b/>
          <w:strike/>
          <w:color w:val="auto"/>
          <w:rPrChange w:id="758" w:author="Hadizabel" w:date="2012-02-02T14:46:00Z">
            <w:rPr>
              <w:rStyle w:val="CommentReference"/>
              <w:rFonts w:asciiTheme="minorHAnsi" w:hAnsiTheme="minorHAnsi" w:cstheme="minorHAnsi"/>
              <w:b/>
              <w:color w:val="auto"/>
            </w:rPr>
          </w:rPrChange>
        </w:rPr>
        <w:commentReference w:id="753"/>
      </w:r>
      <w:r w:rsidRPr="00A652C6">
        <w:rPr>
          <w:rFonts w:asciiTheme="minorHAnsi" w:hAnsiTheme="minorHAnsi" w:cstheme="minorHAnsi"/>
          <w:strike/>
          <w:rPrChange w:id="759" w:author="Hadizabel" w:date="2012-02-02T14:46:00Z">
            <w:rPr>
              <w:rFonts w:asciiTheme="minorHAnsi" w:hAnsiTheme="minorHAnsi" w:cstheme="minorHAnsi"/>
              <w:b/>
              <w:color w:val="auto"/>
              <w:sz w:val="16"/>
              <w:szCs w:val="16"/>
            </w:rPr>
          </w:rPrChange>
        </w:rPr>
        <w:t>, esta situación se acentúa en el Nivel Medio y Pre básico</w:t>
      </w:r>
      <w:ins w:id="760" w:author="pc" w:date="2012-02-01T10:53:00Z">
        <w:r w:rsidRPr="00A652C6">
          <w:rPr>
            <w:rFonts w:asciiTheme="minorHAnsi" w:hAnsiTheme="minorHAnsi" w:cstheme="minorHAnsi"/>
            <w:strike/>
            <w:rPrChange w:id="761" w:author="Hadizabel" w:date="2012-02-02T14:46:00Z">
              <w:rPr>
                <w:rFonts w:asciiTheme="minorHAnsi" w:hAnsiTheme="minorHAnsi" w:cstheme="minorHAnsi"/>
                <w:b/>
                <w:color w:val="auto"/>
                <w:sz w:val="16"/>
                <w:szCs w:val="16"/>
              </w:rPr>
            </w:rPrChange>
          </w:rPr>
          <w:t>.</w:t>
        </w:r>
      </w:ins>
      <w:r w:rsidRPr="00A652C6">
        <w:rPr>
          <w:rFonts w:asciiTheme="minorHAnsi" w:hAnsiTheme="minorHAnsi" w:cstheme="minorHAnsi"/>
          <w:strike/>
          <w:rPrChange w:id="762" w:author="Hadizabel" w:date="2012-02-02T14:46:00Z">
            <w:rPr>
              <w:rFonts w:asciiTheme="minorHAnsi" w:hAnsiTheme="minorHAnsi" w:cstheme="minorHAnsi"/>
              <w:b/>
              <w:color w:val="auto"/>
              <w:sz w:val="16"/>
              <w:szCs w:val="16"/>
            </w:rPr>
          </w:rPrChange>
        </w:rPr>
        <w:t xml:space="preserve"> </w:t>
      </w:r>
    </w:p>
    <w:p w:rsidR="004C49D2" w:rsidRPr="00E23BC0" w:rsidRDefault="004C49D2" w:rsidP="00F55307">
      <w:pPr>
        <w:rPr>
          <w:strike/>
          <w:lang w:val="es-MX"/>
          <w:rPrChange w:id="763" w:author="Hadizabel" w:date="2012-02-02T14:46:00Z">
            <w:rPr>
              <w:lang w:val="es-MX"/>
            </w:rPr>
          </w:rPrChange>
        </w:rPr>
      </w:pPr>
    </w:p>
    <w:p w:rsidR="0039711E" w:rsidRPr="00E23BC0" w:rsidRDefault="0039711E" w:rsidP="00F55307">
      <w:pPr>
        <w:rPr>
          <w:strike/>
          <w:lang w:val="es-MX"/>
          <w:rPrChange w:id="764" w:author="Hadizabel" w:date="2012-02-02T14:46:00Z">
            <w:rPr>
              <w:lang w:val="es-MX"/>
            </w:rPr>
          </w:rPrChange>
        </w:rPr>
      </w:pPr>
    </w:p>
    <w:p w:rsidR="008600A0" w:rsidRPr="00E23BC0" w:rsidRDefault="00A652C6" w:rsidP="00F55307">
      <w:pPr>
        <w:rPr>
          <w:strike/>
          <w:lang w:val="es-MX"/>
          <w:rPrChange w:id="765" w:author="Hadizabel" w:date="2012-02-02T14:46:00Z">
            <w:rPr>
              <w:lang w:val="es-MX"/>
            </w:rPr>
          </w:rPrChange>
        </w:rPr>
      </w:pPr>
      <w:proofErr w:type="gramStart"/>
      <w:ins w:id="766" w:author="Hadizabel" w:date="2012-02-01T22:49:00Z">
        <w:r w:rsidRPr="00A652C6">
          <w:rPr>
            <w:strike/>
            <w:lang w:val="es-MX"/>
            <w:rPrChange w:id="767" w:author="Hadizabel" w:date="2012-02-02T14:46:00Z">
              <w:rPr>
                <w:sz w:val="16"/>
                <w:szCs w:val="16"/>
                <w:lang w:val="es-MX"/>
              </w:rPr>
            </w:rPrChange>
          </w:rPr>
          <w:t>ojo</w:t>
        </w:r>
      </w:ins>
      <w:proofErr w:type="gramEnd"/>
    </w:p>
    <w:p w:rsidR="008600A0" w:rsidRPr="00E23BC0" w:rsidRDefault="008600A0" w:rsidP="00F55307">
      <w:pPr>
        <w:rPr>
          <w:strike/>
          <w:lang w:val="es-MX"/>
          <w:rPrChange w:id="768" w:author="Hadizabel" w:date="2012-02-02T14:46:00Z">
            <w:rPr>
              <w:lang w:val="es-MX"/>
            </w:rPr>
          </w:rPrChange>
        </w:rPr>
      </w:pPr>
    </w:p>
    <w:p w:rsidR="008600A0" w:rsidRPr="005615FF" w:rsidRDefault="008600A0" w:rsidP="00F55307">
      <w:pPr>
        <w:rPr>
          <w:lang w:val="es-MX"/>
        </w:rPr>
      </w:pPr>
    </w:p>
    <w:p w:rsidR="008600A0" w:rsidRPr="005615FF" w:rsidDel="00E23BC0" w:rsidRDefault="008600A0" w:rsidP="00F55307">
      <w:pPr>
        <w:rPr>
          <w:del w:id="769" w:author="Hadizabel" w:date="2012-02-02T14:46:00Z"/>
          <w:lang w:val="es-MX"/>
        </w:rPr>
      </w:pPr>
    </w:p>
    <w:p w:rsidR="0039711E" w:rsidRPr="005615FF" w:rsidRDefault="0039711E" w:rsidP="00F55307">
      <w:pPr>
        <w:rPr>
          <w:lang w:val="es-MX"/>
        </w:rPr>
      </w:pPr>
    </w:p>
    <w:p w:rsidR="0039711E" w:rsidRPr="005615FF" w:rsidRDefault="0039711E" w:rsidP="00F55307">
      <w:pPr>
        <w:rPr>
          <w:lang w:val="es-MX"/>
        </w:rPr>
      </w:pPr>
    </w:p>
    <w:p w:rsidR="00FB35DA" w:rsidRPr="005615FF" w:rsidRDefault="0039711E" w:rsidP="00F55307">
      <w:pPr>
        <w:rPr>
          <w:b w:val="0"/>
          <w:lang w:val="es-MX"/>
        </w:rPr>
      </w:pPr>
      <w:r w:rsidRPr="005615FF">
        <w:rPr>
          <w:lang w:val="es-MX"/>
        </w:rPr>
        <w:t>Gráfico No. 1</w:t>
      </w:r>
      <w:ins w:id="770" w:author="Hadizabel" w:date="2012-02-02T14:46:00Z">
        <w:r w:rsidR="00E23BC0">
          <w:rPr>
            <w:lang w:val="es-MX"/>
          </w:rPr>
          <w:t>5</w:t>
        </w:r>
      </w:ins>
      <w:del w:id="771" w:author="Hadizabel" w:date="2012-02-02T14:46:00Z">
        <w:r w:rsidRPr="005615FF" w:rsidDel="00E23BC0">
          <w:rPr>
            <w:lang w:val="es-MX"/>
          </w:rPr>
          <w:delText>6</w:delText>
        </w:r>
      </w:del>
      <w:r w:rsidR="00774FAC" w:rsidRPr="005615FF">
        <w:rPr>
          <w:lang w:val="es-MX"/>
        </w:rPr>
        <w:t xml:space="preserve"> </w:t>
      </w:r>
    </w:p>
    <w:p w:rsidR="009E58EB" w:rsidRPr="005615FF" w:rsidRDefault="009E58EB" w:rsidP="00F55307">
      <w:pPr>
        <w:rPr>
          <w:b w:val="0"/>
          <w:lang w:val="es-MX"/>
        </w:rPr>
      </w:pPr>
      <w:r w:rsidRPr="005615FF">
        <w:rPr>
          <w:b w:val="0"/>
          <w:noProof/>
          <w:lang w:eastAsia="es-HN"/>
        </w:rPr>
        <w:drawing>
          <wp:inline distT="0" distB="0" distL="0" distR="0">
            <wp:extent cx="5612130" cy="4051300"/>
            <wp:effectExtent l="0" t="0" r="0" b="0"/>
            <wp:docPr id="24"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45177" w:rsidRPr="005615FF" w:rsidRDefault="009E58EB" w:rsidP="00F55307">
      <w:pPr>
        <w:rPr>
          <w:b w:val="0"/>
          <w:lang w:val="es-MX"/>
        </w:rPr>
      </w:pPr>
      <w:r w:rsidRPr="005615FF">
        <w:rPr>
          <w:b w:val="0"/>
          <w:lang w:val="es-MX"/>
        </w:rPr>
        <w:t>De 64</w:t>
      </w:r>
      <w:r w:rsidR="00A16BA1" w:rsidRPr="005615FF">
        <w:rPr>
          <w:b w:val="0"/>
          <w:lang w:val="es-MX"/>
        </w:rPr>
        <w:t xml:space="preserve"> personas </w:t>
      </w:r>
      <w:r w:rsidR="00920E28" w:rsidRPr="005615FF">
        <w:rPr>
          <w:b w:val="0"/>
          <w:lang w:val="es-MX"/>
        </w:rPr>
        <w:t xml:space="preserve">con discapacidad </w:t>
      </w:r>
      <w:r w:rsidR="00A16BA1" w:rsidRPr="005615FF">
        <w:rPr>
          <w:b w:val="0"/>
          <w:lang w:val="es-MX"/>
        </w:rPr>
        <w:t xml:space="preserve">que estudian, </w:t>
      </w:r>
      <w:r w:rsidR="00920E28" w:rsidRPr="005615FF">
        <w:rPr>
          <w:b w:val="0"/>
          <w:lang w:val="es-MX"/>
        </w:rPr>
        <w:t xml:space="preserve">se identifican 45 </w:t>
      </w:r>
      <w:r w:rsidR="00A16BA1" w:rsidRPr="005615FF">
        <w:rPr>
          <w:b w:val="0"/>
          <w:lang w:val="es-MX"/>
        </w:rPr>
        <w:t>e</w:t>
      </w:r>
      <w:r w:rsidR="00AF4FB4" w:rsidRPr="005615FF">
        <w:rPr>
          <w:b w:val="0"/>
          <w:lang w:val="es-MX"/>
        </w:rPr>
        <w:t xml:space="preserve">ntre </w:t>
      </w:r>
      <w:r w:rsidR="00920E28" w:rsidRPr="005615FF">
        <w:rPr>
          <w:b w:val="0"/>
          <w:lang w:val="es-MX"/>
        </w:rPr>
        <w:t>6-14 años</w:t>
      </w:r>
      <w:r w:rsidR="00666443" w:rsidRPr="005615FF">
        <w:rPr>
          <w:b w:val="0"/>
          <w:lang w:val="es-MX"/>
        </w:rPr>
        <w:t xml:space="preserve">, </w:t>
      </w:r>
      <w:r w:rsidR="00A16BA1" w:rsidRPr="005615FF">
        <w:rPr>
          <w:b w:val="0"/>
          <w:lang w:val="es-MX"/>
        </w:rPr>
        <w:t xml:space="preserve">lo que representa </w:t>
      </w:r>
      <w:r w:rsidR="00AA2D1B" w:rsidRPr="005615FF">
        <w:rPr>
          <w:b w:val="0"/>
          <w:lang w:val="es-MX"/>
        </w:rPr>
        <w:t>70</w:t>
      </w:r>
      <w:r w:rsidR="00B90324" w:rsidRPr="005615FF">
        <w:rPr>
          <w:b w:val="0"/>
          <w:lang w:val="es-MX"/>
        </w:rPr>
        <w:t>%,</w:t>
      </w:r>
      <w:r w:rsidR="00A16BA1" w:rsidRPr="005615FF">
        <w:rPr>
          <w:b w:val="0"/>
          <w:lang w:val="es-MX"/>
        </w:rPr>
        <w:t xml:space="preserve"> </w:t>
      </w:r>
      <w:r w:rsidR="00AF4FB4" w:rsidRPr="005615FF">
        <w:rPr>
          <w:b w:val="0"/>
          <w:lang w:val="es-MX"/>
        </w:rPr>
        <w:t xml:space="preserve">de </w:t>
      </w:r>
      <w:r w:rsidR="00C47E89" w:rsidRPr="005615FF">
        <w:rPr>
          <w:b w:val="0"/>
          <w:lang w:val="es-MX"/>
        </w:rPr>
        <w:t>6 años hay 4 personas</w:t>
      </w:r>
      <w:r w:rsidR="00920E28" w:rsidRPr="005615FF">
        <w:rPr>
          <w:b w:val="0"/>
          <w:lang w:val="es-MX"/>
        </w:rPr>
        <w:t>, que representa el</w:t>
      </w:r>
      <w:r w:rsidR="00C47E89" w:rsidRPr="005615FF">
        <w:rPr>
          <w:b w:val="0"/>
          <w:lang w:val="es-MX"/>
        </w:rPr>
        <w:t xml:space="preserve"> 9</w:t>
      </w:r>
      <w:del w:id="772" w:author="pc" w:date="2012-02-01T10:53:00Z">
        <w:r w:rsidR="00C47E89" w:rsidRPr="005615FF" w:rsidDel="00B14676">
          <w:rPr>
            <w:b w:val="0"/>
            <w:lang w:val="es-MX"/>
          </w:rPr>
          <w:delText xml:space="preserve"> </w:delText>
        </w:r>
      </w:del>
      <w:r w:rsidR="00666443" w:rsidRPr="005615FF">
        <w:rPr>
          <w:b w:val="0"/>
          <w:lang w:val="es-MX"/>
        </w:rPr>
        <w:t xml:space="preserve">%, de </w:t>
      </w:r>
      <w:r w:rsidR="00C47E89" w:rsidRPr="005615FF">
        <w:rPr>
          <w:b w:val="0"/>
          <w:lang w:val="es-MX"/>
        </w:rPr>
        <w:t>7-12 años hay 34 personas 76</w:t>
      </w:r>
      <w:r w:rsidR="003C68F5" w:rsidRPr="005615FF">
        <w:rPr>
          <w:b w:val="0"/>
          <w:lang w:val="es-MX"/>
        </w:rPr>
        <w:t xml:space="preserve"> </w:t>
      </w:r>
      <w:r w:rsidR="00666443" w:rsidRPr="005615FF">
        <w:rPr>
          <w:b w:val="0"/>
          <w:lang w:val="es-MX"/>
        </w:rPr>
        <w:t xml:space="preserve">% y de </w:t>
      </w:r>
      <w:r w:rsidR="003C68F5" w:rsidRPr="005615FF">
        <w:rPr>
          <w:b w:val="0"/>
          <w:lang w:val="es-MX"/>
        </w:rPr>
        <w:t>13</w:t>
      </w:r>
      <w:r w:rsidR="00920E28" w:rsidRPr="005615FF">
        <w:rPr>
          <w:b w:val="0"/>
          <w:lang w:val="es-MX"/>
        </w:rPr>
        <w:t xml:space="preserve">-14 años </w:t>
      </w:r>
      <w:r w:rsidR="00C47E89" w:rsidRPr="005615FF">
        <w:rPr>
          <w:b w:val="0"/>
          <w:lang w:val="es-MX"/>
        </w:rPr>
        <w:t>7</w:t>
      </w:r>
      <w:r w:rsidR="00666443" w:rsidRPr="005615FF">
        <w:rPr>
          <w:b w:val="0"/>
          <w:lang w:val="es-MX"/>
        </w:rPr>
        <w:t xml:space="preserve"> </w:t>
      </w:r>
      <w:r w:rsidR="00920E28" w:rsidRPr="005615FF">
        <w:rPr>
          <w:b w:val="0"/>
          <w:lang w:val="es-MX"/>
        </w:rPr>
        <w:t>personas que representa el</w:t>
      </w:r>
      <w:r w:rsidR="00AA2D1B" w:rsidRPr="005615FF">
        <w:rPr>
          <w:b w:val="0"/>
          <w:lang w:val="es-MX"/>
        </w:rPr>
        <w:t xml:space="preserve"> 15</w:t>
      </w:r>
      <w:r w:rsidR="00666443" w:rsidRPr="005615FF">
        <w:rPr>
          <w:b w:val="0"/>
          <w:lang w:val="es-MX"/>
        </w:rPr>
        <w:t xml:space="preserve">% </w:t>
      </w:r>
    </w:p>
    <w:p w:rsidR="007C4E4A" w:rsidRPr="005615FF" w:rsidRDefault="004B5D03" w:rsidP="00877744">
      <w:pPr>
        <w:rPr>
          <w:lang w:val="es-MX"/>
        </w:rPr>
      </w:pPr>
      <w:r w:rsidRPr="005615FF">
        <w:rPr>
          <w:b w:val="0"/>
          <w:lang w:val="es-MX"/>
        </w:rPr>
        <w:t xml:space="preserve">Según el del INE 2002, las personas con discapacidad entran generalmente </w:t>
      </w:r>
      <w:r w:rsidR="00DC069B" w:rsidRPr="005615FF">
        <w:rPr>
          <w:b w:val="0"/>
          <w:lang w:val="es-MX"/>
        </w:rPr>
        <w:t>a la edad de 10 años a</w:t>
      </w:r>
      <w:r w:rsidRPr="005615FF">
        <w:rPr>
          <w:b w:val="0"/>
          <w:lang w:val="es-MX"/>
        </w:rPr>
        <w:t xml:space="preserve"> la escuela</w:t>
      </w:r>
      <w:r w:rsidR="00DC069B" w:rsidRPr="005615FF">
        <w:rPr>
          <w:b w:val="0"/>
          <w:lang w:val="es-MX"/>
        </w:rPr>
        <w:t>.</w:t>
      </w:r>
      <w:r w:rsidRPr="005615FF">
        <w:rPr>
          <w:b w:val="0"/>
          <w:lang w:val="es-MX"/>
        </w:rPr>
        <w:t xml:space="preserve"> </w:t>
      </w:r>
      <w:r w:rsidR="00DC069B" w:rsidRPr="005615FF">
        <w:rPr>
          <w:b w:val="0"/>
          <w:lang w:val="es-MX"/>
        </w:rPr>
        <w:t>En el D</w:t>
      </w:r>
      <w:r w:rsidRPr="005615FF">
        <w:rPr>
          <w:b w:val="0"/>
          <w:lang w:val="es-MX"/>
        </w:rPr>
        <w:t xml:space="preserve">iagnóstico </w:t>
      </w:r>
      <w:r w:rsidR="00DC069B" w:rsidRPr="005615FF">
        <w:rPr>
          <w:b w:val="0"/>
          <w:lang w:val="es-MX"/>
        </w:rPr>
        <w:t xml:space="preserve">de la Secretaría de Educación del </w:t>
      </w:r>
      <w:r w:rsidRPr="005615FF">
        <w:rPr>
          <w:b w:val="0"/>
          <w:lang w:val="es-MX"/>
        </w:rPr>
        <w:t>2005,</w:t>
      </w:r>
      <w:r w:rsidR="00DC069B" w:rsidRPr="005615FF">
        <w:rPr>
          <w:b w:val="0"/>
          <w:lang w:val="es-MX"/>
        </w:rPr>
        <w:t xml:space="preserve"> se reitera este hallazgo</w:t>
      </w:r>
      <w:r w:rsidRPr="005615FF">
        <w:rPr>
          <w:b w:val="0"/>
          <w:lang w:val="es-MX"/>
        </w:rPr>
        <w:t xml:space="preserve">, </w:t>
      </w:r>
      <w:r w:rsidR="00DC069B" w:rsidRPr="005615FF">
        <w:rPr>
          <w:b w:val="0"/>
          <w:lang w:val="es-MX"/>
        </w:rPr>
        <w:t xml:space="preserve">destacando </w:t>
      </w:r>
      <w:r w:rsidRPr="005615FF">
        <w:rPr>
          <w:b w:val="0"/>
          <w:lang w:val="es-MX"/>
        </w:rPr>
        <w:t>factores relacionados con la falta de orientación e información de los padres, creencias</w:t>
      </w:r>
      <w:r w:rsidR="00DC069B" w:rsidRPr="005615FF">
        <w:rPr>
          <w:b w:val="0"/>
          <w:lang w:val="es-MX"/>
        </w:rPr>
        <w:t>, temores</w:t>
      </w:r>
      <w:r w:rsidRPr="005615FF">
        <w:rPr>
          <w:b w:val="0"/>
          <w:lang w:val="es-MX"/>
        </w:rPr>
        <w:t xml:space="preserve"> y dificultades de acceso, </w:t>
      </w:r>
      <w:r w:rsidR="00877744" w:rsidRPr="005615FF">
        <w:rPr>
          <w:b w:val="0"/>
          <w:lang w:val="es-MX"/>
        </w:rPr>
        <w:t>situación</w:t>
      </w:r>
      <w:r w:rsidR="00DC069B" w:rsidRPr="005615FF">
        <w:rPr>
          <w:b w:val="0"/>
          <w:lang w:val="es-MX"/>
        </w:rPr>
        <w:t xml:space="preserve"> </w:t>
      </w:r>
      <w:r w:rsidRPr="005615FF">
        <w:rPr>
          <w:b w:val="0"/>
          <w:lang w:val="es-MX"/>
        </w:rPr>
        <w:t>coincide</w:t>
      </w:r>
      <w:r w:rsidR="00877744" w:rsidRPr="005615FF">
        <w:rPr>
          <w:b w:val="0"/>
          <w:lang w:val="es-MX"/>
        </w:rPr>
        <w:t>nte</w:t>
      </w:r>
      <w:r w:rsidRPr="005615FF">
        <w:rPr>
          <w:b w:val="0"/>
          <w:lang w:val="es-MX"/>
        </w:rPr>
        <w:t xml:space="preserve"> con los hallazgos</w:t>
      </w:r>
      <w:r w:rsidR="00DC069B" w:rsidRPr="005615FF">
        <w:rPr>
          <w:b w:val="0"/>
          <w:lang w:val="es-MX"/>
        </w:rPr>
        <w:t xml:space="preserve"> del Censo 2011, </w:t>
      </w:r>
      <w:r w:rsidR="00E126BC" w:rsidRPr="005615FF">
        <w:rPr>
          <w:b w:val="0"/>
          <w:lang w:val="es-MX"/>
        </w:rPr>
        <w:t xml:space="preserve">pero que además evidencian, que ha disminuido la </w:t>
      </w:r>
      <w:r w:rsidR="00C237CC" w:rsidRPr="005615FF">
        <w:rPr>
          <w:b w:val="0"/>
          <w:lang w:val="es-MX"/>
        </w:rPr>
        <w:t xml:space="preserve">brecha de </w:t>
      </w:r>
      <w:r w:rsidR="00E126BC" w:rsidRPr="005615FF">
        <w:rPr>
          <w:b w:val="0"/>
          <w:lang w:val="es-MX"/>
        </w:rPr>
        <w:t>edad de ingreso a la escuela, con tendencia a mejorar.</w:t>
      </w:r>
    </w:p>
    <w:p w:rsidR="0039711E" w:rsidRPr="005615FF" w:rsidRDefault="0039711E" w:rsidP="00F55307">
      <w:pPr>
        <w:rPr>
          <w:lang w:val="es-MX"/>
        </w:rPr>
      </w:pPr>
    </w:p>
    <w:p w:rsidR="0039711E" w:rsidRPr="005615FF" w:rsidRDefault="0039711E" w:rsidP="00F55307">
      <w:pPr>
        <w:rPr>
          <w:lang w:val="es-MX"/>
        </w:rPr>
      </w:pPr>
    </w:p>
    <w:p w:rsidR="0039711E" w:rsidRPr="005615FF" w:rsidRDefault="0039711E" w:rsidP="00F55307">
      <w:pPr>
        <w:rPr>
          <w:lang w:val="es-MX"/>
        </w:rPr>
      </w:pPr>
    </w:p>
    <w:p w:rsidR="0039711E" w:rsidRPr="005615FF" w:rsidDel="001E5713" w:rsidRDefault="0039711E" w:rsidP="00F55307">
      <w:pPr>
        <w:rPr>
          <w:del w:id="773" w:author="Hadizabel" w:date="2012-02-02T14:50:00Z"/>
          <w:lang w:val="es-MX"/>
        </w:rPr>
      </w:pPr>
    </w:p>
    <w:p w:rsidR="00EF1E1D" w:rsidRPr="005615FF" w:rsidRDefault="0039711E" w:rsidP="00F55307">
      <w:pPr>
        <w:rPr>
          <w:lang w:val="es-MX"/>
        </w:rPr>
      </w:pPr>
      <w:r w:rsidRPr="005615FF">
        <w:rPr>
          <w:lang w:val="es-MX"/>
        </w:rPr>
        <w:t>Gráfico Número 17</w:t>
      </w:r>
      <w:r w:rsidR="00EF1E1D" w:rsidRPr="005615FF">
        <w:rPr>
          <w:lang w:val="es-MX"/>
        </w:rPr>
        <w:t xml:space="preserve"> </w:t>
      </w:r>
      <w:r w:rsidR="00774FAC" w:rsidRPr="005615FF">
        <w:rPr>
          <w:lang w:val="es-MX"/>
        </w:rPr>
        <w:t xml:space="preserve"> </w:t>
      </w:r>
    </w:p>
    <w:p w:rsidR="00345177" w:rsidRPr="005615FF" w:rsidRDefault="008F6416" w:rsidP="007C4E4A">
      <w:pPr>
        <w:jc w:val="center"/>
        <w:rPr>
          <w:b w:val="0"/>
          <w:lang w:val="es-MX"/>
        </w:rPr>
      </w:pPr>
      <w:r w:rsidRPr="005615FF">
        <w:rPr>
          <w:b w:val="0"/>
          <w:noProof/>
          <w:lang w:eastAsia="es-HN"/>
        </w:rPr>
        <w:drawing>
          <wp:inline distT="0" distB="0" distL="0" distR="0">
            <wp:extent cx="5133975" cy="3486150"/>
            <wp:effectExtent l="0" t="0" r="0" b="0"/>
            <wp:docPr id="1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B6644" w:rsidRPr="005615FF" w:rsidRDefault="008F6416" w:rsidP="00F55307">
      <w:pPr>
        <w:rPr>
          <w:b w:val="0"/>
          <w:lang w:val="es-MX"/>
        </w:rPr>
      </w:pPr>
      <w:r w:rsidRPr="005615FF">
        <w:rPr>
          <w:b w:val="0"/>
        </w:rPr>
        <w:t>El total de personas censadas que estudian actualmente son 64, de las cuales, el mayor número 47 personas,  que representan el  74 %,  están comprendidas entre las edades de 7-12 años, le siguen 13 personas en Pre escolar, que representan el 20.3%, en el Nivel Medio o de Secundaria, se identifican 2 personas en edades comprendidas entre los 13 y 20 años, que representan el</w:t>
      </w:r>
      <w:del w:id="774" w:author="pc" w:date="2012-02-01T10:55:00Z">
        <w:r w:rsidRPr="005615FF" w:rsidDel="00B14676">
          <w:rPr>
            <w:b w:val="0"/>
          </w:rPr>
          <w:delText xml:space="preserve"> </w:delText>
        </w:r>
      </w:del>
      <w:r w:rsidRPr="005615FF">
        <w:rPr>
          <w:b w:val="0"/>
        </w:rPr>
        <w:t xml:space="preserve"> 3%, y 2  personas  matriculadas en </w:t>
      </w:r>
      <w:ins w:id="775" w:author="pc" w:date="2012-02-01T10:55:00Z">
        <w:r w:rsidR="00B14676">
          <w:rPr>
            <w:b w:val="0"/>
          </w:rPr>
          <w:t xml:space="preserve">el </w:t>
        </w:r>
      </w:ins>
      <w:ins w:id="776" w:author="Hadizabel" w:date="2012-02-01T22:50:00Z">
        <w:r w:rsidR="00BE1407">
          <w:rPr>
            <w:b w:val="0"/>
          </w:rPr>
          <w:t>P</w:t>
        </w:r>
      </w:ins>
      <w:ins w:id="777" w:author="pc" w:date="2012-02-01T10:55:00Z">
        <w:del w:id="778" w:author="Hadizabel" w:date="2012-02-01T22:50:00Z">
          <w:r w:rsidR="00B14676" w:rsidDel="00BE1407">
            <w:rPr>
              <w:b w:val="0"/>
            </w:rPr>
            <w:delText>p</w:delText>
          </w:r>
        </w:del>
        <w:r w:rsidR="00B14676">
          <w:rPr>
            <w:b w:val="0"/>
          </w:rPr>
          <w:t xml:space="preserve">rograma </w:t>
        </w:r>
      </w:ins>
      <w:commentRangeStart w:id="779"/>
      <w:r w:rsidRPr="005615FF">
        <w:rPr>
          <w:b w:val="0"/>
        </w:rPr>
        <w:t>EDUCATO</w:t>
      </w:r>
      <w:ins w:id="780" w:author="Hadizabel" w:date="2012-02-01T22:52:00Z">
        <w:r w:rsidR="00BE1407">
          <w:rPr>
            <w:rStyle w:val="FootnoteReference"/>
            <w:b w:val="0"/>
          </w:rPr>
          <w:footnoteReference w:id="1"/>
        </w:r>
      </w:ins>
      <w:r w:rsidRPr="005615FF">
        <w:rPr>
          <w:b w:val="0"/>
        </w:rPr>
        <w:t>DOS</w:t>
      </w:r>
      <w:commentRangeEnd w:id="779"/>
      <w:r w:rsidR="00B14676">
        <w:rPr>
          <w:rStyle w:val="CommentReference"/>
        </w:rPr>
        <w:commentReference w:id="779"/>
      </w:r>
      <w:r w:rsidRPr="005615FF">
        <w:rPr>
          <w:b w:val="0"/>
        </w:rPr>
        <w:t xml:space="preserve">  3%</w:t>
      </w:r>
      <w:r w:rsidR="00F87AA2" w:rsidRPr="005615FF">
        <w:rPr>
          <w:b w:val="0"/>
        </w:rPr>
        <w:t xml:space="preserve"> y </w:t>
      </w:r>
      <w:r w:rsidR="00DD72E2" w:rsidRPr="005615FF">
        <w:rPr>
          <w:b w:val="0"/>
          <w:lang w:val="es-MX"/>
        </w:rPr>
        <w:t>ninguna  en el N</w:t>
      </w:r>
      <w:r w:rsidR="00964B19" w:rsidRPr="005615FF">
        <w:rPr>
          <w:b w:val="0"/>
          <w:lang w:val="es-MX"/>
        </w:rPr>
        <w:t>ivel Superior</w:t>
      </w:r>
      <w:r w:rsidR="00F87AA2" w:rsidRPr="005615FF">
        <w:rPr>
          <w:b w:val="0"/>
          <w:lang w:val="es-MX"/>
        </w:rPr>
        <w:t>.</w:t>
      </w:r>
    </w:p>
    <w:p w:rsidR="00B82A3A" w:rsidRPr="005615FF" w:rsidDel="00BE1407" w:rsidRDefault="00B82A3A" w:rsidP="00F55307">
      <w:pPr>
        <w:rPr>
          <w:del w:id="803" w:author="Hadizabel" w:date="2012-02-01T22:52:00Z"/>
          <w:lang w:val="es-MX"/>
        </w:rPr>
      </w:pPr>
    </w:p>
    <w:p w:rsidR="00B82A3A" w:rsidRPr="005615FF" w:rsidRDefault="00B82A3A" w:rsidP="00F55307">
      <w:pPr>
        <w:rPr>
          <w:lang w:val="es-MX"/>
        </w:rPr>
      </w:pPr>
    </w:p>
    <w:p w:rsidR="00B82A3A" w:rsidRPr="005615FF" w:rsidRDefault="00B82A3A" w:rsidP="00F55307">
      <w:pPr>
        <w:rPr>
          <w:lang w:val="es-MX"/>
        </w:rPr>
      </w:pPr>
    </w:p>
    <w:p w:rsidR="00B82A3A" w:rsidRPr="005615FF" w:rsidRDefault="00B82A3A" w:rsidP="00F55307">
      <w:pPr>
        <w:rPr>
          <w:lang w:val="es-MX"/>
        </w:rPr>
      </w:pPr>
    </w:p>
    <w:p w:rsidR="00B82A3A" w:rsidRPr="005615FF" w:rsidRDefault="00B82A3A" w:rsidP="00F55307">
      <w:pPr>
        <w:rPr>
          <w:lang w:val="es-MX"/>
        </w:rPr>
      </w:pPr>
    </w:p>
    <w:p w:rsidR="00B82A3A" w:rsidRPr="005615FF" w:rsidRDefault="00B82A3A" w:rsidP="00F55307">
      <w:pPr>
        <w:rPr>
          <w:lang w:val="es-MX"/>
        </w:rPr>
      </w:pPr>
    </w:p>
    <w:p w:rsidR="00B82A3A" w:rsidRPr="005615FF" w:rsidRDefault="00B82A3A" w:rsidP="00F55307">
      <w:pPr>
        <w:rPr>
          <w:lang w:val="es-MX"/>
        </w:rPr>
      </w:pPr>
    </w:p>
    <w:p w:rsidR="00B82A3A" w:rsidRPr="005615FF" w:rsidRDefault="00B82A3A" w:rsidP="00F55307">
      <w:pPr>
        <w:rPr>
          <w:lang w:val="es-MX"/>
        </w:rPr>
      </w:pPr>
    </w:p>
    <w:p w:rsidR="00D571DC" w:rsidRPr="005615FF" w:rsidRDefault="008600A0" w:rsidP="00F55307">
      <w:pPr>
        <w:rPr>
          <w:lang w:val="es-MX"/>
        </w:rPr>
      </w:pPr>
      <w:commentRangeStart w:id="804"/>
      <w:r w:rsidRPr="005615FF">
        <w:rPr>
          <w:lang w:val="es-MX"/>
        </w:rPr>
        <w:t>Gr</w:t>
      </w:r>
      <w:ins w:id="805" w:author="Hadizabel" w:date="2012-02-01T23:00:00Z">
        <w:r w:rsidR="001F7699">
          <w:rPr>
            <w:lang w:val="es-MX"/>
          </w:rPr>
          <w:t>á</w:t>
        </w:r>
      </w:ins>
      <w:del w:id="806" w:author="Hadizabel" w:date="2012-02-01T23:00:00Z">
        <w:r w:rsidRPr="005615FF" w:rsidDel="001F7699">
          <w:rPr>
            <w:lang w:val="es-MX"/>
          </w:rPr>
          <w:delText>a</w:delText>
        </w:r>
      </w:del>
      <w:r w:rsidRPr="005615FF">
        <w:rPr>
          <w:lang w:val="es-MX"/>
        </w:rPr>
        <w:t>fico</w:t>
      </w:r>
      <w:commentRangeEnd w:id="804"/>
      <w:r w:rsidR="00B14676">
        <w:rPr>
          <w:rStyle w:val="CommentReference"/>
        </w:rPr>
        <w:commentReference w:id="804"/>
      </w:r>
      <w:r w:rsidRPr="005615FF">
        <w:rPr>
          <w:lang w:val="es-MX"/>
        </w:rPr>
        <w:t xml:space="preserve"> No18</w:t>
      </w:r>
      <w:r w:rsidR="0082021B" w:rsidRPr="005615FF">
        <w:rPr>
          <w:lang w:val="es-MX"/>
        </w:rPr>
        <w:t xml:space="preserve"> </w:t>
      </w:r>
      <w:r w:rsidR="00DC6B31" w:rsidRPr="005615FF">
        <w:rPr>
          <w:lang w:val="es-MX"/>
        </w:rPr>
        <w:t xml:space="preserve"> </w:t>
      </w:r>
    </w:p>
    <w:p w:rsidR="00D571DC" w:rsidRPr="005615FF" w:rsidRDefault="00E640A9" w:rsidP="00AB765E">
      <w:pPr>
        <w:jc w:val="center"/>
        <w:rPr>
          <w:lang w:val="es-MX"/>
        </w:rPr>
      </w:pPr>
      <w:r w:rsidRPr="005615FF">
        <w:rPr>
          <w:noProof/>
          <w:lang w:eastAsia="es-HN"/>
        </w:rPr>
        <w:drawing>
          <wp:inline distT="0" distB="0" distL="0" distR="0">
            <wp:extent cx="4505325" cy="2590800"/>
            <wp:effectExtent l="0" t="0" r="0" b="0"/>
            <wp:docPr id="2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6C31" w:rsidRPr="005615FF" w:rsidRDefault="00A35DA4" w:rsidP="00F55307">
      <w:pPr>
        <w:rPr>
          <w:b w:val="0"/>
          <w:lang w:val="es-MX"/>
        </w:rPr>
      </w:pPr>
      <w:r w:rsidRPr="005615FF">
        <w:rPr>
          <w:b w:val="0"/>
          <w:lang w:val="es-MX"/>
        </w:rPr>
        <w:t>De l</w:t>
      </w:r>
      <w:r w:rsidR="000B39F7" w:rsidRPr="005615FF">
        <w:rPr>
          <w:b w:val="0"/>
          <w:lang w:val="es-MX"/>
        </w:rPr>
        <w:t xml:space="preserve">as </w:t>
      </w:r>
      <w:r w:rsidR="004354D3" w:rsidRPr="005615FF">
        <w:rPr>
          <w:b w:val="0"/>
          <w:lang w:val="es-MX"/>
        </w:rPr>
        <w:t xml:space="preserve"> 288</w:t>
      </w:r>
      <w:r w:rsidR="00052D1A" w:rsidRPr="005615FF">
        <w:rPr>
          <w:b w:val="0"/>
          <w:lang w:val="es-MX"/>
        </w:rPr>
        <w:t xml:space="preserve"> personas en edad escolar</w:t>
      </w:r>
      <w:r w:rsidRPr="005615FF">
        <w:rPr>
          <w:b w:val="0"/>
          <w:lang w:val="es-MX"/>
        </w:rPr>
        <w:t xml:space="preserve"> </w:t>
      </w:r>
      <w:r w:rsidR="00F17574" w:rsidRPr="005615FF">
        <w:rPr>
          <w:b w:val="0"/>
          <w:lang w:val="es-MX"/>
        </w:rPr>
        <w:t>o mayores a 7 años</w:t>
      </w:r>
      <w:r w:rsidR="007E2876" w:rsidRPr="005615FF">
        <w:rPr>
          <w:b w:val="0"/>
          <w:lang w:val="es-MX"/>
        </w:rPr>
        <w:t xml:space="preserve"> </w:t>
      </w:r>
      <w:r w:rsidRPr="005615FF">
        <w:rPr>
          <w:b w:val="0"/>
          <w:lang w:val="es-MX"/>
        </w:rPr>
        <w:t>con discapacidad re</w:t>
      </w:r>
      <w:r w:rsidR="00E8486A" w:rsidRPr="005615FF">
        <w:rPr>
          <w:b w:val="0"/>
          <w:lang w:val="es-MX"/>
        </w:rPr>
        <w:t>gistradas en el censo, 56 personas que representan el 89</w:t>
      </w:r>
      <w:r w:rsidR="00052D1A" w:rsidRPr="005615FF">
        <w:rPr>
          <w:b w:val="0"/>
          <w:lang w:val="es-MX"/>
        </w:rPr>
        <w:t xml:space="preserve"> </w:t>
      </w:r>
      <w:r w:rsidRPr="005615FF">
        <w:rPr>
          <w:b w:val="0"/>
          <w:lang w:val="es-MX"/>
        </w:rPr>
        <w:t>%</w:t>
      </w:r>
      <w:r w:rsidR="00A676A3" w:rsidRPr="005615FF">
        <w:rPr>
          <w:b w:val="0"/>
          <w:lang w:val="es-MX"/>
        </w:rPr>
        <w:t xml:space="preserve">, </w:t>
      </w:r>
      <w:r w:rsidRPr="005615FF">
        <w:rPr>
          <w:b w:val="0"/>
          <w:lang w:val="es-MX"/>
        </w:rPr>
        <w:t>asisten a</w:t>
      </w:r>
      <w:r w:rsidR="00693574" w:rsidRPr="005615FF">
        <w:rPr>
          <w:b w:val="0"/>
          <w:lang w:val="es-MX"/>
        </w:rPr>
        <w:t xml:space="preserve"> Centros Educativos Públicos, </w:t>
      </w:r>
      <w:r w:rsidR="00A676A3" w:rsidRPr="005615FF">
        <w:rPr>
          <w:b w:val="0"/>
          <w:lang w:val="es-MX"/>
        </w:rPr>
        <w:t xml:space="preserve">2 </w:t>
      </w:r>
      <w:r w:rsidR="00E8486A" w:rsidRPr="005615FF">
        <w:rPr>
          <w:b w:val="0"/>
          <w:lang w:val="es-MX"/>
        </w:rPr>
        <w:t>personas que representan el 3.2</w:t>
      </w:r>
      <w:r w:rsidR="00693574" w:rsidRPr="005615FF">
        <w:rPr>
          <w:b w:val="0"/>
          <w:lang w:val="es-MX"/>
        </w:rPr>
        <w:t xml:space="preserve">% </w:t>
      </w:r>
      <w:r w:rsidRPr="005615FF">
        <w:rPr>
          <w:b w:val="0"/>
          <w:lang w:val="es-MX"/>
        </w:rPr>
        <w:t>a</w:t>
      </w:r>
      <w:r w:rsidR="00A676A3" w:rsidRPr="005615FF">
        <w:rPr>
          <w:b w:val="0"/>
          <w:lang w:val="es-MX"/>
        </w:rPr>
        <w:t>sisten a</w:t>
      </w:r>
      <w:r w:rsidRPr="005615FF">
        <w:rPr>
          <w:b w:val="0"/>
          <w:lang w:val="es-MX"/>
        </w:rPr>
        <w:t xml:space="preserve"> Centr</w:t>
      </w:r>
      <w:r w:rsidR="00693574" w:rsidRPr="005615FF">
        <w:rPr>
          <w:b w:val="0"/>
          <w:lang w:val="es-MX"/>
        </w:rPr>
        <w:t xml:space="preserve">os Educativos Privados y </w:t>
      </w:r>
      <w:r w:rsidR="00A676A3" w:rsidRPr="005615FF">
        <w:rPr>
          <w:b w:val="0"/>
          <w:lang w:val="es-MX"/>
        </w:rPr>
        <w:t>5</w:t>
      </w:r>
      <w:r w:rsidRPr="005615FF">
        <w:rPr>
          <w:b w:val="0"/>
          <w:lang w:val="es-MX"/>
        </w:rPr>
        <w:t xml:space="preserve"> personas </w:t>
      </w:r>
      <w:r w:rsidR="00693574" w:rsidRPr="005615FF">
        <w:rPr>
          <w:b w:val="0"/>
          <w:lang w:val="es-MX"/>
        </w:rPr>
        <w:t xml:space="preserve">que representan el </w:t>
      </w:r>
      <w:r w:rsidR="00404EC5" w:rsidRPr="005615FF">
        <w:rPr>
          <w:b w:val="0"/>
          <w:lang w:val="es-MX"/>
        </w:rPr>
        <w:t>8</w:t>
      </w:r>
      <w:r w:rsidR="00693574" w:rsidRPr="005615FF">
        <w:rPr>
          <w:b w:val="0"/>
          <w:lang w:val="es-MX"/>
        </w:rPr>
        <w:t xml:space="preserve">% </w:t>
      </w:r>
      <w:r w:rsidRPr="005615FF">
        <w:rPr>
          <w:b w:val="0"/>
          <w:lang w:val="es-MX"/>
        </w:rPr>
        <w:t>asisten a un Centro de Educación Especia</w:t>
      </w:r>
      <w:r w:rsidR="00E8486A" w:rsidRPr="005615FF">
        <w:rPr>
          <w:b w:val="0"/>
          <w:lang w:val="es-MX"/>
        </w:rPr>
        <w:t>l</w:t>
      </w:r>
      <w:r w:rsidR="00A676A3" w:rsidRPr="005615FF">
        <w:rPr>
          <w:b w:val="0"/>
          <w:lang w:val="es-MX"/>
        </w:rPr>
        <w:t>.</w:t>
      </w:r>
    </w:p>
    <w:p w:rsidR="00226C4B" w:rsidRPr="005615FF" w:rsidRDefault="00226C4B" w:rsidP="00226C4B">
      <w:pPr>
        <w:rPr>
          <w:b w:val="0"/>
          <w:lang w:val="es-MX"/>
        </w:rPr>
      </w:pPr>
      <w:r w:rsidRPr="005615FF">
        <w:rPr>
          <w:b w:val="0"/>
          <w:color w:val="000000"/>
        </w:rPr>
        <w:t>Según Encuesta de Hogares INE 2002, el 53% de las personas con discapacidad no han alcanzado ningún nivel educativo, y solamente el 7</w:t>
      </w:r>
      <w:del w:id="807" w:author="pc" w:date="2012-02-01T10:58:00Z">
        <w:r w:rsidRPr="005615FF" w:rsidDel="006E158A">
          <w:rPr>
            <w:b w:val="0"/>
            <w:color w:val="000000"/>
          </w:rPr>
          <w:delText xml:space="preserve"> </w:delText>
        </w:r>
      </w:del>
      <w:r w:rsidRPr="005615FF">
        <w:rPr>
          <w:b w:val="0"/>
          <w:color w:val="000000"/>
        </w:rPr>
        <w:t>% han recibido</w:t>
      </w:r>
      <w:del w:id="808" w:author="pc" w:date="2012-02-02T16:12:00Z">
        <w:r w:rsidRPr="005615FF" w:rsidDel="00831EA0">
          <w:rPr>
            <w:b w:val="0"/>
            <w:color w:val="000000"/>
          </w:rPr>
          <w:delText>s</w:delText>
        </w:r>
      </w:del>
      <w:r w:rsidRPr="005615FF">
        <w:rPr>
          <w:b w:val="0"/>
          <w:color w:val="000000"/>
        </w:rPr>
        <w:t xml:space="preserve"> estudios de secundaria.</w:t>
      </w:r>
    </w:p>
    <w:p w:rsidR="009331BB" w:rsidRPr="005615FF" w:rsidRDefault="005246E2" w:rsidP="00E640A9">
      <w:pPr>
        <w:rPr>
          <w:b w:val="0"/>
          <w:lang w:val="es-MX"/>
        </w:rPr>
      </w:pPr>
      <w:r w:rsidRPr="005615FF">
        <w:rPr>
          <w:b w:val="0"/>
          <w:lang w:val="es-MX"/>
        </w:rPr>
        <w:t>Según el Diagnóstico  de la Población Escolar con D</w:t>
      </w:r>
      <w:r w:rsidR="005A63BF" w:rsidRPr="005615FF">
        <w:rPr>
          <w:b w:val="0"/>
          <w:lang w:val="es-MX"/>
        </w:rPr>
        <w:t xml:space="preserve">iscapacidad y Necesidades Educativas, Especiales en el Nivel </w:t>
      </w:r>
      <w:r w:rsidR="00587A54" w:rsidRPr="005615FF">
        <w:rPr>
          <w:b w:val="0"/>
          <w:lang w:val="es-MX"/>
        </w:rPr>
        <w:t>Pre básico</w:t>
      </w:r>
      <w:r w:rsidR="005A63BF" w:rsidRPr="005615FF">
        <w:rPr>
          <w:b w:val="0"/>
          <w:lang w:val="es-MX"/>
        </w:rPr>
        <w:t xml:space="preserve"> y Básico</w:t>
      </w:r>
      <w:r w:rsidR="00E640A9" w:rsidRPr="005615FF">
        <w:rPr>
          <w:b w:val="0"/>
          <w:lang w:val="es-MX"/>
        </w:rPr>
        <w:t>,</w:t>
      </w:r>
      <w:del w:id="809" w:author="pc" w:date="2012-02-01T10:59:00Z">
        <w:r w:rsidR="00587A54" w:rsidRPr="005615FF" w:rsidDel="006E158A">
          <w:delText xml:space="preserve">     </w:delText>
        </w:r>
      </w:del>
      <w:r w:rsidR="00587A54" w:rsidRPr="005615FF">
        <w:t xml:space="preserve">                                                                              </w:t>
      </w:r>
      <w:r w:rsidR="005A63BF" w:rsidRPr="005615FF">
        <w:rPr>
          <w:b w:val="0"/>
          <w:lang w:val="es-MX"/>
        </w:rPr>
        <w:t xml:space="preserve">desarrollado por la Unidad de Educación Especial  de la  Secretaría de Educación 2010, en el Municipio de Jesús de Otoro, se </w:t>
      </w:r>
      <w:r w:rsidR="005C2FAF" w:rsidRPr="005615FF">
        <w:rPr>
          <w:b w:val="0"/>
          <w:lang w:val="es-MX"/>
        </w:rPr>
        <w:t>reporta un total de 193 personas integradas en 46 Centros Educativos del Municipio</w:t>
      </w:r>
      <w:r w:rsidR="003C534C" w:rsidRPr="005615FF">
        <w:rPr>
          <w:b w:val="0"/>
          <w:lang w:val="es-MX"/>
        </w:rPr>
        <w:t>,</w:t>
      </w:r>
      <w:r w:rsidR="005C2FAF" w:rsidRPr="005615FF">
        <w:rPr>
          <w:b w:val="0"/>
          <w:lang w:val="es-MX"/>
        </w:rPr>
        <w:t xml:space="preserve"> de los cuales </w:t>
      </w:r>
      <w:r w:rsidR="00DD4396" w:rsidRPr="005615FF">
        <w:rPr>
          <w:b w:val="0"/>
          <w:lang w:val="es-MX"/>
        </w:rPr>
        <w:t xml:space="preserve">131 </w:t>
      </w:r>
      <w:r w:rsidR="000B5929" w:rsidRPr="005615FF">
        <w:rPr>
          <w:b w:val="0"/>
          <w:lang w:val="es-MX"/>
        </w:rPr>
        <w:t xml:space="preserve">personas </w:t>
      </w:r>
      <w:r w:rsidR="005C2FAF" w:rsidRPr="005615FF">
        <w:rPr>
          <w:b w:val="0"/>
          <w:lang w:val="es-MX"/>
        </w:rPr>
        <w:t xml:space="preserve">se reportan </w:t>
      </w:r>
      <w:r w:rsidR="00DD4396" w:rsidRPr="005615FF">
        <w:rPr>
          <w:b w:val="0"/>
          <w:lang w:val="es-MX"/>
        </w:rPr>
        <w:t>con discapacidad</w:t>
      </w:r>
      <w:r w:rsidR="000B5929" w:rsidRPr="005615FF">
        <w:rPr>
          <w:b w:val="0"/>
          <w:lang w:val="es-MX"/>
        </w:rPr>
        <w:t xml:space="preserve"> y </w:t>
      </w:r>
      <w:r w:rsidR="005C2FAF" w:rsidRPr="005615FF">
        <w:rPr>
          <w:b w:val="0"/>
          <w:lang w:val="es-MX"/>
        </w:rPr>
        <w:t xml:space="preserve">62 con </w:t>
      </w:r>
      <w:r w:rsidR="000B5929" w:rsidRPr="005615FF">
        <w:rPr>
          <w:b w:val="0"/>
          <w:lang w:val="es-MX"/>
        </w:rPr>
        <w:t>problem</w:t>
      </w:r>
      <w:r w:rsidR="005C2FAF" w:rsidRPr="005615FF">
        <w:rPr>
          <w:b w:val="0"/>
          <w:lang w:val="es-MX"/>
        </w:rPr>
        <w:t xml:space="preserve">as de aprendizaje. </w:t>
      </w:r>
      <w:r w:rsidR="006C7496" w:rsidRPr="005615FF">
        <w:rPr>
          <w:b w:val="0"/>
          <w:lang w:val="es-MX"/>
        </w:rPr>
        <w:t>De las 131 personas con discapacidad,</w:t>
      </w:r>
      <w:r w:rsidR="00161738" w:rsidRPr="005615FF">
        <w:rPr>
          <w:b w:val="0"/>
          <w:lang w:val="es-MX"/>
        </w:rPr>
        <w:t xml:space="preserve"> </w:t>
      </w:r>
      <w:r w:rsidR="00DD4396" w:rsidRPr="005615FF">
        <w:rPr>
          <w:b w:val="0"/>
          <w:lang w:val="es-MX"/>
        </w:rPr>
        <w:t xml:space="preserve"> </w:t>
      </w:r>
      <w:r w:rsidR="00161738" w:rsidRPr="005615FF">
        <w:rPr>
          <w:b w:val="0"/>
          <w:lang w:val="es-MX"/>
        </w:rPr>
        <w:t>122 están matriculados en el Nivel Básico</w:t>
      </w:r>
      <w:r w:rsidR="009331BB" w:rsidRPr="005615FF">
        <w:rPr>
          <w:b w:val="0"/>
          <w:lang w:val="es-MX"/>
        </w:rPr>
        <w:t xml:space="preserve"> lo que representa el 93%</w:t>
      </w:r>
      <w:r w:rsidR="00161738" w:rsidRPr="005615FF">
        <w:rPr>
          <w:b w:val="0"/>
          <w:lang w:val="es-MX"/>
        </w:rPr>
        <w:t xml:space="preserve"> </w:t>
      </w:r>
      <w:r w:rsidR="0097466E" w:rsidRPr="005615FF">
        <w:rPr>
          <w:b w:val="0"/>
          <w:lang w:val="es-MX"/>
        </w:rPr>
        <w:t xml:space="preserve">y </w:t>
      </w:r>
      <w:r w:rsidR="009331BB" w:rsidRPr="005615FF">
        <w:rPr>
          <w:b w:val="0"/>
          <w:lang w:val="es-MX"/>
        </w:rPr>
        <w:t xml:space="preserve">9 personas que representan el  7% en el Nivel de Pre básica. </w:t>
      </w:r>
    </w:p>
    <w:p w:rsidR="009331BB" w:rsidRPr="005615FF" w:rsidRDefault="009331BB" w:rsidP="009331BB">
      <w:pPr>
        <w:rPr>
          <w:b w:val="0"/>
          <w:lang w:val="es-MX"/>
        </w:rPr>
      </w:pPr>
      <w:r w:rsidRPr="005615FF">
        <w:rPr>
          <w:b w:val="0"/>
          <w:lang w:val="es-MX"/>
        </w:rPr>
        <w:t>E</w:t>
      </w:r>
      <w:r w:rsidR="0097466E" w:rsidRPr="005615FF">
        <w:rPr>
          <w:b w:val="0"/>
          <w:lang w:val="es-MX"/>
        </w:rPr>
        <w:t xml:space="preserve">n el Censo de </w:t>
      </w:r>
      <w:r w:rsidRPr="005615FF">
        <w:rPr>
          <w:b w:val="0"/>
          <w:lang w:val="es-MX"/>
        </w:rPr>
        <w:t xml:space="preserve">Discapacidad de Jesús de Otoro del 2011, se identifican  </w:t>
      </w:r>
      <w:r w:rsidR="00D116D7" w:rsidRPr="005615FF">
        <w:rPr>
          <w:b w:val="0"/>
          <w:lang w:val="es-MX"/>
        </w:rPr>
        <w:t>64</w:t>
      </w:r>
      <w:r w:rsidR="000C6B73" w:rsidRPr="005615FF">
        <w:rPr>
          <w:b w:val="0"/>
          <w:lang w:val="es-MX"/>
        </w:rPr>
        <w:t xml:space="preserve"> personas que estudian, de los cuales </w:t>
      </w:r>
      <w:r w:rsidRPr="005615FF">
        <w:rPr>
          <w:b w:val="0"/>
          <w:lang w:val="es-MX"/>
        </w:rPr>
        <w:t>47</w:t>
      </w:r>
      <w:r w:rsidRPr="005615FF">
        <w:rPr>
          <w:b w:val="0"/>
        </w:rPr>
        <w:t xml:space="preserve"> personas,  que representan el  74</w:t>
      </w:r>
      <w:del w:id="810" w:author="pc" w:date="2012-02-01T11:00:00Z">
        <w:r w:rsidRPr="005615FF" w:rsidDel="006E158A">
          <w:rPr>
            <w:b w:val="0"/>
          </w:rPr>
          <w:delText xml:space="preserve"> </w:delText>
        </w:r>
      </w:del>
      <w:r w:rsidRPr="005615FF">
        <w:rPr>
          <w:b w:val="0"/>
        </w:rPr>
        <w:t xml:space="preserve">%,  </w:t>
      </w:r>
      <w:r w:rsidR="00404EC5" w:rsidRPr="005615FF">
        <w:rPr>
          <w:b w:val="0"/>
        </w:rPr>
        <w:t>se registran el Nivel B</w:t>
      </w:r>
      <w:r w:rsidR="000C6B73" w:rsidRPr="005615FF">
        <w:rPr>
          <w:b w:val="0"/>
        </w:rPr>
        <w:t>ásico</w:t>
      </w:r>
      <w:r w:rsidRPr="005615FF">
        <w:rPr>
          <w:b w:val="0"/>
        </w:rPr>
        <w:t>, le siguen 13 personas en Pre escolar, que representan el 20.3</w:t>
      </w:r>
      <w:r w:rsidR="000C6B73" w:rsidRPr="005615FF">
        <w:rPr>
          <w:b w:val="0"/>
        </w:rPr>
        <w:t>%.</w:t>
      </w:r>
    </w:p>
    <w:p w:rsidR="005A63BF" w:rsidRPr="005615FF" w:rsidRDefault="005C2FAF" w:rsidP="00F55307">
      <w:pPr>
        <w:rPr>
          <w:b w:val="0"/>
          <w:lang w:val="es-MX"/>
        </w:rPr>
      </w:pPr>
      <w:r w:rsidRPr="005615FF">
        <w:rPr>
          <w:b w:val="0"/>
          <w:lang w:val="es-MX"/>
        </w:rPr>
        <w:t>Al com</w:t>
      </w:r>
      <w:r w:rsidR="003C7F9D" w:rsidRPr="005615FF">
        <w:rPr>
          <w:b w:val="0"/>
          <w:lang w:val="es-MX"/>
        </w:rPr>
        <w:t xml:space="preserve">parar los datos obtenidos por la Secretaría de Educación en el 2010 </w:t>
      </w:r>
      <w:r w:rsidR="006C7496" w:rsidRPr="005615FF">
        <w:rPr>
          <w:b w:val="0"/>
          <w:lang w:val="es-MX"/>
        </w:rPr>
        <w:t>con los del Censo 2011,</w:t>
      </w:r>
      <w:r w:rsidR="003C7F9D" w:rsidRPr="005615FF">
        <w:rPr>
          <w:b w:val="0"/>
          <w:lang w:val="es-MX"/>
        </w:rPr>
        <w:t xml:space="preserve"> existe una diferencia de </w:t>
      </w:r>
      <w:r w:rsidR="00D116D7" w:rsidRPr="005615FF">
        <w:rPr>
          <w:b w:val="0"/>
          <w:lang w:val="es-MX"/>
        </w:rPr>
        <w:t>6</w:t>
      </w:r>
      <w:r w:rsidR="006C7496" w:rsidRPr="005615FF">
        <w:rPr>
          <w:b w:val="0"/>
          <w:lang w:val="es-MX"/>
        </w:rPr>
        <w:t>7</w:t>
      </w:r>
      <w:r w:rsidR="00161738" w:rsidRPr="005615FF">
        <w:rPr>
          <w:b w:val="0"/>
          <w:lang w:val="es-MX"/>
        </w:rPr>
        <w:t xml:space="preserve"> </w:t>
      </w:r>
      <w:r w:rsidR="003C7F9D" w:rsidRPr="005615FF">
        <w:rPr>
          <w:b w:val="0"/>
          <w:lang w:val="es-MX"/>
        </w:rPr>
        <w:t>casos</w:t>
      </w:r>
      <w:r w:rsidR="006C7496" w:rsidRPr="005615FF">
        <w:rPr>
          <w:b w:val="0"/>
          <w:lang w:val="es-MX"/>
        </w:rPr>
        <w:t xml:space="preserve"> más</w:t>
      </w:r>
      <w:r w:rsidR="003C7F9D" w:rsidRPr="005615FF">
        <w:rPr>
          <w:b w:val="0"/>
          <w:lang w:val="es-MX"/>
        </w:rPr>
        <w:t xml:space="preserve"> </w:t>
      </w:r>
      <w:r w:rsidR="00161738" w:rsidRPr="005615FF">
        <w:rPr>
          <w:b w:val="0"/>
          <w:lang w:val="es-MX"/>
        </w:rPr>
        <w:t>reportado</w:t>
      </w:r>
      <w:r w:rsidR="006C7496" w:rsidRPr="005615FF">
        <w:rPr>
          <w:b w:val="0"/>
          <w:lang w:val="es-MX"/>
        </w:rPr>
        <w:t>s por los docentes</w:t>
      </w:r>
      <w:r w:rsidR="00161738" w:rsidRPr="005615FF">
        <w:rPr>
          <w:b w:val="0"/>
          <w:lang w:val="es-MX"/>
        </w:rPr>
        <w:t xml:space="preserve">, </w:t>
      </w:r>
      <w:r w:rsidR="003C7F9D" w:rsidRPr="005615FF">
        <w:rPr>
          <w:b w:val="0"/>
          <w:lang w:val="es-MX"/>
        </w:rPr>
        <w:t xml:space="preserve">lo cual  </w:t>
      </w:r>
      <w:r w:rsidR="00810778" w:rsidRPr="005615FF">
        <w:rPr>
          <w:b w:val="0"/>
          <w:lang w:val="es-MX"/>
        </w:rPr>
        <w:t xml:space="preserve">podría </w:t>
      </w:r>
      <w:r w:rsidR="00161738" w:rsidRPr="005615FF">
        <w:rPr>
          <w:b w:val="0"/>
          <w:lang w:val="es-MX"/>
        </w:rPr>
        <w:t>deberse a</w:t>
      </w:r>
      <w:r w:rsidR="00A4464A" w:rsidRPr="005615FF">
        <w:rPr>
          <w:b w:val="0"/>
          <w:lang w:val="es-MX"/>
        </w:rPr>
        <w:t xml:space="preserve"> dificultades conceptuales, a </w:t>
      </w:r>
      <w:r w:rsidR="000B5929" w:rsidRPr="005615FF">
        <w:rPr>
          <w:b w:val="0"/>
          <w:lang w:val="es-MX"/>
        </w:rPr>
        <w:t>que la muestra obtenida por</w:t>
      </w:r>
      <w:r w:rsidR="00052D1A" w:rsidRPr="005615FF">
        <w:rPr>
          <w:b w:val="0"/>
          <w:lang w:val="es-MX"/>
        </w:rPr>
        <w:t xml:space="preserve"> parte de los docentes </w:t>
      </w:r>
      <w:r w:rsidR="000B5929" w:rsidRPr="005615FF">
        <w:rPr>
          <w:b w:val="0"/>
          <w:lang w:val="es-MX"/>
        </w:rPr>
        <w:t>incluye la totalidad de la matricula del municipio</w:t>
      </w:r>
      <w:r w:rsidR="00A4464A" w:rsidRPr="005615FF">
        <w:rPr>
          <w:b w:val="0"/>
          <w:lang w:val="es-MX"/>
        </w:rPr>
        <w:t>,</w:t>
      </w:r>
      <w:r w:rsidR="00052D1A" w:rsidRPr="005615FF">
        <w:rPr>
          <w:b w:val="0"/>
          <w:lang w:val="es-MX"/>
        </w:rPr>
        <w:t xml:space="preserve"> </w:t>
      </w:r>
      <w:r w:rsidR="00A4464A" w:rsidRPr="005615FF">
        <w:rPr>
          <w:b w:val="0"/>
          <w:lang w:val="es-MX"/>
        </w:rPr>
        <w:t xml:space="preserve">a </w:t>
      </w:r>
      <w:r w:rsidR="000B5929" w:rsidRPr="005615FF">
        <w:rPr>
          <w:b w:val="0"/>
          <w:lang w:val="es-MX"/>
        </w:rPr>
        <w:t xml:space="preserve">que existe </w:t>
      </w:r>
      <w:r w:rsidR="00052D1A" w:rsidRPr="005615FF">
        <w:rPr>
          <w:b w:val="0"/>
          <w:lang w:val="es-MX"/>
        </w:rPr>
        <w:t>un sub</w:t>
      </w:r>
      <w:r w:rsidR="0097466E" w:rsidRPr="005615FF">
        <w:rPr>
          <w:b w:val="0"/>
          <w:lang w:val="es-MX"/>
        </w:rPr>
        <w:t xml:space="preserve"> </w:t>
      </w:r>
      <w:r w:rsidR="00052D1A" w:rsidRPr="005615FF">
        <w:rPr>
          <w:b w:val="0"/>
          <w:lang w:val="es-MX"/>
        </w:rPr>
        <w:t>registro de parte de los Censistas</w:t>
      </w:r>
      <w:r w:rsidR="000B5929" w:rsidRPr="005615FF">
        <w:rPr>
          <w:b w:val="0"/>
          <w:lang w:val="es-MX"/>
        </w:rPr>
        <w:t xml:space="preserve">, los cuales </w:t>
      </w:r>
      <w:r w:rsidR="004315B2" w:rsidRPr="005615FF">
        <w:rPr>
          <w:b w:val="0"/>
          <w:lang w:val="es-MX"/>
        </w:rPr>
        <w:t xml:space="preserve">cubrieron </w:t>
      </w:r>
      <w:del w:id="811" w:author="pc" w:date="2012-02-01T11:00:00Z">
        <w:r w:rsidR="004315B2" w:rsidRPr="005615FF" w:rsidDel="006E158A">
          <w:rPr>
            <w:b w:val="0"/>
            <w:lang w:val="es-MX"/>
          </w:rPr>
          <w:delText xml:space="preserve">el </w:delText>
        </w:r>
      </w:del>
      <w:r w:rsidR="004315B2" w:rsidRPr="005615FF">
        <w:rPr>
          <w:b w:val="0"/>
          <w:lang w:val="es-MX"/>
        </w:rPr>
        <w:t>14</w:t>
      </w:r>
      <w:r w:rsidR="006C7496" w:rsidRPr="005615FF">
        <w:rPr>
          <w:b w:val="0"/>
          <w:lang w:val="es-MX"/>
        </w:rPr>
        <w:t xml:space="preserve"> barrios del casco urbano</w:t>
      </w:r>
      <w:ins w:id="812" w:author="pc" w:date="2012-02-01T11:01:00Z">
        <w:r w:rsidR="006E158A">
          <w:rPr>
            <w:b w:val="0"/>
            <w:lang w:val="es-MX"/>
          </w:rPr>
          <w:t>,</w:t>
        </w:r>
      </w:ins>
      <w:del w:id="813" w:author="pc" w:date="2012-02-01T11:01:00Z">
        <w:r w:rsidR="006C7496" w:rsidRPr="005615FF" w:rsidDel="006E158A">
          <w:rPr>
            <w:b w:val="0"/>
            <w:lang w:val="es-MX"/>
          </w:rPr>
          <w:delText xml:space="preserve"> y</w:delText>
        </w:r>
      </w:del>
      <w:r w:rsidR="006C7496" w:rsidRPr="005615FF">
        <w:rPr>
          <w:b w:val="0"/>
          <w:lang w:val="es-MX"/>
        </w:rPr>
        <w:t xml:space="preserve"> 24</w:t>
      </w:r>
      <w:r w:rsidR="000B5929" w:rsidRPr="005615FF">
        <w:rPr>
          <w:b w:val="0"/>
          <w:lang w:val="es-MX"/>
        </w:rPr>
        <w:t xml:space="preserve">  </w:t>
      </w:r>
      <w:r w:rsidR="006C7496" w:rsidRPr="005615FF">
        <w:rPr>
          <w:b w:val="0"/>
          <w:lang w:val="es-MX"/>
        </w:rPr>
        <w:t>a</w:t>
      </w:r>
      <w:r w:rsidR="000B5929" w:rsidRPr="005615FF">
        <w:rPr>
          <w:b w:val="0"/>
          <w:lang w:val="es-MX"/>
        </w:rPr>
        <w:t>ldeas</w:t>
      </w:r>
      <w:r w:rsidR="006C7496" w:rsidRPr="005615FF">
        <w:rPr>
          <w:b w:val="0"/>
          <w:lang w:val="es-MX"/>
        </w:rPr>
        <w:t xml:space="preserve"> y caseríos y</w:t>
      </w:r>
      <w:r w:rsidR="00A4464A" w:rsidRPr="005615FF">
        <w:rPr>
          <w:b w:val="0"/>
          <w:lang w:val="es-MX"/>
        </w:rPr>
        <w:t xml:space="preserve"> reportan viviendas</w:t>
      </w:r>
      <w:r w:rsidR="000B5929" w:rsidRPr="005615FF">
        <w:rPr>
          <w:b w:val="0"/>
          <w:lang w:val="es-MX"/>
        </w:rPr>
        <w:t xml:space="preserve"> cerradas, abandonadas o </w:t>
      </w:r>
      <w:r w:rsidR="003C534C" w:rsidRPr="005615FF">
        <w:rPr>
          <w:b w:val="0"/>
          <w:lang w:val="es-MX"/>
        </w:rPr>
        <w:t>personas que n</w:t>
      </w:r>
      <w:r w:rsidR="000B5929" w:rsidRPr="005615FF">
        <w:rPr>
          <w:b w:val="0"/>
          <w:lang w:val="es-MX"/>
        </w:rPr>
        <w:t>o quisieron dar la información.</w:t>
      </w:r>
      <w:r w:rsidR="0097466E" w:rsidRPr="005615FF">
        <w:rPr>
          <w:b w:val="0"/>
          <w:lang w:val="es-MX"/>
        </w:rPr>
        <w:t xml:space="preserve"> Ambas investigaciones coinciden en que el menor número d</w:t>
      </w:r>
      <w:r w:rsidR="00126FAF" w:rsidRPr="005615FF">
        <w:rPr>
          <w:b w:val="0"/>
          <w:lang w:val="es-MX"/>
        </w:rPr>
        <w:t>e registro</w:t>
      </w:r>
      <w:ins w:id="814" w:author="Hadizabel" w:date="2012-02-02T14:51:00Z">
        <w:r w:rsidR="001E5713">
          <w:rPr>
            <w:b w:val="0"/>
            <w:lang w:val="es-MX"/>
          </w:rPr>
          <w:t>s</w:t>
        </w:r>
      </w:ins>
      <w:ins w:id="815" w:author="Hadizabel" w:date="2012-02-02T14:52:00Z">
        <w:r w:rsidR="001E5713">
          <w:rPr>
            <w:b w:val="0"/>
            <w:lang w:val="es-MX"/>
          </w:rPr>
          <w:t xml:space="preserve"> de personas con discapacidad</w:t>
        </w:r>
      </w:ins>
      <w:r w:rsidR="00126FAF" w:rsidRPr="005615FF">
        <w:rPr>
          <w:b w:val="0"/>
          <w:lang w:val="es-MX"/>
        </w:rPr>
        <w:t xml:space="preserve"> se identifica en el N</w:t>
      </w:r>
      <w:r w:rsidR="0097466E" w:rsidRPr="005615FF">
        <w:rPr>
          <w:b w:val="0"/>
          <w:lang w:val="es-MX"/>
        </w:rPr>
        <w:t>ivel Pre básico</w:t>
      </w:r>
      <w:ins w:id="816" w:author="Hadizabel" w:date="2012-02-02T14:52:00Z">
        <w:r w:rsidR="001E5713">
          <w:rPr>
            <w:b w:val="0"/>
            <w:lang w:val="es-MX"/>
          </w:rPr>
          <w:t xml:space="preserve">, edad </w:t>
        </w:r>
      </w:ins>
      <w:ins w:id="817" w:author="Hadizabel" w:date="2012-02-02T14:53:00Z">
        <w:r w:rsidR="001E5713">
          <w:rPr>
            <w:b w:val="0"/>
            <w:lang w:val="es-MX"/>
          </w:rPr>
          <w:t xml:space="preserve">en que la intervención oportuna juega un papel </w:t>
        </w:r>
      </w:ins>
      <w:ins w:id="818" w:author="Hadizabel" w:date="2012-02-02T14:52:00Z">
        <w:r w:rsidR="001E5713">
          <w:rPr>
            <w:b w:val="0"/>
            <w:lang w:val="es-MX"/>
          </w:rPr>
          <w:t>muy im</w:t>
        </w:r>
      </w:ins>
      <w:ins w:id="819" w:author="Hadizabel" w:date="2012-02-02T14:53:00Z">
        <w:r w:rsidR="001E5713">
          <w:rPr>
            <w:b w:val="0"/>
            <w:lang w:val="es-MX"/>
          </w:rPr>
          <w:t xml:space="preserve">portante, lo que </w:t>
        </w:r>
      </w:ins>
      <w:ins w:id="820" w:author="Hadizabel" w:date="2012-02-02T14:55:00Z">
        <w:r w:rsidR="001E5713">
          <w:rPr>
            <w:b w:val="0"/>
            <w:lang w:val="es-MX"/>
          </w:rPr>
          <w:t xml:space="preserve">pone de manifiesto la necesidad </w:t>
        </w:r>
      </w:ins>
      <w:ins w:id="821" w:author="Hadizabel" w:date="2012-02-02T14:54:00Z">
        <w:r w:rsidR="001E5713">
          <w:rPr>
            <w:b w:val="0"/>
            <w:lang w:val="es-MX"/>
          </w:rPr>
          <w:t>de generar procesos de detección temprana</w:t>
        </w:r>
      </w:ins>
      <w:r w:rsidR="0097466E" w:rsidRPr="005615FF">
        <w:rPr>
          <w:b w:val="0"/>
          <w:lang w:val="es-MX"/>
        </w:rPr>
        <w:t>.</w:t>
      </w:r>
    </w:p>
    <w:p w:rsidR="0082021B" w:rsidRPr="005615FF" w:rsidRDefault="00E640A9" w:rsidP="00F55307">
      <w:pPr>
        <w:rPr>
          <w:b w:val="0"/>
        </w:rPr>
      </w:pPr>
      <w:commentRangeStart w:id="822"/>
      <w:commentRangeStart w:id="823"/>
      <w:r w:rsidRPr="005615FF">
        <w:rPr>
          <w:lang w:val="es-MX"/>
        </w:rPr>
        <w:t>Grafico</w:t>
      </w:r>
      <w:commentRangeEnd w:id="822"/>
      <w:r w:rsidR="006E158A">
        <w:rPr>
          <w:rStyle w:val="CommentReference"/>
        </w:rPr>
        <w:commentReference w:id="822"/>
      </w:r>
      <w:commentRangeEnd w:id="823"/>
      <w:r w:rsidR="006E158A">
        <w:rPr>
          <w:rStyle w:val="CommentReference"/>
        </w:rPr>
        <w:commentReference w:id="823"/>
      </w:r>
      <w:r w:rsidRPr="005615FF">
        <w:rPr>
          <w:lang w:val="es-MX"/>
        </w:rPr>
        <w:t xml:space="preserve"> No. 19</w:t>
      </w:r>
      <w:r w:rsidR="0082021B" w:rsidRPr="005615FF">
        <w:rPr>
          <w:b w:val="0"/>
        </w:rPr>
        <w:t xml:space="preserve"> </w:t>
      </w:r>
    </w:p>
    <w:p w:rsidR="004A289C" w:rsidRPr="005615FF" w:rsidRDefault="00D32B88" w:rsidP="007C4E4A">
      <w:pPr>
        <w:jc w:val="center"/>
        <w:rPr>
          <w:b w:val="0"/>
        </w:rPr>
      </w:pPr>
      <w:r w:rsidRPr="005615FF">
        <w:rPr>
          <w:b w:val="0"/>
          <w:noProof/>
          <w:lang w:eastAsia="es-HN"/>
        </w:rPr>
        <w:drawing>
          <wp:inline distT="0" distB="0" distL="0" distR="0">
            <wp:extent cx="4572000" cy="3800475"/>
            <wp:effectExtent l="0" t="0" r="0" b="0"/>
            <wp:docPr id="1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A66D5" w:rsidRPr="005615FF" w:rsidRDefault="00410B64" w:rsidP="00C61DBE">
      <w:pPr>
        <w:rPr>
          <w:b w:val="0"/>
        </w:rPr>
      </w:pPr>
      <w:r w:rsidRPr="005615FF">
        <w:rPr>
          <w:b w:val="0"/>
        </w:rPr>
        <w:t>De la</w:t>
      </w:r>
      <w:r w:rsidR="009C5250" w:rsidRPr="005615FF">
        <w:rPr>
          <w:b w:val="0"/>
        </w:rPr>
        <w:t>s 332</w:t>
      </w:r>
      <w:r w:rsidR="00E7735D" w:rsidRPr="005615FF">
        <w:rPr>
          <w:b w:val="0"/>
        </w:rPr>
        <w:t xml:space="preserve"> personas censadas, </w:t>
      </w:r>
      <w:r w:rsidR="009C5250" w:rsidRPr="005615FF">
        <w:rPr>
          <w:b w:val="0"/>
        </w:rPr>
        <w:t>29</w:t>
      </w:r>
      <w:r w:rsidR="005F6C5F" w:rsidRPr="005615FF">
        <w:rPr>
          <w:b w:val="0"/>
        </w:rPr>
        <w:t xml:space="preserve"> personas han repetido algún grado, </w:t>
      </w:r>
      <w:r w:rsidR="00DD3C31" w:rsidRPr="005615FF">
        <w:rPr>
          <w:b w:val="0"/>
        </w:rPr>
        <w:t xml:space="preserve">lo que representa un </w:t>
      </w:r>
      <w:r w:rsidR="00D91F41" w:rsidRPr="005615FF">
        <w:rPr>
          <w:b w:val="0"/>
        </w:rPr>
        <w:t>9</w:t>
      </w:r>
      <w:r w:rsidR="00DD3C31" w:rsidRPr="005615FF">
        <w:rPr>
          <w:b w:val="0"/>
        </w:rPr>
        <w:t xml:space="preserve">%, </w:t>
      </w:r>
      <w:r w:rsidR="009C5250" w:rsidRPr="005615FF">
        <w:rPr>
          <w:b w:val="0"/>
        </w:rPr>
        <w:t xml:space="preserve">16 de estos son </w:t>
      </w:r>
      <w:ins w:id="824" w:author="pc" w:date="2012-02-01T11:01:00Z">
        <w:r w:rsidR="006E158A">
          <w:rPr>
            <w:b w:val="0"/>
          </w:rPr>
          <w:t>del g</w:t>
        </w:r>
      </w:ins>
      <w:ins w:id="825" w:author="Hadizabel" w:date="2012-02-01T23:00:00Z">
        <w:r w:rsidR="001F7699">
          <w:rPr>
            <w:b w:val="0"/>
          </w:rPr>
          <w:t>é</w:t>
        </w:r>
      </w:ins>
      <w:ins w:id="826" w:author="pc" w:date="2012-02-01T11:01:00Z">
        <w:del w:id="827" w:author="Hadizabel" w:date="2012-02-01T23:00:00Z">
          <w:r w:rsidR="006E158A" w:rsidDel="001F7699">
            <w:rPr>
              <w:b w:val="0"/>
            </w:rPr>
            <w:delText>e</w:delText>
          </w:r>
        </w:del>
        <w:r w:rsidR="006E158A">
          <w:rPr>
            <w:b w:val="0"/>
          </w:rPr>
          <w:t xml:space="preserve">nero </w:t>
        </w:r>
      </w:ins>
      <w:r w:rsidR="009C5250" w:rsidRPr="005615FF">
        <w:rPr>
          <w:b w:val="0"/>
        </w:rPr>
        <w:t>masculino</w:t>
      </w:r>
      <w:del w:id="828" w:author="pc" w:date="2012-02-02T16:13:00Z">
        <w:r w:rsidR="009C5250" w:rsidRPr="005615FF" w:rsidDel="00831EA0">
          <w:rPr>
            <w:b w:val="0"/>
          </w:rPr>
          <w:delText>s</w:delText>
        </w:r>
      </w:del>
      <w:r w:rsidR="009C5250" w:rsidRPr="005615FF">
        <w:rPr>
          <w:b w:val="0"/>
        </w:rPr>
        <w:t xml:space="preserve"> </w:t>
      </w:r>
      <w:ins w:id="829" w:author="pc" w:date="2012-02-01T11:01:00Z">
        <w:r w:rsidR="006E158A">
          <w:rPr>
            <w:b w:val="0"/>
          </w:rPr>
          <w:t xml:space="preserve">y </w:t>
        </w:r>
      </w:ins>
      <w:r w:rsidR="009C5250" w:rsidRPr="005615FF">
        <w:rPr>
          <w:b w:val="0"/>
        </w:rPr>
        <w:t>13</w:t>
      </w:r>
      <w:r w:rsidR="005F6C5F" w:rsidRPr="005615FF">
        <w:rPr>
          <w:b w:val="0"/>
        </w:rPr>
        <w:t xml:space="preserve"> </w:t>
      </w:r>
      <w:ins w:id="830" w:author="pc" w:date="2012-02-01T11:02:00Z">
        <w:r w:rsidR="006E158A">
          <w:rPr>
            <w:b w:val="0"/>
          </w:rPr>
          <w:t xml:space="preserve">del </w:t>
        </w:r>
      </w:ins>
      <w:r w:rsidR="005F6C5F" w:rsidRPr="005615FF">
        <w:rPr>
          <w:b w:val="0"/>
        </w:rPr>
        <w:t>femenino.</w:t>
      </w:r>
      <w:r w:rsidR="00E7735D" w:rsidRPr="005615FF">
        <w:rPr>
          <w:b w:val="0"/>
        </w:rPr>
        <w:t xml:space="preserve"> </w:t>
      </w:r>
    </w:p>
    <w:p w:rsidR="00171D53" w:rsidRPr="005615FF" w:rsidRDefault="00E7735D" w:rsidP="00C61DBE">
      <w:pPr>
        <w:rPr>
          <w:b w:val="0"/>
        </w:rPr>
      </w:pPr>
      <w:r w:rsidRPr="005615FF">
        <w:rPr>
          <w:b w:val="0"/>
        </w:rPr>
        <w:t>Primer grado lo han repetido 1</w:t>
      </w:r>
      <w:r w:rsidR="0007095A" w:rsidRPr="005615FF">
        <w:rPr>
          <w:b w:val="0"/>
        </w:rPr>
        <w:t>9</w:t>
      </w:r>
      <w:r w:rsidRPr="005615FF">
        <w:rPr>
          <w:b w:val="0"/>
        </w:rPr>
        <w:t xml:space="preserve"> pers</w:t>
      </w:r>
      <w:r w:rsidR="00FF1CD5" w:rsidRPr="005615FF">
        <w:rPr>
          <w:b w:val="0"/>
        </w:rPr>
        <w:t>o</w:t>
      </w:r>
      <w:r w:rsidR="0007095A" w:rsidRPr="005615FF">
        <w:rPr>
          <w:b w:val="0"/>
        </w:rPr>
        <w:t>nas, 1 vez 6</w:t>
      </w:r>
      <w:r w:rsidR="00C323AA" w:rsidRPr="005615FF">
        <w:rPr>
          <w:b w:val="0"/>
        </w:rPr>
        <w:t xml:space="preserve"> personas, 2 veces </w:t>
      </w:r>
      <w:r w:rsidR="0007095A" w:rsidRPr="005615FF">
        <w:rPr>
          <w:b w:val="0"/>
        </w:rPr>
        <w:t>6 personas, 3</w:t>
      </w:r>
      <w:r w:rsidR="00FF1CD5" w:rsidRPr="005615FF">
        <w:rPr>
          <w:b w:val="0"/>
        </w:rPr>
        <w:t xml:space="preserve"> veces</w:t>
      </w:r>
      <w:r w:rsidR="0007095A" w:rsidRPr="005615FF">
        <w:rPr>
          <w:b w:val="0"/>
        </w:rPr>
        <w:t xml:space="preserve"> </w:t>
      </w:r>
      <w:r w:rsidRPr="005615FF">
        <w:rPr>
          <w:b w:val="0"/>
        </w:rPr>
        <w:t xml:space="preserve"> </w:t>
      </w:r>
      <w:r w:rsidR="0007095A" w:rsidRPr="005615FF">
        <w:rPr>
          <w:b w:val="0"/>
        </w:rPr>
        <w:t xml:space="preserve">4 </w:t>
      </w:r>
      <w:r w:rsidRPr="005615FF">
        <w:rPr>
          <w:b w:val="0"/>
        </w:rPr>
        <w:t>persona</w:t>
      </w:r>
      <w:r w:rsidR="0007095A" w:rsidRPr="005615FF">
        <w:rPr>
          <w:b w:val="0"/>
        </w:rPr>
        <w:t>s, 5 veces 1 persona y 6</w:t>
      </w:r>
      <w:r w:rsidR="00F65EEA" w:rsidRPr="005615FF">
        <w:rPr>
          <w:b w:val="0"/>
        </w:rPr>
        <w:t xml:space="preserve"> veces 1</w:t>
      </w:r>
      <w:r w:rsidR="00D5475A" w:rsidRPr="005615FF">
        <w:rPr>
          <w:b w:val="0"/>
        </w:rPr>
        <w:t xml:space="preserve"> persona.</w:t>
      </w:r>
    </w:p>
    <w:p w:rsidR="00171D53" w:rsidRPr="005615FF" w:rsidRDefault="00D5475A" w:rsidP="00C61DBE">
      <w:pPr>
        <w:rPr>
          <w:b w:val="0"/>
        </w:rPr>
      </w:pPr>
      <w:r w:rsidRPr="005615FF">
        <w:rPr>
          <w:b w:val="0"/>
        </w:rPr>
        <w:t xml:space="preserve"> Segundo grado lo han repetido</w:t>
      </w:r>
      <w:r w:rsidR="000A4416" w:rsidRPr="005615FF">
        <w:rPr>
          <w:b w:val="0"/>
        </w:rPr>
        <w:t xml:space="preserve"> en total 4 personas, </w:t>
      </w:r>
      <w:r w:rsidRPr="005615FF">
        <w:rPr>
          <w:b w:val="0"/>
        </w:rPr>
        <w:t xml:space="preserve"> 3</w:t>
      </w:r>
      <w:r w:rsidR="00E7735D" w:rsidRPr="005615FF">
        <w:rPr>
          <w:b w:val="0"/>
        </w:rPr>
        <w:t xml:space="preserve"> ve</w:t>
      </w:r>
      <w:r w:rsidRPr="005615FF">
        <w:rPr>
          <w:b w:val="0"/>
        </w:rPr>
        <w:t xml:space="preserve">ces 1 persona, </w:t>
      </w:r>
      <w:r w:rsidR="00E7735D" w:rsidRPr="005615FF">
        <w:rPr>
          <w:b w:val="0"/>
        </w:rPr>
        <w:t xml:space="preserve"> 2 veces 1 persona. </w:t>
      </w:r>
    </w:p>
    <w:p w:rsidR="00171D53" w:rsidRPr="005615FF" w:rsidRDefault="00C61DBE" w:rsidP="00C61DBE">
      <w:pPr>
        <w:rPr>
          <w:b w:val="0"/>
        </w:rPr>
      </w:pPr>
      <w:r w:rsidRPr="005615FF">
        <w:rPr>
          <w:b w:val="0"/>
        </w:rPr>
        <w:t>T</w:t>
      </w:r>
      <w:r w:rsidR="00E7735D" w:rsidRPr="005615FF">
        <w:rPr>
          <w:b w:val="0"/>
        </w:rPr>
        <w:t>ercer grado, lo ha</w:t>
      </w:r>
      <w:r w:rsidR="00D5475A" w:rsidRPr="005615FF">
        <w:rPr>
          <w:b w:val="0"/>
        </w:rPr>
        <w:t xml:space="preserve"> repetido </w:t>
      </w:r>
      <w:r w:rsidR="000A4416" w:rsidRPr="005615FF">
        <w:rPr>
          <w:b w:val="0"/>
        </w:rPr>
        <w:t>3</w:t>
      </w:r>
      <w:r w:rsidR="00D5475A" w:rsidRPr="005615FF">
        <w:rPr>
          <w:b w:val="0"/>
        </w:rPr>
        <w:t xml:space="preserve"> persona</w:t>
      </w:r>
      <w:r w:rsidR="000A4416" w:rsidRPr="005615FF">
        <w:rPr>
          <w:b w:val="0"/>
        </w:rPr>
        <w:t>s</w:t>
      </w:r>
      <w:r w:rsidR="00D5475A" w:rsidRPr="005615FF">
        <w:rPr>
          <w:b w:val="0"/>
        </w:rPr>
        <w:t xml:space="preserve"> 1, 2 veces, 1 persona, 3 veces 1</w:t>
      </w:r>
      <w:r w:rsidR="00E7735D" w:rsidRPr="005615FF">
        <w:rPr>
          <w:b w:val="0"/>
        </w:rPr>
        <w:t xml:space="preserve"> persona.</w:t>
      </w:r>
      <w:r w:rsidRPr="005615FF">
        <w:rPr>
          <w:b w:val="0"/>
        </w:rPr>
        <w:t xml:space="preserve"> </w:t>
      </w:r>
      <w:r w:rsidR="00A31C05" w:rsidRPr="005615FF">
        <w:rPr>
          <w:b w:val="0"/>
        </w:rPr>
        <w:t>Nadie</w:t>
      </w:r>
      <w:r w:rsidR="00220CD1" w:rsidRPr="005615FF">
        <w:rPr>
          <w:b w:val="0"/>
        </w:rPr>
        <w:t xml:space="preserve"> respondió haber repetido</w:t>
      </w:r>
      <w:r w:rsidR="00A31C05" w:rsidRPr="005615FF">
        <w:rPr>
          <w:b w:val="0"/>
        </w:rPr>
        <w:t xml:space="preserve"> cuarto grado.</w:t>
      </w:r>
      <w:r w:rsidRPr="005615FF">
        <w:rPr>
          <w:b w:val="0"/>
        </w:rPr>
        <w:t xml:space="preserve"> </w:t>
      </w:r>
    </w:p>
    <w:p w:rsidR="00DD3C31" w:rsidRPr="005615FF" w:rsidRDefault="00A31C05" w:rsidP="00C61DBE">
      <w:pPr>
        <w:rPr>
          <w:b w:val="0"/>
          <w:color w:val="000000"/>
        </w:rPr>
      </w:pPr>
      <w:r w:rsidRPr="005615FF">
        <w:rPr>
          <w:b w:val="0"/>
        </w:rPr>
        <w:t>Q</w:t>
      </w:r>
      <w:r w:rsidR="00220CD1" w:rsidRPr="005615FF">
        <w:rPr>
          <w:b w:val="0"/>
        </w:rPr>
        <w:t xml:space="preserve">uinto grado, lo </w:t>
      </w:r>
      <w:r w:rsidRPr="005615FF">
        <w:rPr>
          <w:b w:val="0"/>
        </w:rPr>
        <w:t>ha repetido</w:t>
      </w:r>
      <w:r w:rsidR="000A4416" w:rsidRPr="005615FF">
        <w:rPr>
          <w:b w:val="0"/>
        </w:rPr>
        <w:t xml:space="preserve"> 1 persona, e</w:t>
      </w:r>
      <w:r w:rsidR="00220CD1" w:rsidRPr="005615FF">
        <w:rPr>
          <w:b w:val="0"/>
        </w:rPr>
        <w:t>n sexto grado n</w:t>
      </w:r>
      <w:r w:rsidR="001C2172" w:rsidRPr="005615FF">
        <w:rPr>
          <w:b w:val="0"/>
        </w:rPr>
        <w:t>adie respond</w:t>
      </w:r>
      <w:r w:rsidR="00FF1CD5" w:rsidRPr="005615FF">
        <w:rPr>
          <w:b w:val="0"/>
        </w:rPr>
        <w:t>ió haber repetido</w:t>
      </w:r>
      <w:r w:rsidR="001C2172" w:rsidRPr="005615FF">
        <w:rPr>
          <w:b w:val="0"/>
        </w:rPr>
        <w:t>.</w:t>
      </w:r>
      <w:r w:rsidR="00C61DBE" w:rsidRPr="005615FF">
        <w:rPr>
          <w:b w:val="0"/>
        </w:rPr>
        <w:t xml:space="preserve"> </w:t>
      </w:r>
      <w:r w:rsidR="00BD0CB9" w:rsidRPr="005615FF">
        <w:rPr>
          <w:b w:val="0"/>
          <w:color w:val="000000"/>
        </w:rPr>
        <w:t>Los hallazgos del Censo coinciden con los nacionales del</w:t>
      </w:r>
      <w:r w:rsidR="00DD3C31" w:rsidRPr="005615FF">
        <w:rPr>
          <w:b w:val="0"/>
          <w:color w:val="000000"/>
        </w:rPr>
        <w:t xml:space="preserve"> INE 2002, </w:t>
      </w:r>
      <w:commentRangeStart w:id="831"/>
      <w:r w:rsidR="00DD3C31" w:rsidRPr="005615FF">
        <w:rPr>
          <w:b w:val="0"/>
          <w:color w:val="000000"/>
        </w:rPr>
        <w:t>e</w:t>
      </w:r>
      <w:r w:rsidR="009F07DD" w:rsidRPr="005615FF">
        <w:rPr>
          <w:b w:val="0"/>
          <w:color w:val="000000"/>
        </w:rPr>
        <w:t xml:space="preserve">n </w:t>
      </w:r>
      <w:ins w:id="832" w:author="Hadizabel" w:date="2012-02-01T23:04:00Z">
        <w:r w:rsidR="001F7699">
          <w:rPr>
            <w:b w:val="0"/>
            <w:color w:val="000000"/>
          </w:rPr>
          <w:t xml:space="preserve">dónde </w:t>
        </w:r>
      </w:ins>
      <w:ins w:id="833" w:author="Hadizabel" w:date="2012-02-01T23:05:00Z">
        <w:r w:rsidR="006B6ED9">
          <w:rPr>
            <w:b w:val="0"/>
            <w:color w:val="000000"/>
          </w:rPr>
          <w:t xml:space="preserve"> se identific</w:t>
        </w:r>
      </w:ins>
      <w:ins w:id="834" w:author="Hadizabel" w:date="2012-02-02T14:58:00Z">
        <w:r w:rsidR="006B6ED9">
          <w:rPr>
            <w:b w:val="0"/>
            <w:color w:val="000000"/>
          </w:rPr>
          <w:t>ó</w:t>
        </w:r>
      </w:ins>
      <w:ins w:id="835" w:author="Hadizabel" w:date="2012-02-01T23:05:00Z">
        <w:r w:rsidR="00454AE9">
          <w:rPr>
            <w:b w:val="0"/>
            <w:color w:val="000000"/>
          </w:rPr>
          <w:t xml:space="preserve"> </w:t>
        </w:r>
      </w:ins>
      <w:r w:rsidR="00BD0CB9" w:rsidRPr="005615FF">
        <w:rPr>
          <w:b w:val="0"/>
          <w:color w:val="000000"/>
        </w:rPr>
        <w:t xml:space="preserve">que </w:t>
      </w:r>
      <w:r w:rsidR="00A652C6" w:rsidRPr="00A652C6">
        <w:rPr>
          <w:b w:val="0"/>
          <w:strike/>
          <w:color w:val="000000"/>
          <w:rPrChange w:id="836" w:author="Hadizabel" w:date="2012-02-01T23:04:00Z">
            <w:rPr>
              <w:b w:val="0"/>
              <w:color w:val="000000"/>
              <w:sz w:val="16"/>
              <w:szCs w:val="16"/>
            </w:rPr>
          </w:rPrChange>
        </w:rPr>
        <w:t xml:space="preserve">un 67% </w:t>
      </w:r>
      <w:ins w:id="837" w:author="Hadizabel" w:date="2012-02-01T23:02:00Z">
        <w:r w:rsidR="00A652C6" w:rsidRPr="00A652C6">
          <w:rPr>
            <w:b w:val="0"/>
            <w:strike/>
            <w:color w:val="000000"/>
            <w:rPrChange w:id="838" w:author="Hadizabel" w:date="2012-02-01T23:04:00Z">
              <w:rPr>
                <w:b w:val="0"/>
                <w:color w:val="000000"/>
                <w:sz w:val="16"/>
                <w:szCs w:val="16"/>
              </w:rPr>
            </w:rPrChange>
          </w:rPr>
          <w:t>de las personas</w:t>
        </w:r>
      </w:ins>
      <w:ins w:id="839" w:author="Hadizabel" w:date="2012-02-01T23:04:00Z">
        <w:r w:rsidR="001F7699">
          <w:rPr>
            <w:b w:val="0"/>
            <w:strike/>
            <w:color w:val="000000"/>
          </w:rPr>
          <w:t xml:space="preserve"> </w:t>
        </w:r>
      </w:ins>
      <w:ins w:id="840" w:author="Hadizabel" w:date="2012-02-01T23:02:00Z">
        <w:r w:rsidR="001F7699">
          <w:rPr>
            <w:b w:val="0"/>
            <w:color w:val="000000"/>
          </w:rPr>
          <w:t xml:space="preserve"> que </w:t>
        </w:r>
      </w:ins>
      <w:r w:rsidR="00DD3C31" w:rsidRPr="005615FF">
        <w:rPr>
          <w:b w:val="0"/>
          <w:color w:val="000000"/>
        </w:rPr>
        <w:t xml:space="preserve">el grado </w:t>
      </w:r>
      <w:r w:rsidR="009F07DD" w:rsidRPr="005615FF">
        <w:rPr>
          <w:b w:val="0"/>
          <w:color w:val="000000"/>
        </w:rPr>
        <w:t xml:space="preserve">más </w:t>
      </w:r>
      <w:r w:rsidR="00DD3C31" w:rsidRPr="005615FF">
        <w:rPr>
          <w:b w:val="0"/>
          <w:color w:val="000000"/>
        </w:rPr>
        <w:t>repetido por los niños</w:t>
      </w:r>
      <w:r w:rsidR="00FA66D5" w:rsidRPr="005615FF">
        <w:rPr>
          <w:b w:val="0"/>
          <w:color w:val="000000"/>
        </w:rPr>
        <w:t>/as</w:t>
      </w:r>
      <w:r w:rsidR="00DD3C31" w:rsidRPr="005615FF">
        <w:rPr>
          <w:b w:val="0"/>
          <w:color w:val="000000"/>
        </w:rPr>
        <w:t xml:space="preserve"> con discapacidad es el primer grado</w:t>
      </w:r>
      <w:r w:rsidR="00D53839" w:rsidRPr="005615FF">
        <w:rPr>
          <w:b w:val="0"/>
          <w:color w:val="000000"/>
        </w:rPr>
        <w:t xml:space="preserve">, </w:t>
      </w:r>
      <w:r w:rsidR="00BD0CB9" w:rsidRPr="005615FF">
        <w:rPr>
          <w:b w:val="0"/>
          <w:color w:val="000000"/>
        </w:rPr>
        <w:t>y con frecuencia</w:t>
      </w:r>
      <w:r w:rsidR="009F07DD" w:rsidRPr="005615FF">
        <w:rPr>
          <w:b w:val="0"/>
          <w:color w:val="000000"/>
        </w:rPr>
        <w:t xml:space="preserve"> repetido varias veces, </w:t>
      </w:r>
      <w:r w:rsidR="00D53839" w:rsidRPr="005615FF">
        <w:rPr>
          <w:b w:val="0"/>
          <w:color w:val="000000"/>
        </w:rPr>
        <w:t xml:space="preserve">le sigue </w:t>
      </w:r>
      <w:r w:rsidR="00BD0CB9" w:rsidRPr="005615FF">
        <w:rPr>
          <w:b w:val="0"/>
          <w:color w:val="000000"/>
        </w:rPr>
        <w:t>el segundo grado</w:t>
      </w:r>
      <w:r w:rsidR="00DD3C31" w:rsidRPr="005615FF">
        <w:rPr>
          <w:b w:val="0"/>
          <w:color w:val="000000"/>
        </w:rPr>
        <w:t>.</w:t>
      </w:r>
      <w:r w:rsidR="009F07DD" w:rsidRPr="005615FF">
        <w:rPr>
          <w:b w:val="0"/>
          <w:color w:val="000000"/>
        </w:rPr>
        <w:t xml:space="preserve"> </w:t>
      </w:r>
      <w:commentRangeEnd w:id="831"/>
      <w:r w:rsidR="006E158A">
        <w:rPr>
          <w:rStyle w:val="CommentReference"/>
        </w:rPr>
        <w:commentReference w:id="831"/>
      </w:r>
    </w:p>
    <w:p w:rsidR="009E61B7" w:rsidRPr="005615FF" w:rsidRDefault="006F1F19" w:rsidP="00F55307">
      <w:pPr>
        <w:rPr>
          <w:b w:val="0"/>
          <w:lang w:val="es-MX"/>
        </w:rPr>
      </w:pPr>
      <w:r w:rsidRPr="005615FF">
        <w:rPr>
          <w:b w:val="0"/>
          <w:lang w:val="es-MX"/>
        </w:rPr>
        <w:t>De las 332</w:t>
      </w:r>
      <w:r w:rsidR="009E61B7" w:rsidRPr="005615FF">
        <w:rPr>
          <w:b w:val="0"/>
          <w:lang w:val="es-MX"/>
        </w:rPr>
        <w:t xml:space="preserve"> personas censadas, </w:t>
      </w:r>
      <w:r w:rsidRPr="005615FF">
        <w:rPr>
          <w:b w:val="0"/>
          <w:lang w:val="es-MX"/>
        </w:rPr>
        <w:t>116</w:t>
      </w:r>
      <w:r w:rsidR="001D7EAC" w:rsidRPr="005615FF">
        <w:rPr>
          <w:b w:val="0"/>
          <w:lang w:val="es-MX"/>
        </w:rPr>
        <w:t xml:space="preserve"> personas respondieron que habían abandonado sus estudios lo que representa el  3</w:t>
      </w:r>
      <w:r w:rsidRPr="005615FF">
        <w:rPr>
          <w:b w:val="0"/>
          <w:lang w:val="es-MX"/>
        </w:rPr>
        <w:t>5</w:t>
      </w:r>
      <w:r w:rsidR="001D7EAC" w:rsidRPr="005615FF">
        <w:rPr>
          <w:b w:val="0"/>
          <w:lang w:val="es-MX"/>
        </w:rPr>
        <w:t xml:space="preserve"> % de las personas con discap</w:t>
      </w:r>
      <w:r w:rsidR="00166B02" w:rsidRPr="005615FF">
        <w:rPr>
          <w:b w:val="0"/>
          <w:lang w:val="es-MX"/>
        </w:rPr>
        <w:t>a</w:t>
      </w:r>
      <w:r w:rsidR="001D7EAC" w:rsidRPr="005615FF">
        <w:rPr>
          <w:b w:val="0"/>
          <w:lang w:val="es-MX"/>
        </w:rPr>
        <w:t>cidad censadas.</w:t>
      </w:r>
    </w:p>
    <w:p w:rsidR="00DB74CB" w:rsidRPr="005615FF" w:rsidRDefault="00DB74CB" w:rsidP="00DB74CB">
      <w:pPr>
        <w:jc w:val="left"/>
        <w:rPr>
          <w:b w:val="0"/>
          <w:strike/>
          <w:lang w:val="es-MX"/>
        </w:rPr>
      </w:pPr>
      <w:r w:rsidRPr="005615FF">
        <w:rPr>
          <w:lang w:val="es-MX"/>
        </w:rPr>
        <w:t>Grá</w:t>
      </w:r>
      <w:r w:rsidR="00E640A9" w:rsidRPr="005615FF">
        <w:rPr>
          <w:lang w:val="es-MX"/>
        </w:rPr>
        <w:t>fico No. 20</w:t>
      </w:r>
      <w:r w:rsidRPr="005615FF">
        <w:rPr>
          <w:lang w:val="es-MX"/>
        </w:rPr>
        <w:t xml:space="preserve"> </w:t>
      </w:r>
    </w:p>
    <w:p w:rsidR="00DB74CB" w:rsidRPr="005615FF" w:rsidRDefault="00DB74CB" w:rsidP="00DB74CB">
      <w:pPr>
        <w:jc w:val="center"/>
        <w:rPr>
          <w:b w:val="0"/>
          <w:lang w:val="es-MX"/>
        </w:rPr>
      </w:pPr>
      <w:r w:rsidRPr="005615FF">
        <w:rPr>
          <w:b w:val="0"/>
          <w:noProof/>
          <w:lang w:eastAsia="es-HN"/>
        </w:rPr>
        <w:drawing>
          <wp:inline distT="0" distB="0" distL="0" distR="0">
            <wp:extent cx="4572000" cy="2657475"/>
            <wp:effectExtent l="0" t="0" r="0" b="0"/>
            <wp:docPr id="2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A617F" w:rsidRPr="005615FF" w:rsidRDefault="004B1D39" w:rsidP="00E7098B">
      <w:pPr>
        <w:rPr>
          <w:b w:val="0"/>
          <w:lang w:val="es-MX"/>
        </w:rPr>
      </w:pPr>
      <w:r w:rsidRPr="005615FF">
        <w:rPr>
          <w:b w:val="0"/>
          <w:lang w:val="es-MX"/>
        </w:rPr>
        <w:t xml:space="preserve">Entre las causas </w:t>
      </w:r>
      <w:r w:rsidR="00C565F9" w:rsidRPr="005615FF">
        <w:rPr>
          <w:b w:val="0"/>
          <w:lang w:val="es-MX"/>
        </w:rPr>
        <w:t>de</w:t>
      </w:r>
      <w:r w:rsidRPr="005615FF">
        <w:rPr>
          <w:b w:val="0"/>
          <w:lang w:val="es-MX"/>
        </w:rPr>
        <w:t>l</w:t>
      </w:r>
      <w:r w:rsidR="00C565F9" w:rsidRPr="005615FF">
        <w:rPr>
          <w:b w:val="0"/>
          <w:lang w:val="es-MX"/>
        </w:rPr>
        <w:t xml:space="preserve"> abandono de los estudios </w:t>
      </w:r>
      <w:r w:rsidRPr="005615FF">
        <w:rPr>
          <w:b w:val="0"/>
          <w:lang w:val="es-MX"/>
        </w:rPr>
        <w:t>de las</w:t>
      </w:r>
      <w:r w:rsidR="00E70E98" w:rsidRPr="005615FF">
        <w:rPr>
          <w:b w:val="0"/>
          <w:lang w:val="es-MX"/>
        </w:rPr>
        <w:t xml:space="preserve"> personas con discapacidad del M</w:t>
      </w:r>
      <w:r w:rsidRPr="005615FF">
        <w:rPr>
          <w:b w:val="0"/>
          <w:lang w:val="es-MX"/>
        </w:rPr>
        <w:t xml:space="preserve">unicipio, </w:t>
      </w:r>
      <w:r w:rsidR="00C565F9" w:rsidRPr="005615FF">
        <w:rPr>
          <w:b w:val="0"/>
          <w:lang w:val="es-MX"/>
        </w:rPr>
        <w:t xml:space="preserve">se identifica, en primer lugar </w:t>
      </w:r>
      <w:r w:rsidR="00FA617F" w:rsidRPr="005615FF">
        <w:rPr>
          <w:b w:val="0"/>
          <w:lang w:val="es-MX"/>
        </w:rPr>
        <w:t>por su discapacidad</w:t>
      </w:r>
      <w:r w:rsidR="0044685D" w:rsidRPr="005615FF">
        <w:rPr>
          <w:b w:val="0"/>
          <w:lang w:val="es-MX"/>
        </w:rPr>
        <w:t>, 34 personas, o que representa un</w:t>
      </w:r>
      <w:r w:rsidR="00FA617F" w:rsidRPr="005615FF">
        <w:rPr>
          <w:b w:val="0"/>
          <w:lang w:val="es-MX"/>
        </w:rPr>
        <w:t xml:space="preserve"> 31%, por problemas económicos </w:t>
      </w:r>
      <w:r w:rsidR="0044685D" w:rsidRPr="005615FF">
        <w:rPr>
          <w:b w:val="0"/>
          <w:lang w:val="es-MX"/>
        </w:rPr>
        <w:t xml:space="preserve">26 personas lo que representa el </w:t>
      </w:r>
      <w:r w:rsidR="00FA617F" w:rsidRPr="005615FF">
        <w:rPr>
          <w:b w:val="0"/>
          <w:lang w:val="es-MX"/>
        </w:rPr>
        <w:t>24%</w:t>
      </w:r>
      <w:r w:rsidR="00C565F9" w:rsidRPr="005615FF">
        <w:rPr>
          <w:b w:val="0"/>
          <w:lang w:val="es-MX"/>
        </w:rPr>
        <w:t xml:space="preserve">, en </w:t>
      </w:r>
      <w:r w:rsidR="00FA617F" w:rsidRPr="005615FF">
        <w:rPr>
          <w:b w:val="0"/>
          <w:lang w:val="es-MX"/>
        </w:rPr>
        <w:t xml:space="preserve">tercer </w:t>
      </w:r>
      <w:r w:rsidR="00C565F9" w:rsidRPr="005615FF">
        <w:rPr>
          <w:b w:val="0"/>
          <w:lang w:val="es-MX"/>
        </w:rPr>
        <w:t xml:space="preserve">lugar el </w:t>
      </w:r>
      <w:r w:rsidRPr="005615FF">
        <w:rPr>
          <w:b w:val="0"/>
          <w:lang w:val="es-MX"/>
        </w:rPr>
        <w:t>desinterés</w:t>
      </w:r>
      <w:r w:rsidR="00FA617F" w:rsidRPr="005615FF">
        <w:rPr>
          <w:b w:val="0"/>
          <w:lang w:val="es-MX"/>
        </w:rPr>
        <w:t xml:space="preserve"> con </w:t>
      </w:r>
      <w:r w:rsidR="0044685D" w:rsidRPr="005615FF">
        <w:rPr>
          <w:b w:val="0"/>
          <w:lang w:val="es-MX"/>
        </w:rPr>
        <w:t xml:space="preserve">17 personas, lo que representa un </w:t>
      </w:r>
      <w:r w:rsidR="00C565F9" w:rsidRPr="005615FF">
        <w:rPr>
          <w:b w:val="0"/>
          <w:lang w:val="es-MX"/>
        </w:rPr>
        <w:t>1</w:t>
      </w:r>
      <w:r w:rsidR="00FA617F" w:rsidRPr="005615FF">
        <w:rPr>
          <w:b w:val="0"/>
          <w:lang w:val="es-MX"/>
        </w:rPr>
        <w:t>6</w:t>
      </w:r>
      <w:r w:rsidR="00C565F9" w:rsidRPr="005615FF">
        <w:rPr>
          <w:b w:val="0"/>
          <w:lang w:val="es-MX"/>
        </w:rPr>
        <w:t>%</w:t>
      </w:r>
      <w:r w:rsidR="00FF1CD5" w:rsidRPr="005615FF">
        <w:rPr>
          <w:b w:val="0"/>
          <w:lang w:val="es-MX"/>
        </w:rPr>
        <w:t xml:space="preserve">, </w:t>
      </w:r>
      <w:ins w:id="841" w:author="Hadizabel" w:date="2012-02-02T14:59:00Z">
        <w:r w:rsidR="006B6ED9">
          <w:rPr>
            <w:b w:val="0"/>
            <w:lang w:val="es-MX"/>
          </w:rPr>
          <w:t xml:space="preserve">indicaron que </w:t>
        </w:r>
      </w:ins>
      <w:ins w:id="842" w:author="Hadizabel" w:date="2012-02-01T23:06:00Z">
        <w:r w:rsidR="00454AE9">
          <w:rPr>
            <w:b w:val="0"/>
            <w:lang w:val="es-MX"/>
          </w:rPr>
          <w:t xml:space="preserve">no </w:t>
        </w:r>
      </w:ins>
      <w:commentRangeStart w:id="843"/>
      <w:r w:rsidR="00FF1CD5" w:rsidRPr="005615FF">
        <w:rPr>
          <w:b w:val="0"/>
          <w:lang w:val="es-MX"/>
        </w:rPr>
        <w:t>hay</w:t>
      </w:r>
      <w:commentRangeEnd w:id="843"/>
      <w:r w:rsidR="006E158A">
        <w:rPr>
          <w:rStyle w:val="CommentReference"/>
        </w:rPr>
        <w:commentReference w:id="843"/>
      </w:r>
      <w:r w:rsidR="00FF1CD5" w:rsidRPr="005615FF">
        <w:rPr>
          <w:b w:val="0"/>
          <w:lang w:val="es-MX"/>
        </w:rPr>
        <w:t xml:space="preserve"> Centro de Educación Especi</w:t>
      </w:r>
      <w:r w:rsidR="00FA617F" w:rsidRPr="005615FF">
        <w:rPr>
          <w:b w:val="0"/>
          <w:lang w:val="es-MX"/>
        </w:rPr>
        <w:t xml:space="preserve">al ni Maestros </w:t>
      </w:r>
      <w:ins w:id="844" w:author="Hadizabel" w:date="2012-02-01T23:06:00Z">
        <w:r w:rsidR="00454AE9">
          <w:rPr>
            <w:b w:val="0"/>
            <w:lang w:val="es-MX"/>
          </w:rPr>
          <w:t xml:space="preserve">de Educación </w:t>
        </w:r>
      </w:ins>
      <w:ins w:id="845" w:author="Hadizabel" w:date="2012-02-02T14:59:00Z">
        <w:r w:rsidR="006B6ED9">
          <w:rPr>
            <w:b w:val="0"/>
            <w:lang w:val="es-MX"/>
          </w:rPr>
          <w:t>en su comuni</w:t>
        </w:r>
      </w:ins>
      <w:ins w:id="846" w:author="Hadizabel" w:date="2012-02-02T15:00:00Z">
        <w:r w:rsidR="006B6ED9">
          <w:rPr>
            <w:b w:val="0"/>
            <w:lang w:val="es-MX"/>
          </w:rPr>
          <w:t>dad</w:t>
        </w:r>
        <w:r w:rsidR="0089055D">
          <w:rPr>
            <w:b w:val="0"/>
            <w:lang w:val="es-MX"/>
          </w:rPr>
          <w:t xml:space="preserve">, </w:t>
        </w:r>
      </w:ins>
      <w:ins w:id="847" w:author="Hadizabel" w:date="2012-02-01T23:07:00Z">
        <w:r w:rsidR="00454AE9">
          <w:rPr>
            <w:b w:val="0"/>
            <w:lang w:val="es-MX"/>
          </w:rPr>
          <w:t>E</w:t>
        </w:r>
      </w:ins>
      <w:del w:id="848" w:author="Hadizabel" w:date="2012-02-01T23:06:00Z">
        <w:r w:rsidR="00FA617F" w:rsidRPr="005615FF" w:rsidDel="00454AE9">
          <w:rPr>
            <w:b w:val="0"/>
            <w:lang w:val="es-MX"/>
          </w:rPr>
          <w:delText>e</w:delText>
        </w:r>
      </w:del>
      <w:r w:rsidR="00FA617F" w:rsidRPr="005615FF">
        <w:rPr>
          <w:b w:val="0"/>
          <w:lang w:val="es-MX"/>
        </w:rPr>
        <w:t>special</w:t>
      </w:r>
      <w:del w:id="849" w:author="Hadizabel" w:date="2012-02-01T23:07:00Z">
        <w:r w:rsidR="00FA617F" w:rsidRPr="005615FF" w:rsidDel="00454AE9">
          <w:rPr>
            <w:b w:val="0"/>
            <w:lang w:val="es-MX"/>
          </w:rPr>
          <w:delText>es</w:delText>
        </w:r>
      </w:del>
      <w:r w:rsidR="00FA617F" w:rsidRPr="005615FF">
        <w:rPr>
          <w:b w:val="0"/>
          <w:lang w:val="es-MX"/>
        </w:rPr>
        <w:t xml:space="preserve"> </w:t>
      </w:r>
      <w:r w:rsidR="0044685D" w:rsidRPr="005615FF">
        <w:rPr>
          <w:b w:val="0"/>
          <w:lang w:val="es-MX"/>
        </w:rPr>
        <w:t xml:space="preserve">10 personas, lo que representa </w:t>
      </w:r>
      <w:del w:id="850" w:author="pc" w:date="2012-02-01T11:04:00Z">
        <w:r w:rsidR="00FA617F" w:rsidRPr="005615FF" w:rsidDel="006E158A">
          <w:rPr>
            <w:b w:val="0"/>
            <w:lang w:val="es-MX"/>
          </w:rPr>
          <w:delText xml:space="preserve"> </w:delText>
        </w:r>
      </w:del>
      <w:r w:rsidR="00FA617F" w:rsidRPr="005615FF">
        <w:rPr>
          <w:b w:val="0"/>
          <w:lang w:val="es-MX"/>
        </w:rPr>
        <w:t xml:space="preserve">el </w:t>
      </w:r>
      <w:r w:rsidR="0050213A" w:rsidRPr="005615FF">
        <w:rPr>
          <w:b w:val="0"/>
          <w:lang w:val="es-MX"/>
        </w:rPr>
        <w:t>9.2</w:t>
      </w:r>
      <w:r w:rsidR="000D2837" w:rsidRPr="005615FF">
        <w:rPr>
          <w:b w:val="0"/>
          <w:lang w:val="es-MX"/>
        </w:rPr>
        <w:t xml:space="preserve"> </w:t>
      </w:r>
      <w:r w:rsidR="00E7098B" w:rsidRPr="005615FF">
        <w:rPr>
          <w:b w:val="0"/>
          <w:lang w:val="es-MX"/>
        </w:rPr>
        <w:t xml:space="preserve">% </w:t>
      </w:r>
      <w:r w:rsidR="00FF1CD5" w:rsidRPr="005615FF">
        <w:rPr>
          <w:b w:val="0"/>
          <w:lang w:val="es-MX"/>
        </w:rPr>
        <w:t xml:space="preserve">por causa de </w:t>
      </w:r>
      <w:r w:rsidR="00FA617F" w:rsidRPr="005615FF">
        <w:rPr>
          <w:b w:val="0"/>
          <w:lang w:val="es-MX"/>
        </w:rPr>
        <w:t xml:space="preserve">la discriminación </w:t>
      </w:r>
      <w:r w:rsidR="0050213A" w:rsidRPr="005615FF">
        <w:rPr>
          <w:b w:val="0"/>
          <w:lang w:val="es-MX"/>
        </w:rPr>
        <w:t xml:space="preserve">8 personas , lo que representa un </w:t>
      </w:r>
      <w:r w:rsidR="00FA617F" w:rsidRPr="005615FF">
        <w:rPr>
          <w:b w:val="0"/>
          <w:lang w:val="es-MX"/>
        </w:rPr>
        <w:t>7</w:t>
      </w:r>
      <w:r w:rsidR="00E70E98" w:rsidRPr="005615FF">
        <w:rPr>
          <w:b w:val="0"/>
          <w:lang w:val="es-MX"/>
        </w:rPr>
        <w:t xml:space="preserve">% y </w:t>
      </w:r>
      <w:r w:rsidR="00FF1CD5" w:rsidRPr="005615FF">
        <w:rPr>
          <w:b w:val="0"/>
          <w:lang w:val="es-MX"/>
        </w:rPr>
        <w:t xml:space="preserve">por la </w:t>
      </w:r>
      <w:r w:rsidR="00E70E98" w:rsidRPr="005615FF">
        <w:rPr>
          <w:b w:val="0"/>
          <w:lang w:val="es-MX"/>
        </w:rPr>
        <w:t>distancia 5%</w:t>
      </w:r>
      <w:r w:rsidR="00941599" w:rsidRPr="005615FF">
        <w:rPr>
          <w:b w:val="0"/>
          <w:lang w:val="es-MX"/>
        </w:rPr>
        <w:t xml:space="preserve"> </w:t>
      </w:r>
      <w:r w:rsidR="00FA617F" w:rsidRPr="005615FF">
        <w:rPr>
          <w:b w:val="0"/>
          <w:lang w:val="es-MX"/>
        </w:rPr>
        <w:t>.</w:t>
      </w:r>
    </w:p>
    <w:p w:rsidR="00E7098B" w:rsidRPr="005615FF" w:rsidRDefault="00E7098B" w:rsidP="00E7098B">
      <w:pPr>
        <w:rPr>
          <w:b w:val="0"/>
          <w:lang w:val="es-MX"/>
        </w:rPr>
      </w:pPr>
      <w:r w:rsidRPr="005615FF">
        <w:rPr>
          <w:b w:val="0"/>
          <w:lang w:val="es-MX"/>
        </w:rPr>
        <w:t>E</w:t>
      </w:r>
      <w:r w:rsidR="00862261" w:rsidRPr="005615FF">
        <w:rPr>
          <w:b w:val="0"/>
          <w:lang w:val="es-MX"/>
        </w:rPr>
        <w:t xml:space="preserve">n otros </w:t>
      </w:r>
      <w:r w:rsidRPr="005615FF">
        <w:rPr>
          <w:b w:val="0"/>
          <w:lang w:val="es-MX"/>
        </w:rPr>
        <w:t>se incluyeron algunas razones mencionadas de manera aislada</w:t>
      </w:r>
      <w:r w:rsidR="00862261" w:rsidRPr="005615FF">
        <w:rPr>
          <w:b w:val="0"/>
          <w:lang w:val="es-MX"/>
        </w:rPr>
        <w:t xml:space="preserve">, </w:t>
      </w:r>
      <w:r w:rsidRPr="005615FF">
        <w:rPr>
          <w:b w:val="0"/>
          <w:lang w:val="es-MX"/>
        </w:rPr>
        <w:t xml:space="preserve">como </w:t>
      </w:r>
      <w:r w:rsidR="00862261" w:rsidRPr="005615FF">
        <w:rPr>
          <w:b w:val="0"/>
          <w:lang w:val="es-MX"/>
        </w:rPr>
        <w:t>la expulsión definitiva, machismo, la migración de los padres a causa de trabajo.</w:t>
      </w:r>
      <w:r w:rsidR="00522AF5" w:rsidRPr="005615FF">
        <w:rPr>
          <w:b w:val="0"/>
          <w:lang w:val="es-MX"/>
        </w:rPr>
        <w:t xml:space="preserve">  Algunos padres no creyeron que sus hijos</w:t>
      </w:r>
      <w:r w:rsidR="00165A95" w:rsidRPr="005615FF">
        <w:rPr>
          <w:b w:val="0"/>
          <w:lang w:val="es-MX"/>
        </w:rPr>
        <w:t>/as</w:t>
      </w:r>
      <w:r w:rsidR="00522AF5" w:rsidRPr="005615FF">
        <w:rPr>
          <w:b w:val="0"/>
          <w:lang w:val="es-MX"/>
        </w:rPr>
        <w:t xml:space="preserve"> con discapacidad aprovecharían la escuela común y </w:t>
      </w:r>
      <w:r w:rsidR="00522AF5" w:rsidRPr="005615FF">
        <w:rPr>
          <w:b w:val="0"/>
        </w:rPr>
        <w:t>decidieron</w:t>
      </w:r>
      <w:r w:rsidR="00522AF5" w:rsidRPr="005615FF">
        <w:rPr>
          <w:b w:val="0"/>
          <w:lang w:val="es-MX"/>
        </w:rPr>
        <w:t xml:space="preserve"> que no estudiaran.</w:t>
      </w:r>
      <w:r w:rsidRPr="005615FF">
        <w:rPr>
          <w:b w:val="0"/>
          <w:lang w:val="es-MX"/>
        </w:rPr>
        <w:t xml:space="preserve"> </w:t>
      </w:r>
    </w:p>
    <w:p w:rsidR="001C491B" w:rsidRPr="005615FF" w:rsidRDefault="001D4FE2" w:rsidP="00E7098B">
      <w:pPr>
        <w:rPr>
          <w:b w:val="0"/>
          <w:lang w:val="es-MX"/>
        </w:rPr>
      </w:pPr>
      <w:r w:rsidRPr="005615FF">
        <w:rPr>
          <w:b w:val="0"/>
          <w:lang w:val="es-MX"/>
        </w:rPr>
        <w:t>Entre l</w:t>
      </w:r>
      <w:r w:rsidR="00E7098B" w:rsidRPr="005615FF">
        <w:rPr>
          <w:b w:val="0"/>
          <w:lang w:val="es-MX"/>
        </w:rPr>
        <w:t xml:space="preserve">as </w:t>
      </w:r>
      <w:r w:rsidRPr="005615FF">
        <w:rPr>
          <w:b w:val="0"/>
          <w:lang w:val="es-MX"/>
        </w:rPr>
        <w:t xml:space="preserve">respuestas registradas por las </w:t>
      </w:r>
      <w:r w:rsidR="00E7098B" w:rsidRPr="005615FF">
        <w:rPr>
          <w:b w:val="0"/>
          <w:lang w:val="es-MX"/>
        </w:rPr>
        <w:t xml:space="preserve">personas censadas </w:t>
      </w:r>
      <w:r w:rsidRPr="005615FF">
        <w:rPr>
          <w:b w:val="0"/>
          <w:lang w:val="es-MX"/>
        </w:rPr>
        <w:t xml:space="preserve">se </w:t>
      </w:r>
      <w:r w:rsidR="00E7098B" w:rsidRPr="005615FF">
        <w:rPr>
          <w:b w:val="0"/>
          <w:lang w:val="es-MX"/>
        </w:rPr>
        <w:t>destaca, el poco interés de los</w:t>
      </w:r>
      <w:ins w:id="851" w:author="pc" w:date="2012-02-01T11:05:00Z">
        <w:r w:rsidR="006E158A">
          <w:rPr>
            <w:b w:val="0"/>
            <w:lang w:val="es-MX"/>
          </w:rPr>
          <w:t xml:space="preserve"> </w:t>
        </w:r>
      </w:ins>
      <w:del w:id="852" w:author="pc" w:date="2012-02-01T11:05:00Z">
        <w:r w:rsidR="00E7098B" w:rsidRPr="005615FF" w:rsidDel="006E158A">
          <w:rPr>
            <w:b w:val="0"/>
            <w:lang w:val="es-MX"/>
          </w:rPr>
          <w:delText xml:space="preserve"> </w:delText>
        </w:r>
      </w:del>
      <w:r w:rsidR="00E7098B" w:rsidRPr="005615FF">
        <w:rPr>
          <w:b w:val="0"/>
          <w:lang w:val="es-MX"/>
        </w:rPr>
        <w:t xml:space="preserve">padres/madres en enviarlos a la escuela, </w:t>
      </w:r>
      <w:r w:rsidRPr="005615FF">
        <w:rPr>
          <w:b w:val="0"/>
          <w:lang w:val="es-MX"/>
        </w:rPr>
        <w:t>desconocimiento de</w:t>
      </w:r>
      <w:r w:rsidR="001C491B" w:rsidRPr="005615FF">
        <w:rPr>
          <w:b w:val="0"/>
          <w:lang w:val="es-MX"/>
        </w:rPr>
        <w:t xml:space="preserve"> </w:t>
      </w:r>
      <w:r w:rsidRPr="005615FF">
        <w:rPr>
          <w:b w:val="0"/>
          <w:lang w:val="es-MX"/>
        </w:rPr>
        <w:t>la capacidad de l</w:t>
      </w:r>
      <w:r w:rsidR="00E7098B" w:rsidRPr="005615FF">
        <w:rPr>
          <w:b w:val="0"/>
          <w:lang w:val="es-MX"/>
        </w:rPr>
        <w:t xml:space="preserve">a persona con discapacidad </w:t>
      </w:r>
      <w:r w:rsidRPr="005615FF">
        <w:rPr>
          <w:b w:val="0"/>
          <w:lang w:val="es-MX"/>
        </w:rPr>
        <w:t>para estudiar, desinterés de la persona con discapacidad para</w:t>
      </w:r>
      <w:r w:rsidR="00E7098B" w:rsidRPr="005615FF">
        <w:rPr>
          <w:b w:val="0"/>
          <w:lang w:val="es-MX"/>
        </w:rPr>
        <w:t xml:space="preserve"> estudiar,  </w:t>
      </w:r>
      <w:r w:rsidRPr="005615FF">
        <w:rPr>
          <w:b w:val="0"/>
          <w:lang w:val="es-MX"/>
        </w:rPr>
        <w:t>poco</w:t>
      </w:r>
      <w:r w:rsidR="00E7098B" w:rsidRPr="005615FF">
        <w:rPr>
          <w:b w:val="0"/>
          <w:lang w:val="es-MX"/>
        </w:rPr>
        <w:t xml:space="preserve"> rend</w:t>
      </w:r>
      <w:r w:rsidRPr="005615FF">
        <w:rPr>
          <w:b w:val="0"/>
          <w:lang w:val="es-MX"/>
        </w:rPr>
        <w:t xml:space="preserve">imiento, desanimo, no le gusta estudiar, </w:t>
      </w:r>
      <w:r w:rsidR="00E7098B" w:rsidRPr="005615FF">
        <w:rPr>
          <w:b w:val="0"/>
          <w:lang w:val="es-MX"/>
        </w:rPr>
        <w:t xml:space="preserve"> nunca lo matricularon. </w:t>
      </w:r>
    </w:p>
    <w:p w:rsidR="003C59FC" w:rsidRPr="005615FF" w:rsidRDefault="00E7098B" w:rsidP="003C59FC">
      <w:pPr>
        <w:rPr>
          <w:b w:val="0"/>
          <w:lang w:val="es-MX"/>
        </w:rPr>
      </w:pPr>
      <w:r w:rsidRPr="005615FF">
        <w:rPr>
          <w:b w:val="0"/>
          <w:lang w:val="es-MX"/>
        </w:rPr>
        <w:t>En relación a no estudiar por discriminación, mencionan el rechazo de los maestros</w:t>
      </w:r>
      <w:r w:rsidR="006720C5" w:rsidRPr="005615FF">
        <w:rPr>
          <w:b w:val="0"/>
          <w:lang w:val="es-MX"/>
        </w:rPr>
        <w:t>/as</w:t>
      </w:r>
      <w:r w:rsidRPr="005615FF">
        <w:rPr>
          <w:b w:val="0"/>
          <w:lang w:val="es-MX"/>
        </w:rPr>
        <w:t>, burlas de los compañ</w:t>
      </w:r>
      <w:r w:rsidR="006720C5" w:rsidRPr="005615FF">
        <w:rPr>
          <w:b w:val="0"/>
          <w:lang w:val="es-MX"/>
        </w:rPr>
        <w:t>eros/as, rechazo en la escuela</w:t>
      </w:r>
      <w:r w:rsidRPr="005615FF">
        <w:rPr>
          <w:b w:val="0"/>
          <w:lang w:val="es-MX"/>
        </w:rPr>
        <w:t xml:space="preserve">. </w:t>
      </w:r>
    </w:p>
    <w:p w:rsidR="00BC3CE1" w:rsidRPr="005615FF" w:rsidRDefault="00156DA5" w:rsidP="00C06E5C">
      <w:pPr>
        <w:pStyle w:val="Default"/>
        <w:spacing w:before="240"/>
        <w:jc w:val="both"/>
        <w:rPr>
          <w:rFonts w:asciiTheme="minorHAnsi" w:hAnsiTheme="minorHAnsi" w:cstheme="minorHAnsi"/>
          <w:b/>
        </w:rPr>
      </w:pPr>
      <w:r w:rsidRPr="005615FF">
        <w:rPr>
          <w:rFonts w:asciiTheme="minorHAnsi" w:hAnsiTheme="minorHAnsi" w:cstheme="minorHAnsi"/>
          <w:lang w:val="es-MX"/>
        </w:rPr>
        <w:t>Las causas mencionadas, son también destacadas entre los hallazgos nacionales identificados por el INE 2002,</w:t>
      </w:r>
      <w:r w:rsidRPr="005615FF">
        <w:rPr>
          <w:rFonts w:asciiTheme="minorHAnsi" w:hAnsiTheme="minorHAnsi" w:cstheme="minorHAnsi"/>
        </w:rPr>
        <w:t xml:space="preserve"> citadas a continuación en orden decr</w:t>
      </w:r>
      <w:r w:rsidR="0050213A" w:rsidRPr="005615FF">
        <w:rPr>
          <w:rFonts w:asciiTheme="minorHAnsi" w:hAnsiTheme="minorHAnsi" w:cstheme="minorHAnsi"/>
        </w:rPr>
        <w:t>eciente: La falta de dinero 42%</w:t>
      </w:r>
      <w:r w:rsidR="006720C5" w:rsidRPr="005615FF">
        <w:rPr>
          <w:rFonts w:asciiTheme="minorHAnsi" w:hAnsiTheme="minorHAnsi" w:cstheme="minorHAnsi"/>
        </w:rPr>
        <w:t xml:space="preserve">, </w:t>
      </w:r>
      <w:r w:rsidRPr="005615FF">
        <w:rPr>
          <w:rFonts w:asciiTheme="minorHAnsi" w:hAnsiTheme="minorHAnsi" w:cstheme="minorHAnsi"/>
        </w:rPr>
        <w:t>la</w:t>
      </w:r>
      <w:r w:rsidR="0050213A" w:rsidRPr="005615FF">
        <w:rPr>
          <w:rFonts w:asciiTheme="minorHAnsi" w:hAnsiTheme="minorHAnsi" w:cstheme="minorHAnsi"/>
        </w:rPr>
        <w:t xml:space="preserve"> falta de apoyo familiar 14%, </w:t>
      </w:r>
      <w:r w:rsidRPr="005615FF">
        <w:rPr>
          <w:rFonts w:asciiTheme="minorHAnsi" w:hAnsiTheme="minorHAnsi" w:cstheme="minorHAnsi"/>
        </w:rPr>
        <w:t>la f</w:t>
      </w:r>
      <w:r w:rsidR="0050213A" w:rsidRPr="005615FF">
        <w:rPr>
          <w:rFonts w:asciiTheme="minorHAnsi" w:hAnsiTheme="minorHAnsi" w:cstheme="minorHAnsi"/>
        </w:rPr>
        <w:t xml:space="preserve">alta de motivación del niño 13%, </w:t>
      </w:r>
      <w:r w:rsidRPr="005615FF">
        <w:rPr>
          <w:rFonts w:asciiTheme="minorHAnsi" w:hAnsiTheme="minorHAnsi" w:cstheme="minorHAnsi"/>
        </w:rPr>
        <w:t xml:space="preserve">la ausencia de establecimiento de enseñanza 13%, la dificultad de desplazamiento 10% , la falta de apoyo escolar 10%, la dificultad de transporte 9%, </w:t>
      </w:r>
      <w:del w:id="853" w:author="pc" w:date="2012-02-01T11:05:00Z">
        <w:r w:rsidRPr="005615FF" w:rsidDel="006E158A">
          <w:rPr>
            <w:rFonts w:asciiTheme="minorHAnsi" w:hAnsiTheme="minorHAnsi" w:cstheme="minorHAnsi"/>
          </w:rPr>
          <w:delText xml:space="preserve"> </w:delText>
        </w:r>
      </w:del>
      <w:r w:rsidRPr="005615FF">
        <w:rPr>
          <w:rFonts w:asciiTheme="minorHAnsi" w:hAnsiTheme="minorHAnsi" w:cstheme="minorHAnsi"/>
        </w:rPr>
        <w:t>el rechazo de otros alumnos 8% , el rechazo del maestro 7%, el rechazo institucional 5% y por último, con sólo un 3%, la ausencia de maestro</w:t>
      </w:r>
      <w:r w:rsidR="00E633F1" w:rsidRPr="005615FF">
        <w:rPr>
          <w:rFonts w:asciiTheme="minorHAnsi" w:hAnsiTheme="minorHAnsi" w:cstheme="minorHAnsi"/>
        </w:rPr>
        <w:t xml:space="preserve"> </w:t>
      </w:r>
      <w:r w:rsidR="00BC3CE1" w:rsidRPr="005615FF">
        <w:rPr>
          <w:rFonts w:asciiTheme="minorHAnsi" w:hAnsiTheme="minorHAnsi" w:cstheme="minorHAnsi"/>
        </w:rPr>
        <w:t>y la infraestructura con muchos obstáculos.</w:t>
      </w:r>
    </w:p>
    <w:p w:rsidR="00645CBE" w:rsidRPr="005615FF" w:rsidRDefault="00645CBE" w:rsidP="00F55307">
      <w:pPr>
        <w:rPr>
          <w:lang w:val="es-MX"/>
        </w:rPr>
      </w:pPr>
    </w:p>
    <w:p w:rsidR="00F6163F" w:rsidRDefault="00E640A9" w:rsidP="00F55307">
      <w:pPr>
        <w:rPr>
          <w:ins w:id="854" w:author="Hadizabel" w:date="2012-02-02T15:11:00Z"/>
          <w:lang w:val="es-MX"/>
        </w:rPr>
      </w:pPr>
      <w:commentRangeStart w:id="855"/>
      <w:r w:rsidRPr="005615FF">
        <w:rPr>
          <w:lang w:val="es-MX"/>
        </w:rPr>
        <w:t>Gráfico</w:t>
      </w:r>
      <w:commentRangeEnd w:id="855"/>
      <w:r w:rsidR="006E158A">
        <w:rPr>
          <w:rStyle w:val="CommentReference"/>
        </w:rPr>
        <w:commentReference w:id="855"/>
      </w:r>
      <w:r w:rsidRPr="005615FF">
        <w:rPr>
          <w:lang w:val="es-MX"/>
        </w:rPr>
        <w:t xml:space="preserve"> No. 21</w:t>
      </w:r>
      <w:r w:rsidR="0082021B" w:rsidRPr="005615FF">
        <w:rPr>
          <w:lang w:val="es-MX"/>
        </w:rPr>
        <w:t xml:space="preserve"> </w:t>
      </w:r>
    </w:p>
    <w:p w:rsidR="009554F0" w:rsidRDefault="009554F0" w:rsidP="00F55307">
      <w:pPr>
        <w:rPr>
          <w:ins w:id="856" w:author="Hadizabel" w:date="2012-02-02T15:11:00Z"/>
          <w:lang w:val="es-MX"/>
        </w:rPr>
      </w:pPr>
    </w:p>
    <w:p w:rsidR="009554F0" w:rsidRPr="005615FF" w:rsidDel="009554F0" w:rsidRDefault="009554F0" w:rsidP="00F55307">
      <w:pPr>
        <w:rPr>
          <w:del w:id="857" w:author="Hadizabel" w:date="2012-02-02T15:16:00Z"/>
          <w:b w:val="0"/>
          <w:lang w:val="es-MX"/>
        </w:rPr>
      </w:pPr>
    </w:p>
    <w:p w:rsidR="00D01846" w:rsidRPr="005615FF" w:rsidRDefault="00541E5A" w:rsidP="007C4E4A">
      <w:pPr>
        <w:jc w:val="center"/>
        <w:rPr>
          <w:b w:val="0"/>
        </w:rPr>
      </w:pPr>
      <w:del w:id="858" w:author="Hadizabel" w:date="2012-02-02T15:10:00Z">
        <w:r>
          <w:rPr>
            <w:noProof/>
            <w:lang w:eastAsia="es-HN"/>
            <w:rPrChange w:id="859">
              <w:rPr>
                <w:noProof/>
                <w:sz w:val="16"/>
                <w:szCs w:val="16"/>
                <w:lang w:eastAsia="es-HN"/>
              </w:rPr>
            </w:rPrChange>
          </w:rPr>
          <w:drawing>
            <wp:inline distT="0" distB="0" distL="0" distR="0">
              <wp:extent cx="4146332" cy="2569779"/>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del>
    </w:p>
    <w:p w:rsidR="0089055D" w:rsidRDefault="0089055D" w:rsidP="00F55307">
      <w:pPr>
        <w:rPr>
          <w:ins w:id="860" w:author="Hadizabel" w:date="2012-02-02T15:03:00Z"/>
          <w:b w:val="0"/>
        </w:rPr>
      </w:pPr>
    </w:p>
    <w:p w:rsidR="0089055D" w:rsidRDefault="0089055D" w:rsidP="00F55307">
      <w:pPr>
        <w:rPr>
          <w:ins w:id="861" w:author="Hadizabel" w:date="2012-02-02T15:03:00Z"/>
          <w:b w:val="0"/>
        </w:rPr>
      </w:pPr>
      <w:ins w:id="862" w:author="Hadizabel" w:date="2012-02-02T15:08:00Z">
        <w:r>
          <w:rPr>
            <w:b w:val="0"/>
          </w:rPr>
          <w:t xml:space="preserve">                                                           </w:t>
        </w:r>
      </w:ins>
      <w:ins w:id="863" w:author="Hadizabel" w:date="2012-02-02T15:09:00Z">
        <w:r>
          <w:rPr>
            <w:b w:val="0"/>
          </w:rPr>
          <w:t xml:space="preserve">              </w:t>
        </w:r>
      </w:ins>
    </w:p>
    <w:p w:rsidR="0003275E" w:rsidRPr="005615FF" w:rsidRDefault="0044787D" w:rsidP="00F55307">
      <w:pPr>
        <w:rPr>
          <w:b w:val="0"/>
        </w:rPr>
      </w:pPr>
      <w:r w:rsidRPr="005615FF">
        <w:rPr>
          <w:b w:val="0"/>
        </w:rPr>
        <w:t>De las 288 personas censadas, mayores de 6</w:t>
      </w:r>
      <w:r w:rsidR="0025329A" w:rsidRPr="005615FF">
        <w:rPr>
          <w:b w:val="0"/>
        </w:rPr>
        <w:t xml:space="preserve"> años, se </w:t>
      </w:r>
      <w:r w:rsidR="00EB6B07" w:rsidRPr="005615FF">
        <w:rPr>
          <w:b w:val="0"/>
        </w:rPr>
        <w:t>reportó</w:t>
      </w:r>
      <w:r w:rsidR="0025329A" w:rsidRPr="005615FF">
        <w:rPr>
          <w:b w:val="0"/>
        </w:rPr>
        <w:t xml:space="preserve"> que saben leer y escribir </w:t>
      </w:r>
      <w:r w:rsidRPr="005615FF">
        <w:rPr>
          <w:b w:val="0"/>
        </w:rPr>
        <w:t>118, lo que representa el 36</w:t>
      </w:r>
      <w:r w:rsidR="0025329A" w:rsidRPr="005615FF">
        <w:rPr>
          <w:b w:val="0"/>
        </w:rPr>
        <w:t xml:space="preserve"> %, </w:t>
      </w:r>
      <w:r w:rsidR="0003275E" w:rsidRPr="005615FF">
        <w:rPr>
          <w:b w:val="0"/>
        </w:rPr>
        <w:t>53 pertenecen al sexo femenino y 65 al masculino.</w:t>
      </w:r>
    </w:p>
    <w:p w:rsidR="00BF5E51" w:rsidRPr="005615FF" w:rsidRDefault="0003275E" w:rsidP="00F55307">
      <w:pPr>
        <w:rPr>
          <w:b w:val="0"/>
        </w:rPr>
      </w:pPr>
      <w:r w:rsidRPr="005615FF">
        <w:rPr>
          <w:b w:val="0"/>
        </w:rPr>
        <w:t>D</w:t>
      </w:r>
      <w:r w:rsidR="0025329A" w:rsidRPr="005615FF">
        <w:rPr>
          <w:b w:val="0"/>
        </w:rPr>
        <w:t>e estos 2 personas tienen 6 años, ubicados en la edad Preescolar, 16 personas se registran en Edad Escolar, 19 en la Adolescencia y 16 corresponde a Adultos</w:t>
      </w:r>
      <w:r w:rsidR="0044787D" w:rsidRPr="005615FF">
        <w:rPr>
          <w:b w:val="0"/>
        </w:rPr>
        <w:t xml:space="preserve"> M</w:t>
      </w:r>
      <w:r w:rsidR="0025329A" w:rsidRPr="005615FF">
        <w:rPr>
          <w:b w:val="0"/>
        </w:rPr>
        <w:t xml:space="preserve">ayores. </w:t>
      </w:r>
    </w:p>
    <w:p w:rsidR="00126FAF" w:rsidRPr="005615FF" w:rsidRDefault="00436597" w:rsidP="00126FAF">
      <w:pPr>
        <w:autoSpaceDE w:val="0"/>
        <w:autoSpaceDN w:val="0"/>
        <w:adjustRightInd w:val="0"/>
        <w:spacing w:after="0" w:line="240" w:lineRule="auto"/>
        <w:rPr>
          <w:b w:val="0"/>
        </w:rPr>
      </w:pPr>
      <w:r w:rsidRPr="005615FF">
        <w:rPr>
          <w:b w:val="0"/>
        </w:rPr>
        <w:t xml:space="preserve">Según INE 2002,  </w:t>
      </w:r>
      <w:r w:rsidR="00126FAF" w:rsidRPr="005615FF">
        <w:rPr>
          <w:b w:val="0"/>
        </w:rPr>
        <w:t xml:space="preserve">a nivel nacional </w:t>
      </w:r>
      <w:r w:rsidRPr="005615FF">
        <w:rPr>
          <w:b w:val="0"/>
        </w:rPr>
        <w:t>el 51% de las personas con discapacidad, mayores de 15 años, no saben leer ni escribir.</w:t>
      </w:r>
      <w:r w:rsidR="00126FAF" w:rsidRPr="005615FF">
        <w:rPr>
          <w:b w:val="0"/>
        </w:rPr>
        <w:t xml:space="preserve"> Lo que des</w:t>
      </w:r>
      <w:ins w:id="864" w:author="pc" w:date="2012-02-02T16:15:00Z">
        <w:r w:rsidR="00831EA0">
          <w:rPr>
            <w:b w:val="0"/>
          </w:rPr>
          <w:t>t</w:t>
        </w:r>
      </w:ins>
      <w:del w:id="865" w:author="Hadizabel" w:date="2012-02-02T15:10:00Z">
        <w:r w:rsidR="00126FAF" w:rsidRPr="005615FF" w:rsidDel="009554F0">
          <w:rPr>
            <w:b w:val="0"/>
          </w:rPr>
          <w:delText>t</w:delText>
        </w:r>
      </w:del>
      <w:r w:rsidR="00126FAF" w:rsidRPr="005615FF">
        <w:rPr>
          <w:b w:val="0"/>
        </w:rPr>
        <w:t xml:space="preserve">aca la necesidad de fortalecer el acceso </w:t>
      </w:r>
      <w:r w:rsidR="009948CE" w:rsidRPr="005615FF">
        <w:rPr>
          <w:b w:val="0"/>
        </w:rPr>
        <w:t xml:space="preserve">a la educación, no solo de manera presencial </w:t>
      </w:r>
      <w:r w:rsidR="00607FD4" w:rsidRPr="005615FF">
        <w:rPr>
          <w:b w:val="0"/>
        </w:rPr>
        <w:t>en los Centros educativos</w:t>
      </w:r>
      <w:r w:rsidR="00EA1DC0" w:rsidRPr="005615FF">
        <w:rPr>
          <w:b w:val="0"/>
        </w:rPr>
        <w:t xml:space="preserve">, sino </w:t>
      </w:r>
      <w:r w:rsidR="009948CE" w:rsidRPr="005615FF">
        <w:rPr>
          <w:b w:val="0"/>
        </w:rPr>
        <w:t xml:space="preserve">a </w:t>
      </w:r>
      <w:r w:rsidR="00607FD4" w:rsidRPr="005615FF">
        <w:rPr>
          <w:b w:val="0"/>
        </w:rPr>
        <w:t xml:space="preserve">través de los </w:t>
      </w:r>
      <w:r w:rsidR="009948CE" w:rsidRPr="005615FF">
        <w:rPr>
          <w:b w:val="0"/>
        </w:rPr>
        <w:t>Programas Alternativos de Entrega Educativ</w:t>
      </w:r>
      <w:r w:rsidR="00607FD4" w:rsidRPr="005615FF">
        <w:rPr>
          <w:b w:val="0"/>
        </w:rPr>
        <w:t>a</w:t>
      </w:r>
      <w:r w:rsidR="009948CE" w:rsidRPr="005615FF">
        <w:rPr>
          <w:b w:val="0"/>
        </w:rPr>
        <w:t xml:space="preserve"> como </w:t>
      </w:r>
      <w:commentRangeStart w:id="866"/>
      <w:r w:rsidR="009948CE" w:rsidRPr="005615FF">
        <w:rPr>
          <w:b w:val="0"/>
        </w:rPr>
        <w:t>EDUCATODOS, A</w:t>
      </w:r>
      <w:ins w:id="867" w:author="Hadizabel" w:date="2012-02-01T23:10:00Z">
        <w:del w:id="868" w:author="pc" w:date="2012-02-02T16:15:00Z">
          <w:r w:rsidR="00454AE9" w:rsidDel="00831EA0">
            <w:rPr>
              <w:rStyle w:val="FootnoteReference"/>
              <w:b w:val="0"/>
            </w:rPr>
            <w:footnoteReference w:id="2"/>
          </w:r>
        </w:del>
      </w:ins>
      <w:r w:rsidR="009948CE" w:rsidRPr="005615FF">
        <w:rPr>
          <w:b w:val="0"/>
        </w:rPr>
        <w:t>LFASIC, I</w:t>
      </w:r>
      <w:ins w:id="923" w:author="Hadizabel" w:date="2012-02-01T23:21:00Z">
        <w:del w:id="924" w:author="pc" w:date="2012-02-02T16:15:00Z">
          <w:r w:rsidR="00C8110B" w:rsidDel="00831EA0">
            <w:rPr>
              <w:rStyle w:val="FootnoteReference"/>
              <w:b w:val="0"/>
            </w:rPr>
            <w:footnoteReference w:id="3"/>
          </w:r>
        </w:del>
      </w:ins>
      <w:r w:rsidR="009948CE" w:rsidRPr="005615FF">
        <w:rPr>
          <w:b w:val="0"/>
        </w:rPr>
        <w:t>nstituto Hondureño de Educación por Radio IHER</w:t>
      </w:r>
      <w:commentRangeEnd w:id="866"/>
      <w:r w:rsidR="006E158A">
        <w:rPr>
          <w:rStyle w:val="CommentReference"/>
        </w:rPr>
        <w:commentReference w:id="866"/>
      </w:r>
      <w:r w:rsidR="009948CE" w:rsidRPr="005615FF">
        <w:rPr>
          <w:b w:val="0"/>
        </w:rPr>
        <w:t xml:space="preserve">, </w:t>
      </w:r>
      <w:r w:rsidR="00EA1DC0" w:rsidRPr="005615FF">
        <w:rPr>
          <w:b w:val="0"/>
        </w:rPr>
        <w:t xml:space="preserve">y mediante la </w:t>
      </w:r>
      <w:r w:rsidR="009948CE" w:rsidRPr="005615FF">
        <w:rPr>
          <w:b w:val="0"/>
        </w:rPr>
        <w:t>promo</w:t>
      </w:r>
      <w:r w:rsidR="00607FD4" w:rsidRPr="005615FF">
        <w:rPr>
          <w:b w:val="0"/>
        </w:rPr>
        <w:t>ción</w:t>
      </w:r>
      <w:r w:rsidR="009948CE" w:rsidRPr="005615FF">
        <w:rPr>
          <w:b w:val="0"/>
        </w:rPr>
        <w:t xml:space="preserve"> </w:t>
      </w:r>
      <w:r w:rsidR="00EA1DC0" w:rsidRPr="005615FF">
        <w:rPr>
          <w:b w:val="0"/>
        </w:rPr>
        <w:t xml:space="preserve">de </w:t>
      </w:r>
      <w:r w:rsidR="009948CE" w:rsidRPr="005615FF">
        <w:rPr>
          <w:b w:val="0"/>
        </w:rPr>
        <w:t>Programas de Alfabetización</w:t>
      </w:r>
      <w:r w:rsidR="00534474" w:rsidRPr="005615FF">
        <w:rPr>
          <w:b w:val="0"/>
        </w:rPr>
        <w:t>, de manera que se</w:t>
      </w:r>
      <w:r w:rsidR="009948CE" w:rsidRPr="005615FF">
        <w:rPr>
          <w:b w:val="0"/>
        </w:rPr>
        <w:t xml:space="preserve"> p</w:t>
      </w:r>
      <w:r w:rsidR="00534474" w:rsidRPr="005615FF">
        <w:rPr>
          <w:b w:val="0"/>
        </w:rPr>
        <w:t>osibiliten</w:t>
      </w:r>
      <w:r w:rsidR="009948CE" w:rsidRPr="005615FF">
        <w:rPr>
          <w:b w:val="0"/>
        </w:rPr>
        <w:t xml:space="preserve"> diferentes </w:t>
      </w:r>
      <w:r w:rsidR="00F71B4B" w:rsidRPr="005615FF">
        <w:rPr>
          <w:b w:val="0"/>
        </w:rPr>
        <w:t xml:space="preserve">opciones e </w:t>
      </w:r>
      <w:r w:rsidR="009948CE" w:rsidRPr="005615FF">
        <w:rPr>
          <w:b w:val="0"/>
        </w:rPr>
        <w:t xml:space="preserve">impacten en los bajos índices </w:t>
      </w:r>
      <w:r w:rsidR="00534474" w:rsidRPr="005615FF">
        <w:rPr>
          <w:b w:val="0"/>
        </w:rPr>
        <w:t xml:space="preserve">de acceso y promoción educativa </w:t>
      </w:r>
      <w:r w:rsidR="009948CE" w:rsidRPr="005615FF">
        <w:rPr>
          <w:b w:val="0"/>
        </w:rPr>
        <w:t>existentes</w:t>
      </w:r>
      <w:r w:rsidR="00F71B4B" w:rsidRPr="005615FF">
        <w:rPr>
          <w:b w:val="0"/>
        </w:rPr>
        <w:t>.</w:t>
      </w:r>
      <w:r w:rsidR="00EA1DC0" w:rsidRPr="005615FF">
        <w:rPr>
          <w:b w:val="0"/>
        </w:rPr>
        <w:t xml:space="preserve"> En conclusión la</w:t>
      </w:r>
      <w:r w:rsidR="00534474" w:rsidRPr="005615FF">
        <w:rPr>
          <w:b w:val="0"/>
        </w:rPr>
        <w:t xml:space="preserve"> E</w:t>
      </w:r>
      <w:r w:rsidR="00A15049" w:rsidRPr="005615FF">
        <w:rPr>
          <w:b w:val="0"/>
        </w:rPr>
        <w:t>duca</w:t>
      </w:r>
      <w:r w:rsidR="00534474" w:rsidRPr="005615FF">
        <w:rPr>
          <w:b w:val="0"/>
        </w:rPr>
        <w:t xml:space="preserve">ción </w:t>
      </w:r>
      <w:r w:rsidR="00C941EE" w:rsidRPr="005615FF">
        <w:rPr>
          <w:b w:val="0"/>
        </w:rPr>
        <w:t>para ser i</w:t>
      </w:r>
      <w:r w:rsidR="00534474" w:rsidRPr="005615FF">
        <w:rPr>
          <w:b w:val="0"/>
        </w:rPr>
        <w:t>nclusiva</w:t>
      </w:r>
      <w:r w:rsidR="00EA1DC0" w:rsidRPr="005615FF">
        <w:rPr>
          <w:b w:val="0"/>
        </w:rPr>
        <w:t>, de</w:t>
      </w:r>
      <w:r w:rsidR="00126FAF" w:rsidRPr="005615FF">
        <w:rPr>
          <w:b w:val="0"/>
        </w:rPr>
        <w:t>be tomar en cuenta</w:t>
      </w:r>
      <w:r w:rsidR="00EA1DC0" w:rsidRPr="005615FF">
        <w:rPr>
          <w:b w:val="0"/>
        </w:rPr>
        <w:t xml:space="preserve"> el </w:t>
      </w:r>
      <w:r w:rsidR="00126FAF" w:rsidRPr="005615FF">
        <w:rPr>
          <w:b w:val="0"/>
        </w:rPr>
        <w:t>análisis crítico, conciencia social, habilidades de comunicación, de enseñanza, de organización, innovación auto validez, desarrollo de confianza y autoestima</w:t>
      </w:r>
      <w:r w:rsidR="00EA1DC0" w:rsidRPr="005615FF">
        <w:rPr>
          <w:b w:val="0"/>
        </w:rPr>
        <w:t xml:space="preserve"> de la diversidad de los </w:t>
      </w:r>
      <w:r w:rsidR="00534474" w:rsidRPr="005615FF">
        <w:rPr>
          <w:b w:val="0"/>
        </w:rPr>
        <w:t xml:space="preserve">y las </w:t>
      </w:r>
      <w:r w:rsidR="00EA1DC0" w:rsidRPr="005615FF">
        <w:rPr>
          <w:b w:val="0"/>
        </w:rPr>
        <w:t>estudiantes.</w:t>
      </w:r>
    </w:p>
    <w:p w:rsidR="0072796C" w:rsidRPr="005615FF" w:rsidRDefault="0072796C" w:rsidP="00436597">
      <w:pPr>
        <w:pStyle w:val="Default"/>
        <w:jc w:val="both"/>
        <w:rPr>
          <w:rFonts w:asciiTheme="minorHAnsi" w:hAnsiTheme="minorHAnsi" w:cstheme="minorHAnsi"/>
        </w:rPr>
      </w:pPr>
    </w:p>
    <w:p w:rsidR="007C3361" w:rsidRPr="005615FF" w:rsidRDefault="009B0662" w:rsidP="00D55F00">
      <w:pPr>
        <w:pStyle w:val="Default"/>
        <w:jc w:val="both"/>
        <w:outlineLvl w:val="1"/>
        <w:rPr>
          <w:rFonts w:asciiTheme="minorHAnsi" w:hAnsiTheme="minorHAnsi" w:cstheme="minorHAnsi"/>
          <w:b/>
          <w:lang w:val="es-MX"/>
        </w:rPr>
      </w:pPr>
      <w:bookmarkStart w:id="956" w:name="_Toc313873670"/>
      <w:r w:rsidRPr="005615FF">
        <w:rPr>
          <w:rFonts w:asciiTheme="minorHAnsi" w:hAnsiTheme="minorHAnsi" w:cstheme="minorHAnsi"/>
          <w:b/>
        </w:rPr>
        <w:t>2.6</w:t>
      </w:r>
      <w:r w:rsidR="0012526C" w:rsidRPr="005615FF">
        <w:rPr>
          <w:rFonts w:asciiTheme="minorHAnsi" w:hAnsiTheme="minorHAnsi" w:cstheme="minorHAnsi"/>
          <w:b/>
        </w:rPr>
        <w:t xml:space="preserve"> Situación de la P</w:t>
      </w:r>
      <w:r w:rsidR="0012526C" w:rsidRPr="005615FF">
        <w:rPr>
          <w:rFonts w:asciiTheme="minorHAnsi" w:hAnsiTheme="minorHAnsi" w:cstheme="minorHAnsi"/>
          <w:b/>
          <w:lang w:val="es-MX"/>
        </w:rPr>
        <w:t>romoción y Exigibilidad de Derechos de las Personas con D</w:t>
      </w:r>
      <w:r w:rsidR="00266D26" w:rsidRPr="005615FF">
        <w:rPr>
          <w:rFonts w:asciiTheme="minorHAnsi" w:hAnsiTheme="minorHAnsi" w:cstheme="minorHAnsi"/>
          <w:b/>
          <w:lang w:val="es-MX"/>
        </w:rPr>
        <w:t>iscapacidad</w:t>
      </w:r>
      <w:r w:rsidR="0012526C" w:rsidRPr="005615FF">
        <w:rPr>
          <w:rFonts w:asciiTheme="minorHAnsi" w:hAnsiTheme="minorHAnsi" w:cstheme="minorHAnsi"/>
          <w:b/>
          <w:lang w:val="es-MX"/>
        </w:rPr>
        <w:t>.</w:t>
      </w:r>
      <w:bookmarkEnd w:id="956"/>
    </w:p>
    <w:p w:rsidR="000732AC" w:rsidRPr="005615FF" w:rsidRDefault="004A5796" w:rsidP="004A5796">
      <w:pPr>
        <w:pStyle w:val="Default"/>
        <w:jc w:val="both"/>
        <w:rPr>
          <w:rFonts w:asciiTheme="minorHAnsi" w:hAnsiTheme="minorHAnsi" w:cstheme="minorHAnsi"/>
        </w:rPr>
      </w:pPr>
      <w:r w:rsidRPr="005615FF">
        <w:rPr>
          <w:rFonts w:asciiTheme="minorHAnsi" w:hAnsiTheme="minorHAnsi" w:cstheme="minorHAnsi"/>
        </w:rPr>
        <w:t xml:space="preserve">De acuerdo a el Decreto 160-2005 Ley de Equidad y Desarrollo Integral de Personas con Discapacidad, se entenderá que existe discriminación: cuando una persona con discapacidad, sufra de conductas de acoso que tengan como objeto atentar contra su dignidad o crearle un ambiente intimidatorio, hostil, degradante, humillante, cruel u ofensivo; cuando una disposición legal o reglamentaria, acto de autoridad pública, ya sea de cualquiera de los tres (3) poderes del Estado, instituciones descentralizadas, centralizadas o municipalidades ocasione una desventaja de cualquier tipo a una persona respecto a otras por razones de discapacidad. </w:t>
      </w:r>
    </w:p>
    <w:p w:rsidR="000732AC" w:rsidRPr="005615FF" w:rsidRDefault="000732AC" w:rsidP="004A5796">
      <w:pPr>
        <w:pStyle w:val="Default"/>
        <w:jc w:val="both"/>
        <w:rPr>
          <w:rFonts w:asciiTheme="minorHAnsi" w:hAnsiTheme="minorHAnsi" w:cstheme="minorHAnsi"/>
        </w:rPr>
      </w:pPr>
    </w:p>
    <w:p w:rsidR="004A5796" w:rsidRPr="005615FF" w:rsidRDefault="004A5796" w:rsidP="004A5796">
      <w:pPr>
        <w:pStyle w:val="Default"/>
        <w:jc w:val="both"/>
        <w:rPr>
          <w:rFonts w:asciiTheme="minorHAnsi" w:hAnsiTheme="minorHAnsi" w:cstheme="minorHAnsi"/>
        </w:rPr>
      </w:pPr>
      <w:r w:rsidRPr="005615FF">
        <w:rPr>
          <w:rFonts w:asciiTheme="minorHAnsi" w:hAnsiTheme="minorHAnsi" w:cstheme="minorHAnsi"/>
        </w:rPr>
        <w:t xml:space="preserve">Cuando existan relaciones contractuales, cláusula convencional o pacto individual, que dispongan condiciones que puedan ocasionar una desventaja particular a una persona con discapacidad; y cualquier acto o hecho que lesione a las personas </w:t>
      </w:r>
      <w:r w:rsidR="00F73CE5" w:rsidRPr="005615FF">
        <w:rPr>
          <w:rFonts w:asciiTheme="minorHAnsi" w:hAnsiTheme="minorHAnsi" w:cstheme="minorHAnsi"/>
        </w:rPr>
        <w:t xml:space="preserve">con </w:t>
      </w:r>
      <w:r w:rsidRPr="005615FF">
        <w:rPr>
          <w:rFonts w:asciiTheme="minorHAnsi" w:hAnsiTheme="minorHAnsi" w:cstheme="minorHAnsi"/>
        </w:rPr>
        <w:t>discapacida</w:t>
      </w:r>
      <w:r w:rsidR="00F73CE5" w:rsidRPr="005615FF">
        <w:rPr>
          <w:rFonts w:asciiTheme="minorHAnsi" w:hAnsiTheme="minorHAnsi" w:cstheme="minorHAnsi"/>
        </w:rPr>
        <w:t>d. A</w:t>
      </w:r>
      <w:r w:rsidRPr="005615FF">
        <w:rPr>
          <w:rFonts w:asciiTheme="minorHAnsi" w:hAnsiTheme="minorHAnsi" w:cstheme="minorHAnsi"/>
        </w:rPr>
        <w:t xml:space="preserve"> continuación se describen los resultados obtenidos en cuanto a la promoción, denuncia y exigibilidad de derechos, de las personas con discapacidad en el municipio. </w:t>
      </w:r>
    </w:p>
    <w:p w:rsidR="00F73CE5" w:rsidRPr="005615FF" w:rsidRDefault="00F73CE5" w:rsidP="00F55307">
      <w:pPr>
        <w:rPr>
          <w:lang w:val="es-MX"/>
        </w:rPr>
      </w:pPr>
    </w:p>
    <w:p w:rsidR="007D4BCB" w:rsidRPr="005615FF" w:rsidRDefault="00E633F1" w:rsidP="00F55307">
      <w:pPr>
        <w:rPr>
          <w:lang w:val="es-MX"/>
        </w:rPr>
      </w:pPr>
      <w:r w:rsidRPr="005615FF">
        <w:rPr>
          <w:lang w:val="es-MX"/>
        </w:rPr>
        <w:t>Número Total de Personas con Discapacidad del Municipio I</w:t>
      </w:r>
      <w:r w:rsidR="00D63899" w:rsidRPr="005615FF">
        <w:rPr>
          <w:lang w:val="es-MX"/>
        </w:rPr>
        <w:t xml:space="preserve">nscritas en el RNP </w:t>
      </w:r>
    </w:p>
    <w:p w:rsidR="00023AEC" w:rsidRPr="005615FF" w:rsidRDefault="00023AEC" w:rsidP="00F55307">
      <w:pPr>
        <w:rPr>
          <w:b w:val="0"/>
          <w:lang w:val="es-MX"/>
        </w:rPr>
      </w:pPr>
      <w:r w:rsidRPr="005615FF">
        <w:rPr>
          <w:b w:val="0"/>
          <w:lang w:val="es-MX"/>
        </w:rPr>
        <w:t>De las 332</w:t>
      </w:r>
      <w:r w:rsidR="00C31AC9" w:rsidRPr="005615FF">
        <w:rPr>
          <w:b w:val="0"/>
          <w:lang w:val="es-MX"/>
        </w:rPr>
        <w:t xml:space="preserve"> personas con discapacidad censadas, </w:t>
      </w:r>
      <w:r w:rsidRPr="005615FF">
        <w:rPr>
          <w:b w:val="0"/>
          <w:lang w:val="es-MX"/>
        </w:rPr>
        <w:t>328 que representa el 99%, están inscritas en el Registro</w:t>
      </w:r>
      <w:r w:rsidR="007D4BCB" w:rsidRPr="005615FF">
        <w:rPr>
          <w:b w:val="0"/>
          <w:lang w:val="es-MX"/>
        </w:rPr>
        <w:t xml:space="preserve"> Nacional de las Personas RNP, d</w:t>
      </w:r>
      <w:r w:rsidRPr="005615FF">
        <w:rPr>
          <w:b w:val="0"/>
          <w:lang w:val="es-MX"/>
        </w:rPr>
        <w:t>e las cuales</w:t>
      </w:r>
      <w:r w:rsidR="00454151" w:rsidRPr="005615FF">
        <w:rPr>
          <w:b w:val="0"/>
          <w:lang w:val="es-MX"/>
        </w:rPr>
        <w:t xml:space="preserve"> </w:t>
      </w:r>
      <w:r w:rsidRPr="005615FF">
        <w:rPr>
          <w:b w:val="0"/>
          <w:lang w:val="es-MX"/>
        </w:rPr>
        <w:t xml:space="preserve">149 </w:t>
      </w:r>
      <w:r w:rsidR="00961CBA" w:rsidRPr="005615FF">
        <w:rPr>
          <w:b w:val="0"/>
          <w:lang w:val="es-MX"/>
        </w:rPr>
        <w:t xml:space="preserve">que representan el  45%  </w:t>
      </w:r>
      <w:r w:rsidRPr="005615FF">
        <w:rPr>
          <w:b w:val="0"/>
          <w:lang w:val="es-MX"/>
        </w:rPr>
        <w:t xml:space="preserve">son femeninas y 179 </w:t>
      </w:r>
      <w:r w:rsidR="00961CBA" w:rsidRPr="005615FF">
        <w:rPr>
          <w:b w:val="0"/>
          <w:lang w:val="es-MX"/>
        </w:rPr>
        <w:t xml:space="preserve">que representan el 55% son </w:t>
      </w:r>
      <w:r w:rsidRPr="005615FF">
        <w:rPr>
          <w:b w:val="0"/>
          <w:lang w:val="es-MX"/>
        </w:rPr>
        <w:t>masculinas.</w:t>
      </w:r>
    </w:p>
    <w:p w:rsidR="007D4BCB" w:rsidRPr="005615FF" w:rsidRDefault="007D4BCB" w:rsidP="007D4BCB">
      <w:pPr>
        <w:rPr>
          <w:b w:val="0"/>
          <w:lang w:val="es-MX"/>
        </w:rPr>
      </w:pPr>
      <w:r w:rsidRPr="005615FF">
        <w:rPr>
          <w:b w:val="0"/>
          <w:lang w:val="es-MX"/>
        </w:rPr>
        <w:t xml:space="preserve">195 personas son mayores de 18 años, de las cuales 144 tienen identidad, lo que representa un 74%, de las cuales 59 son mujeres y 85 son hombres. Un 26 % equivalente a 51 personas no cuentan con identidad. </w:t>
      </w:r>
    </w:p>
    <w:p w:rsidR="007D4BCB" w:rsidRPr="005615FF" w:rsidRDefault="007D4BCB" w:rsidP="007D4BCB">
      <w:pPr>
        <w:rPr>
          <w:b w:val="0"/>
        </w:rPr>
      </w:pPr>
      <w:r w:rsidRPr="005615FF">
        <w:rPr>
          <w:b w:val="0"/>
        </w:rPr>
        <w:t xml:space="preserve">De las 332 personas censadas, 8 personas que representan el 2% cuenta con carnet </w:t>
      </w:r>
      <w:commentRangeStart w:id="957"/>
      <w:r w:rsidRPr="005615FF">
        <w:rPr>
          <w:b w:val="0"/>
        </w:rPr>
        <w:t>de</w:t>
      </w:r>
      <w:commentRangeEnd w:id="957"/>
      <w:r w:rsidR="00BC4AF2">
        <w:rPr>
          <w:rStyle w:val="CommentReference"/>
        </w:rPr>
        <w:commentReference w:id="957"/>
      </w:r>
      <w:r w:rsidRPr="005615FF">
        <w:rPr>
          <w:b w:val="0"/>
        </w:rPr>
        <w:t xml:space="preserve"> la Dirección General para la Atención a las Personas con Discapacidad DIGEDEPDI,  324, casos, que representa el 97 % no.</w:t>
      </w:r>
      <w:ins w:id="958" w:author="Hadizabel" w:date="2012-02-02T15:16:00Z">
        <w:r w:rsidR="009554F0">
          <w:rPr>
            <w:b w:val="0"/>
          </w:rPr>
          <w:t xml:space="preserve"> El contar con </w:t>
        </w:r>
      </w:ins>
      <w:ins w:id="959" w:author="Hadizabel" w:date="2012-02-02T15:17:00Z">
        <w:r w:rsidR="009554F0">
          <w:rPr>
            <w:b w:val="0"/>
          </w:rPr>
          <w:t xml:space="preserve">el carnet de identificación </w:t>
        </w:r>
      </w:ins>
      <w:ins w:id="960" w:author="Hadizabel" w:date="2012-02-02T15:18:00Z">
        <w:r w:rsidR="009554F0">
          <w:rPr>
            <w:b w:val="0"/>
          </w:rPr>
          <w:t xml:space="preserve">como persona con discapacidad, </w:t>
        </w:r>
      </w:ins>
      <w:ins w:id="961" w:author="Hadizabel" w:date="2012-02-02T15:17:00Z">
        <w:r w:rsidR="009554F0">
          <w:rPr>
            <w:b w:val="0"/>
          </w:rPr>
          <w:t>garantiza a las personas</w:t>
        </w:r>
      </w:ins>
      <w:ins w:id="962" w:author="Hadizabel" w:date="2012-02-02T15:18:00Z">
        <w:r w:rsidR="009554F0">
          <w:rPr>
            <w:b w:val="0"/>
          </w:rPr>
          <w:t>, el goce de</w:t>
        </w:r>
      </w:ins>
      <w:ins w:id="963" w:author="Hadizabel" w:date="2012-02-02T15:22:00Z">
        <w:r w:rsidR="007103F5">
          <w:rPr>
            <w:b w:val="0"/>
          </w:rPr>
          <w:t>l</w:t>
        </w:r>
      </w:ins>
      <w:ins w:id="964" w:author="Hadizabel" w:date="2012-02-02T15:18:00Z">
        <w:r w:rsidR="009554F0">
          <w:rPr>
            <w:b w:val="0"/>
          </w:rPr>
          <w:t xml:space="preserve"> </w:t>
        </w:r>
        <w:r w:rsidR="007103F5">
          <w:rPr>
            <w:b w:val="0"/>
          </w:rPr>
          <w:t>derecho</w:t>
        </w:r>
        <w:r w:rsidR="009554F0">
          <w:rPr>
            <w:b w:val="0"/>
          </w:rPr>
          <w:t xml:space="preserve"> a descuentos </w:t>
        </w:r>
      </w:ins>
      <w:ins w:id="965" w:author="Hadizabel" w:date="2012-02-02T15:19:00Z">
        <w:r w:rsidR="009554F0">
          <w:rPr>
            <w:b w:val="0"/>
          </w:rPr>
          <w:t>en el comercio</w:t>
        </w:r>
      </w:ins>
      <w:ins w:id="966" w:author="Hadizabel" w:date="2012-02-02T15:20:00Z">
        <w:r w:rsidR="009554F0">
          <w:rPr>
            <w:b w:val="0"/>
          </w:rPr>
          <w:t>, diversos servicios</w:t>
        </w:r>
      </w:ins>
      <w:ins w:id="967" w:author="Hadizabel" w:date="2012-02-02T15:19:00Z">
        <w:r w:rsidR="009554F0">
          <w:rPr>
            <w:b w:val="0"/>
          </w:rPr>
          <w:t xml:space="preserve"> </w:t>
        </w:r>
      </w:ins>
      <w:ins w:id="968" w:author="Hadizabel" w:date="2012-02-02T15:22:00Z">
        <w:r w:rsidR="007103F5">
          <w:rPr>
            <w:b w:val="0"/>
          </w:rPr>
          <w:t xml:space="preserve">públicos </w:t>
        </w:r>
      </w:ins>
      <w:ins w:id="969" w:author="Hadizabel" w:date="2012-02-02T15:19:00Z">
        <w:r w:rsidR="009554F0">
          <w:rPr>
            <w:b w:val="0"/>
          </w:rPr>
          <w:t xml:space="preserve">y </w:t>
        </w:r>
      </w:ins>
      <w:ins w:id="970" w:author="Hadizabel" w:date="2012-02-02T15:20:00Z">
        <w:r w:rsidR="009554F0">
          <w:rPr>
            <w:b w:val="0"/>
          </w:rPr>
          <w:t>para su atención</w:t>
        </w:r>
      </w:ins>
      <w:ins w:id="971" w:author="Hadizabel" w:date="2012-02-02T15:19:00Z">
        <w:r w:rsidR="009554F0">
          <w:rPr>
            <w:b w:val="0"/>
          </w:rPr>
          <w:t>,</w:t>
        </w:r>
      </w:ins>
      <w:ins w:id="972" w:author="Hadizabel" w:date="2012-02-02T15:20:00Z">
        <w:r w:rsidR="009554F0">
          <w:rPr>
            <w:b w:val="0"/>
          </w:rPr>
          <w:t xml:space="preserve"> </w:t>
        </w:r>
        <w:r w:rsidR="007103F5">
          <w:rPr>
            <w:b w:val="0"/>
          </w:rPr>
          <w:t xml:space="preserve">algunas personas censadas </w:t>
        </w:r>
      </w:ins>
      <w:ins w:id="973" w:author="Hadizabel" w:date="2012-02-02T15:21:00Z">
        <w:r w:rsidR="007103F5">
          <w:rPr>
            <w:b w:val="0"/>
          </w:rPr>
          <w:t>estan en proceso de adquirirlo con apoyo de INAMUN</w:t>
        </w:r>
      </w:ins>
      <w:ins w:id="974" w:author="Hadizabel" w:date="2012-02-02T15:25:00Z">
        <w:r w:rsidR="007103F5">
          <w:rPr>
            <w:b w:val="0"/>
          </w:rPr>
          <w:t xml:space="preserve"> y </w:t>
        </w:r>
      </w:ins>
      <w:ins w:id="975" w:author="Hadizabel" w:date="2012-02-02T15:24:00Z">
        <w:r w:rsidR="007103F5">
          <w:rPr>
            <w:b w:val="0"/>
          </w:rPr>
          <w:t xml:space="preserve">manifiestan </w:t>
        </w:r>
      </w:ins>
      <w:ins w:id="976" w:author="Hadizabel" w:date="2012-02-02T15:25:00Z">
        <w:r w:rsidR="007103F5">
          <w:rPr>
            <w:b w:val="0"/>
          </w:rPr>
          <w:t xml:space="preserve">descontento por la </w:t>
        </w:r>
      </w:ins>
      <w:ins w:id="977" w:author="Hadizabel" w:date="2012-02-02T15:24:00Z">
        <w:r w:rsidR="007103F5">
          <w:rPr>
            <w:b w:val="0"/>
          </w:rPr>
          <w:t xml:space="preserve">tardanza en el proceso de devolución de </w:t>
        </w:r>
      </w:ins>
      <w:ins w:id="978" w:author="Hadizabel" w:date="2012-02-02T15:25:00Z">
        <w:r w:rsidR="007103F5">
          <w:rPr>
            <w:b w:val="0"/>
          </w:rPr>
          <w:t xml:space="preserve">este importante documento de </w:t>
        </w:r>
      </w:ins>
      <w:ins w:id="979" w:author="Hadizabel" w:date="2012-02-02T15:24:00Z">
        <w:r w:rsidR="007103F5">
          <w:rPr>
            <w:b w:val="0"/>
          </w:rPr>
          <w:t>parte de la DIGEDEPDI</w:t>
        </w:r>
      </w:ins>
      <w:ins w:id="980" w:author="Hadizabel" w:date="2012-02-02T15:22:00Z">
        <w:r w:rsidR="007103F5">
          <w:rPr>
            <w:b w:val="0"/>
          </w:rPr>
          <w:t>.</w:t>
        </w:r>
      </w:ins>
      <w:ins w:id="981" w:author="Hadizabel" w:date="2012-02-02T15:19:00Z">
        <w:r w:rsidR="009554F0">
          <w:rPr>
            <w:b w:val="0"/>
          </w:rPr>
          <w:t xml:space="preserve"> </w:t>
        </w:r>
      </w:ins>
    </w:p>
    <w:p w:rsidR="00AB765E" w:rsidRPr="005615FF" w:rsidRDefault="00AB765E">
      <w:pPr>
        <w:jc w:val="left"/>
      </w:pPr>
      <w:r w:rsidRPr="005615FF">
        <w:br w:type="page"/>
      </w:r>
    </w:p>
    <w:p w:rsidR="00E640A9" w:rsidRPr="005615FF" w:rsidRDefault="00E640A9" w:rsidP="007D4BCB">
      <w:r w:rsidRPr="005615FF">
        <w:t>Gráfica No. 23</w:t>
      </w:r>
    </w:p>
    <w:p w:rsidR="00681280" w:rsidRPr="005615FF" w:rsidRDefault="00796DD0" w:rsidP="00AB765E">
      <w:pPr>
        <w:jc w:val="center"/>
        <w:rPr>
          <w:b w:val="0"/>
        </w:rPr>
      </w:pPr>
      <w:r w:rsidRPr="005615FF">
        <w:rPr>
          <w:b w:val="0"/>
          <w:noProof/>
          <w:lang w:eastAsia="es-HN"/>
        </w:rPr>
        <w:drawing>
          <wp:inline distT="0" distB="0" distL="0" distR="0">
            <wp:extent cx="4572000" cy="2638425"/>
            <wp:effectExtent l="19050" t="0" r="1905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6A54" w:rsidRPr="005615FF" w:rsidRDefault="004C51BD" w:rsidP="00F55307">
      <w:pPr>
        <w:rPr>
          <w:b w:val="0"/>
        </w:rPr>
      </w:pPr>
      <w:r w:rsidRPr="005615FF">
        <w:rPr>
          <w:b w:val="0"/>
        </w:rPr>
        <w:t>L</w:t>
      </w:r>
      <w:r w:rsidR="00796DD0" w:rsidRPr="005615FF">
        <w:rPr>
          <w:b w:val="0"/>
        </w:rPr>
        <w:t>as 332</w:t>
      </w:r>
      <w:r w:rsidR="00CC6A54" w:rsidRPr="005615FF">
        <w:rPr>
          <w:b w:val="0"/>
        </w:rPr>
        <w:t xml:space="preserve"> </w:t>
      </w:r>
      <w:r w:rsidR="00F6163F" w:rsidRPr="005615FF">
        <w:rPr>
          <w:b w:val="0"/>
        </w:rPr>
        <w:t xml:space="preserve">personas </w:t>
      </w:r>
      <w:r w:rsidR="00CC6A54" w:rsidRPr="005615FF">
        <w:rPr>
          <w:b w:val="0"/>
        </w:rPr>
        <w:t xml:space="preserve">con discapacidad censadas </w:t>
      </w:r>
      <w:r w:rsidRPr="005615FF">
        <w:rPr>
          <w:b w:val="0"/>
        </w:rPr>
        <w:t>reportan haber sufrido d</w:t>
      </w:r>
      <w:r w:rsidR="001F2F1C" w:rsidRPr="005615FF">
        <w:rPr>
          <w:b w:val="0"/>
        </w:rPr>
        <w:t>iversos tipos de discriminación</w:t>
      </w:r>
      <w:r w:rsidR="00F6163F" w:rsidRPr="005615FF">
        <w:rPr>
          <w:b w:val="0"/>
        </w:rPr>
        <w:t>,</w:t>
      </w:r>
      <w:r w:rsidR="001F2F1C" w:rsidRPr="005615FF">
        <w:rPr>
          <w:b w:val="0"/>
        </w:rPr>
        <w:t xml:space="preserve"> </w:t>
      </w:r>
      <w:r w:rsidR="009640A9" w:rsidRPr="005615FF">
        <w:rPr>
          <w:b w:val="0"/>
        </w:rPr>
        <w:t>156</w:t>
      </w:r>
      <w:r w:rsidR="00E07E78" w:rsidRPr="005615FF">
        <w:rPr>
          <w:b w:val="0"/>
        </w:rPr>
        <w:t xml:space="preserve"> </w:t>
      </w:r>
      <w:r w:rsidR="009640A9" w:rsidRPr="005615FF">
        <w:rPr>
          <w:b w:val="0"/>
        </w:rPr>
        <w:t>(47</w:t>
      </w:r>
      <w:r w:rsidR="005B427A" w:rsidRPr="005615FF">
        <w:rPr>
          <w:b w:val="0"/>
        </w:rPr>
        <w:t>%)</w:t>
      </w:r>
      <w:r w:rsidR="00C9673F" w:rsidRPr="005615FF">
        <w:rPr>
          <w:b w:val="0"/>
        </w:rPr>
        <w:t xml:space="preserve"> </w:t>
      </w:r>
      <w:r w:rsidR="00CC6A54" w:rsidRPr="005615FF">
        <w:rPr>
          <w:b w:val="0"/>
        </w:rPr>
        <w:t xml:space="preserve">han reportado algún tipo de discriminación a causa de su </w:t>
      </w:r>
      <w:r w:rsidR="00E07E78" w:rsidRPr="005615FF">
        <w:rPr>
          <w:b w:val="0"/>
        </w:rPr>
        <w:t>d</w:t>
      </w:r>
      <w:r w:rsidR="00CC6A54" w:rsidRPr="005615FF">
        <w:rPr>
          <w:b w:val="0"/>
        </w:rPr>
        <w:t>iscapacidad</w:t>
      </w:r>
      <w:r w:rsidR="00F62814" w:rsidRPr="005615FF">
        <w:rPr>
          <w:b w:val="0"/>
        </w:rPr>
        <w:t>,</w:t>
      </w:r>
      <w:r w:rsidR="00F6163F" w:rsidRPr="005615FF">
        <w:rPr>
          <w:b w:val="0"/>
        </w:rPr>
        <w:t xml:space="preserve"> </w:t>
      </w:r>
      <w:r w:rsidR="00CC6A54" w:rsidRPr="005615FF">
        <w:rPr>
          <w:b w:val="0"/>
        </w:rPr>
        <w:t>el tipo d</w:t>
      </w:r>
      <w:r w:rsidR="00DA5C4E" w:rsidRPr="005615FF">
        <w:rPr>
          <w:b w:val="0"/>
        </w:rPr>
        <w:t xml:space="preserve">e discriminación mas citado </w:t>
      </w:r>
      <w:r w:rsidR="00F6163F" w:rsidRPr="005615FF">
        <w:rPr>
          <w:b w:val="0"/>
        </w:rPr>
        <w:t xml:space="preserve">es </w:t>
      </w:r>
      <w:r w:rsidR="00DA5C4E" w:rsidRPr="005615FF">
        <w:rPr>
          <w:b w:val="0"/>
        </w:rPr>
        <w:t>l</w:t>
      </w:r>
      <w:r w:rsidRPr="005615FF">
        <w:rPr>
          <w:b w:val="0"/>
        </w:rPr>
        <w:t>a burla con</w:t>
      </w:r>
      <w:r w:rsidR="009640A9" w:rsidRPr="005615FF">
        <w:rPr>
          <w:b w:val="0"/>
        </w:rPr>
        <w:t xml:space="preserve"> 135</w:t>
      </w:r>
      <w:r w:rsidR="00CC6A54" w:rsidRPr="005615FF">
        <w:rPr>
          <w:b w:val="0"/>
        </w:rPr>
        <w:t xml:space="preserve"> </w:t>
      </w:r>
      <w:r w:rsidR="00DA5C4E" w:rsidRPr="005615FF">
        <w:rPr>
          <w:b w:val="0"/>
        </w:rPr>
        <w:t>casos,</w:t>
      </w:r>
      <w:r w:rsidR="00BA42A7" w:rsidRPr="005615FF">
        <w:rPr>
          <w:b w:val="0"/>
        </w:rPr>
        <w:t xml:space="preserve"> </w:t>
      </w:r>
      <w:r w:rsidR="00DA5C4E" w:rsidRPr="005615FF">
        <w:rPr>
          <w:b w:val="0"/>
        </w:rPr>
        <w:t xml:space="preserve">78 personas manifiestan </w:t>
      </w:r>
      <w:r w:rsidR="00AD11F2" w:rsidRPr="005615FF">
        <w:rPr>
          <w:b w:val="0"/>
        </w:rPr>
        <w:t>haber sido discriminado con marginamiento, segregación</w:t>
      </w:r>
      <w:del w:id="982" w:author="pc" w:date="2012-02-01T11:10:00Z">
        <w:r w:rsidR="00AD11F2" w:rsidRPr="005615FF" w:rsidDel="00BC4AF2">
          <w:rPr>
            <w:b w:val="0"/>
          </w:rPr>
          <w:delText xml:space="preserve"> </w:delText>
        </w:r>
      </w:del>
      <w:r w:rsidR="00AD11F2" w:rsidRPr="005615FF">
        <w:rPr>
          <w:b w:val="0"/>
        </w:rPr>
        <w:t xml:space="preserve"> y exclusión</w:t>
      </w:r>
      <w:r w:rsidR="00DA5C4E" w:rsidRPr="005615FF">
        <w:rPr>
          <w:b w:val="0"/>
        </w:rPr>
        <w:t xml:space="preserve"> </w:t>
      </w:r>
      <w:r w:rsidRPr="005615FF">
        <w:rPr>
          <w:b w:val="0"/>
        </w:rPr>
        <w:t xml:space="preserve">de </w:t>
      </w:r>
      <w:r w:rsidR="00E07E78" w:rsidRPr="005615FF">
        <w:rPr>
          <w:b w:val="0"/>
        </w:rPr>
        <w:t xml:space="preserve">diversas actividades y espacios tal como los escolares, de salud, familiares entre otros </w:t>
      </w:r>
      <w:r w:rsidR="00DA5C4E" w:rsidRPr="005615FF">
        <w:rPr>
          <w:b w:val="0"/>
        </w:rPr>
        <w:t xml:space="preserve"> </w:t>
      </w:r>
      <w:r w:rsidRPr="005615FF">
        <w:rPr>
          <w:b w:val="0"/>
        </w:rPr>
        <w:t xml:space="preserve">mencionan </w:t>
      </w:r>
      <w:r w:rsidR="00DA5C4E" w:rsidRPr="005615FF">
        <w:rPr>
          <w:b w:val="0"/>
        </w:rPr>
        <w:t>ser tratado</w:t>
      </w:r>
      <w:ins w:id="983" w:author="pc" w:date="2012-02-01T11:10:00Z">
        <w:r w:rsidR="00BC4AF2">
          <w:rPr>
            <w:b w:val="0"/>
          </w:rPr>
          <w:t>s</w:t>
        </w:r>
      </w:ins>
      <w:r w:rsidR="00DA5C4E" w:rsidRPr="005615FF">
        <w:rPr>
          <w:b w:val="0"/>
        </w:rPr>
        <w:t xml:space="preserve"> como que no vale</w:t>
      </w:r>
      <w:ins w:id="984" w:author="pc" w:date="2012-02-01T11:10:00Z">
        <w:r w:rsidR="00BC4AF2">
          <w:rPr>
            <w:b w:val="0"/>
          </w:rPr>
          <w:t>n</w:t>
        </w:r>
      </w:ins>
      <w:r w:rsidR="00DA5C4E" w:rsidRPr="005615FF">
        <w:rPr>
          <w:b w:val="0"/>
        </w:rPr>
        <w:t>, avergonzado</w:t>
      </w:r>
      <w:ins w:id="985" w:author="pc" w:date="2012-02-01T11:10:00Z">
        <w:r w:rsidR="00BC4AF2">
          <w:rPr>
            <w:b w:val="0"/>
          </w:rPr>
          <w:t>s</w:t>
        </w:r>
      </w:ins>
      <w:r w:rsidR="00DA5C4E" w:rsidRPr="005615FF">
        <w:rPr>
          <w:b w:val="0"/>
        </w:rPr>
        <w:t xml:space="preserve">, </w:t>
      </w:r>
      <w:ins w:id="986" w:author="pc" w:date="2012-02-01T11:10:00Z">
        <w:r w:rsidR="00BC4AF2">
          <w:rPr>
            <w:b w:val="0"/>
          </w:rPr>
          <w:t>vistos</w:t>
        </w:r>
      </w:ins>
      <w:ins w:id="987" w:author="pc" w:date="2012-02-01T11:11:00Z">
        <w:r w:rsidR="00BC4AF2">
          <w:rPr>
            <w:b w:val="0"/>
          </w:rPr>
          <w:t xml:space="preserve"> </w:t>
        </w:r>
      </w:ins>
      <w:r w:rsidR="00DA5C4E" w:rsidRPr="005615FF">
        <w:rPr>
          <w:b w:val="0"/>
        </w:rPr>
        <w:t>de menos</w:t>
      </w:r>
      <w:r w:rsidRPr="005615FF">
        <w:rPr>
          <w:b w:val="0"/>
        </w:rPr>
        <w:t xml:space="preserve">. </w:t>
      </w:r>
      <w:r w:rsidR="00407E35" w:rsidRPr="005615FF">
        <w:rPr>
          <w:b w:val="0"/>
        </w:rPr>
        <w:t>Le siguen los insultos con 77 registros y  34 personas reportan golpes</w:t>
      </w:r>
      <w:ins w:id="988" w:author="pc" w:date="2012-02-01T11:11:00Z">
        <w:r w:rsidR="00BC4AF2">
          <w:rPr>
            <w:b w:val="0"/>
          </w:rPr>
          <w:t xml:space="preserve"> o agresiones fisicas</w:t>
        </w:r>
      </w:ins>
      <w:r w:rsidR="00407E35" w:rsidRPr="005615FF">
        <w:rPr>
          <w:b w:val="0"/>
        </w:rPr>
        <w:t xml:space="preserve">. </w:t>
      </w:r>
    </w:p>
    <w:p w:rsidR="001F2F1C" w:rsidRPr="005615FF" w:rsidRDefault="00E640A9" w:rsidP="00F55307">
      <w:r w:rsidRPr="005615FF">
        <w:t>Gráfica No.</w:t>
      </w:r>
      <w:r w:rsidR="00E633F1" w:rsidRPr="005615FF">
        <w:t xml:space="preserve"> 24</w:t>
      </w:r>
      <w:r w:rsidRPr="005615FF">
        <w:t xml:space="preserve"> </w:t>
      </w:r>
    </w:p>
    <w:p w:rsidR="00841C0B" w:rsidRPr="005615FF" w:rsidRDefault="001F2F1C" w:rsidP="007C4E4A">
      <w:pPr>
        <w:jc w:val="center"/>
        <w:rPr>
          <w:b w:val="0"/>
        </w:rPr>
      </w:pPr>
      <w:r w:rsidRPr="005615FF">
        <w:rPr>
          <w:noProof/>
          <w:lang w:eastAsia="es-HN"/>
        </w:rPr>
        <w:drawing>
          <wp:inline distT="0" distB="0" distL="0" distR="0">
            <wp:extent cx="4887310" cy="2932386"/>
            <wp:effectExtent l="0" t="0" r="8890" b="190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65974" w:rsidRPr="005615FF" w:rsidRDefault="00A22F69" w:rsidP="00D37581">
      <w:pPr>
        <w:rPr>
          <w:b w:val="0"/>
        </w:rPr>
      </w:pPr>
      <w:r w:rsidRPr="005615FF">
        <w:rPr>
          <w:b w:val="0"/>
        </w:rPr>
        <w:t xml:space="preserve">En todos los tipos de </w:t>
      </w:r>
      <w:r w:rsidR="00D37581" w:rsidRPr="005615FF">
        <w:rPr>
          <w:b w:val="0"/>
        </w:rPr>
        <w:t>discapacidad</w:t>
      </w:r>
      <w:r w:rsidRPr="005615FF">
        <w:rPr>
          <w:b w:val="0"/>
        </w:rPr>
        <w:t xml:space="preserve"> se </w:t>
      </w:r>
      <w:del w:id="989" w:author="Hadizabel" w:date="2012-02-02T15:26:00Z">
        <w:r w:rsidRPr="005615FF" w:rsidDel="00AB576F">
          <w:rPr>
            <w:b w:val="0"/>
          </w:rPr>
          <w:delText>evidenci</w:delText>
        </w:r>
        <w:commentRangeStart w:id="990"/>
        <w:r w:rsidRPr="005615FF" w:rsidDel="00AB576F">
          <w:rPr>
            <w:b w:val="0"/>
          </w:rPr>
          <w:delText>o</w:delText>
        </w:r>
        <w:commentRangeEnd w:id="990"/>
        <w:r w:rsidR="00BC4AF2" w:rsidDel="00AB576F">
          <w:rPr>
            <w:rStyle w:val="CommentReference"/>
          </w:rPr>
          <w:commentReference w:id="990"/>
        </w:r>
        <w:r w:rsidRPr="005615FF" w:rsidDel="00AB576F">
          <w:rPr>
            <w:b w:val="0"/>
          </w:rPr>
          <w:delText xml:space="preserve"> </w:delText>
        </w:r>
      </w:del>
      <w:ins w:id="991" w:author="Hadizabel" w:date="2012-02-02T15:26:00Z">
        <w:r w:rsidR="00AB576F" w:rsidRPr="005615FF">
          <w:rPr>
            <w:b w:val="0"/>
          </w:rPr>
          <w:t>evidenci</w:t>
        </w:r>
        <w:r w:rsidR="00AB576F">
          <w:rPr>
            <w:b w:val="0"/>
          </w:rPr>
          <w:t>ó</w:t>
        </w:r>
      </w:ins>
      <w:r w:rsidRPr="005615FF">
        <w:rPr>
          <w:b w:val="0"/>
        </w:rPr>
        <w:t xml:space="preserve">que </w:t>
      </w:r>
      <w:r w:rsidR="00D37581" w:rsidRPr="005615FF">
        <w:rPr>
          <w:b w:val="0"/>
        </w:rPr>
        <w:t>sufr</w:t>
      </w:r>
      <w:r w:rsidRPr="005615FF">
        <w:rPr>
          <w:b w:val="0"/>
        </w:rPr>
        <w:t xml:space="preserve">en de </w:t>
      </w:r>
      <w:r w:rsidR="00D37581" w:rsidRPr="005615FF">
        <w:rPr>
          <w:b w:val="0"/>
        </w:rPr>
        <w:t>discriminación, siendo la de mayor registro las burlas</w:t>
      </w:r>
      <w:r w:rsidR="00764D15" w:rsidRPr="005615FF">
        <w:rPr>
          <w:b w:val="0"/>
        </w:rPr>
        <w:t xml:space="preserve"> 11</w:t>
      </w:r>
      <w:r w:rsidR="001F2F1C" w:rsidRPr="005615FF">
        <w:rPr>
          <w:b w:val="0"/>
        </w:rPr>
        <w:t>9</w:t>
      </w:r>
      <w:r w:rsidR="00764D15" w:rsidRPr="005615FF">
        <w:rPr>
          <w:b w:val="0"/>
        </w:rPr>
        <w:t xml:space="preserve"> casos.</w:t>
      </w:r>
      <w:r w:rsidR="00163D1D" w:rsidRPr="005615FF">
        <w:rPr>
          <w:b w:val="0"/>
        </w:rPr>
        <w:t xml:space="preserve"> Solo 10 personas censadas manifestaron haber denunciado </w:t>
      </w:r>
      <w:r w:rsidR="00B82A3A" w:rsidRPr="005615FF">
        <w:rPr>
          <w:b w:val="0"/>
        </w:rPr>
        <w:t>situaciones de discriminación.</w:t>
      </w:r>
      <w:r w:rsidR="00B0349A" w:rsidRPr="005615FF">
        <w:rPr>
          <w:b w:val="0"/>
        </w:rPr>
        <w:t xml:space="preserve"> Los que  denunciaron fueron 5 personas </w:t>
      </w:r>
      <w:r w:rsidR="002300F4" w:rsidRPr="005615FF">
        <w:rPr>
          <w:b w:val="0"/>
        </w:rPr>
        <w:t xml:space="preserve">o sus familias </w:t>
      </w:r>
      <w:r w:rsidR="00B0349A" w:rsidRPr="005615FF">
        <w:rPr>
          <w:b w:val="0"/>
        </w:rPr>
        <w:t>con discapacidad auditiva</w:t>
      </w:r>
      <w:r w:rsidR="002300F4" w:rsidRPr="005615FF">
        <w:rPr>
          <w:b w:val="0"/>
        </w:rPr>
        <w:t>, 2 con motora, 2 con múltiple, 1 intelectual.</w:t>
      </w:r>
      <w:r w:rsidR="00965974" w:rsidRPr="005615FF">
        <w:rPr>
          <w:b w:val="0"/>
        </w:rPr>
        <w:t xml:space="preserve"> </w:t>
      </w:r>
    </w:p>
    <w:p w:rsidR="00D37581" w:rsidRPr="005615FF" w:rsidRDefault="00965974" w:rsidP="00D37581">
      <w:pPr>
        <w:rPr>
          <w:b w:val="0"/>
        </w:rPr>
      </w:pPr>
      <w:r w:rsidRPr="005615FF">
        <w:rPr>
          <w:b w:val="0"/>
        </w:rPr>
        <w:t>Los lugares dónde describen que han denunciado son la Policía con 5 denuncias, le sigue la Escuela con 4 denuncias y por último la Defensoría Municipal con 1</w:t>
      </w:r>
      <w:ins w:id="992" w:author="pc" w:date="2012-02-01T11:12:00Z">
        <w:r w:rsidR="00BC4AF2">
          <w:rPr>
            <w:b w:val="0"/>
          </w:rPr>
          <w:t>.</w:t>
        </w:r>
      </w:ins>
    </w:p>
    <w:p w:rsidR="004C49D2" w:rsidRPr="005615FF" w:rsidRDefault="00D1024C" w:rsidP="00AF366A">
      <w:pPr>
        <w:autoSpaceDE w:val="0"/>
        <w:autoSpaceDN w:val="0"/>
        <w:adjustRightInd w:val="0"/>
        <w:spacing w:after="0" w:line="240" w:lineRule="auto"/>
        <w:rPr>
          <w:b w:val="0"/>
        </w:rPr>
      </w:pPr>
      <w:r w:rsidRPr="005615FF">
        <w:rPr>
          <w:b w:val="0"/>
        </w:rPr>
        <w:t>Según el informe de Discapacidad y Der</w:t>
      </w:r>
      <w:r w:rsidR="002C65AA" w:rsidRPr="005615FF">
        <w:rPr>
          <w:b w:val="0"/>
        </w:rPr>
        <w:t>echo Humanos en Honduras del Comisionado Nacional de Derechos Humanos CO</w:t>
      </w:r>
      <w:r w:rsidRPr="005615FF">
        <w:rPr>
          <w:b w:val="0"/>
        </w:rPr>
        <w:t>N</w:t>
      </w:r>
      <w:r w:rsidR="002C65AA" w:rsidRPr="005615FF">
        <w:rPr>
          <w:b w:val="0"/>
        </w:rPr>
        <w:t>A</w:t>
      </w:r>
      <w:r w:rsidRPr="005615FF">
        <w:rPr>
          <w:b w:val="0"/>
        </w:rPr>
        <w:t>DEH 2003</w:t>
      </w:r>
      <w:r w:rsidR="004C49D2" w:rsidRPr="005615FF">
        <w:rPr>
          <w:b w:val="0"/>
        </w:rPr>
        <w:t>, d</w:t>
      </w:r>
      <w:r w:rsidR="000732AC" w:rsidRPr="005615FF">
        <w:rPr>
          <w:b w:val="0"/>
        </w:rPr>
        <w:t>urante la elaboración de dicho informe se consult</w:t>
      </w:r>
      <w:ins w:id="993" w:author="Hadizabel" w:date="2012-02-01T23:33:00Z">
        <w:r w:rsidR="00857075">
          <w:rPr>
            <w:b w:val="0"/>
          </w:rPr>
          <w:t>ó</w:t>
        </w:r>
      </w:ins>
      <w:commentRangeStart w:id="994"/>
      <w:del w:id="995" w:author="Hadizabel" w:date="2012-02-01T23:33:00Z">
        <w:r w:rsidR="000732AC" w:rsidRPr="005615FF" w:rsidDel="00857075">
          <w:rPr>
            <w:b w:val="0"/>
          </w:rPr>
          <w:delText>o</w:delText>
        </w:r>
        <w:commentRangeEnd w:id="994"/>
        <w:r w:rsidR="00BC4AF2" w:rsidDel="00857075">
          <w:rPr>
            <w:rStyle w:val="CommentReference"/>
          </w:rPr>
          <w:commentReference w:id="994"/>
        </w:r>
        <w:r w:rsidR="007A0FA7" w:rsidRPr="005615FF" w:rsidDel="00857075">
          <w:rPr>
            <w:b w:val="0"/>
          </w:rPr>
          <w:delText xml:space="preserve"> </w:delText>
        </w:r>
      </w:del>
      <w:r w:rsidR="00FB188D" w:rsidRPr="005615FF">
        <w:rPr>
          <w:b w:val="0"/>
        </w:rPr>
        <w:t>a los m</w:t>
      </w:r>
      <w:r w:rsidR="002C65AA" w:rsidRPr="005615FF">
        <w:rPr>
          <w:b w:val="0"/>
        </w:rPr>
        <w:t>iembros de las Asociaciones de P</w:t>
      </w:r>
      <w:r w:rsidR="00FB188D" w:rsidRPr="005615FF">
        <w:rPr>
          <w:b w:val="0"/>
        </w:rPr>
        <w:t>ersonas con Discapacidad,</w:t>
      </w:r>
      <w:r w:rsidR="002C65AA" w:rsidRPr="005615FF">
        <w:rPr>
          <w:b w:val="0"/>
        </w:rPr>
        <w:t xml:space="preserve"> participantes </w:t>
      </w:r>
      <w:r w:rsidR="007A0FA7" w:rsidRPr="005615FF">
        <w:rPr>
          <w:b w:val="0"/>
        </w:rPr>
        <w:t xml:space="preserve">sobre si </w:t>
      </w:r>
      <w:r w:rsidR="002C65AA" w:rsidRPr="005615FF">
        <w:rPr>
          <w:b w:val="0"/>
        </w:rPr>
        <w:t>¿E</w:t>
      </w:r>
      <w:r w:rsidRPr="005615FF">
        <w:rPr>
          <w:b w:val="0"/>
        </w:rPr>
        <w:t xml:space="preserve">xisten en </w:t>
      </w:r>
      <w:r w:rsidR="007A0FA7" w:rsidRPr="005615FF">
        <w:rPr>
          <w:b w:val="0"/>
        </w:rPr>
        <w:t>el</w:t>
      </w:r>
      <w:r w:rsidRPr="005615FF">
        <w:rPr>
          <w:b w:val="0"/>
        </w:rPr>
        <w:t xml:space="preserve"> país leyes, decretos normativas que regulen los derechos y obligaciones </w:t>
      </w:r>
      <w:r w:rsidR="00FB188D" w:rsidRPr="005615FF">
        <w:rPr>
          <w:b w:val="0"/>
        </w:rPr>
        <w:t xml:space="preserve">de las personas </w:t>
      </w:r>
      <w:r w:rsidR="00A42CC0" w:rsidRPr="005615FF">
        <w:rPr>
          <w:b w:val="0"/>
        </w:rPr>
        <w:t xml:space="preserve">con </w:t>
      </w:r>
      <w:r w:rsidR="00FB188D" w:rsidRPr="005615FF">
        <w:rPr>
          <w:b w:val="0"/>
        </w:rPr>
        <w:t>discapaci</w:t>
      </w:r>
      <w:r w:rsidR="00A42CC0" w:rsidRPr="005615FF">
        <w:rPr>
          <w:b w:val="0"/>
        </w:rPr>
        <w:t>dad</w:t>
      </w:r>
      <w:r w:rsidR="00FB188D" w:rsidRPr="005615FF">
        <w:rPr>
          <w:b w:val="0"/>
        </w:rPr>
        <w:t>?</w:t>
      </w:r>
      <w:r w:rsidRPr="005615FF">
        <w:rPr>
          <w:b w:val="0"/>
        </w:rPr>
        <w:t xml:space="preserve">, solo 2 de </w:t>
      </w:r>
      <w:r w:rsidR="00FB188D" w:rsidRPr="005615FF">
        <w:rPr>
          <w:b w:val="0"/>
        </w:rPr>
        <w:t>cada</w:t>
      </w:r>
      <w:r w:rsidR="007A0FA7" w:rsidRPr="005615FF">
        <w:rPr>
          <w:b w:val="0"/>
        </w:rPr>
        <w:t xml:space="preserve"> </w:t>
      </w:r>
      <w:r w:rsidR="00FB188D" w:rsidRPr="005615FF">
        <w:rPr>
          <w:b w:val="0"/>
        </w:rPr>
        <w:t>3 personas contestaron sí</w:t>
      </w:r>
      <w:r w:rsidRPr="005615FF">
        <w:rPr>
          <w:b w:val="0"/>
        </w:rPr>
        <w:t xml:space="preserve">. </w:t>
      </w:r>
      <w:r w:rsidR="00FB188D" w:rsidRPr="005615FF">
        <w:rPr>
          <w:b w:val="0"/>
        </w:rPr>
        <w:t xml:space="preserve">A la pregunta </w:t>
      </w:r>
      <w:r w:rsidRPr="005615FF">
        <w:rPr>
          <w:b w:val="0"/>
        </w:rPr>
        <w:t>¿podría m</w:t>
      </w:r>
      <w:r w:rsidR="00FB188D" w:rsidRPr="005615FF">
        <w:rPr>
          <w:b w:val="0"/>
        </w:rPr>
        <w:t>encionar si conoce estas leyes?</w:t>
      </w:r>
      <w:r w:rsidR="007A0FA7" w:rsidRPr="005615FF">
        <w:rPr>
          <w:b w:val="0"/>
        </w:rPr>
        <w:t xml:space="preserve"> solamente 1</w:t>
      </w:r>
      <w:r w:rsidRPr="005615FF">
        <w:rPr>
          <w:b w:val="0"/>
        </w:rPr>
        <w:t xml:space="preserve"> de cada 5 personas eran capaces de</w:t>
      </w:r>
      <w:r w:rsidR="00FB188D" w:rsidRPr="005615FF">
        <w:rPr>
          <w:b w:val="0"/>
        </w:rPr>
        <w:t xml:space="preserve"> </w:t>
      </w:r>
      <w:r w:rsidRPr="005615FF">
        <w:rPr>
          <w:b w:val="0"/>
        </w:rPr>
        <w:t xml:space="preserve">mencionar al menos una. También los dirigentes, confirmaron que los empleadores y los proveedores de servicios al público desconocen totalmente el marco legal de protección, </w:t>
      </w:r>
      <w:r w:rsidR="002C65AA" w:rsidRPr="005615FF">
        <w:rPr>
          <w:b w:val="0"/>
        </w:rPr>
        <w:t>destacan además que</w:t>
      </w:r>
      <w:r w:rsidRPr="005615FF">
        <w:rPr>
          <w:b w:val="0"/>
        </w:rPr>
        <w:t xml:space="preserve"> las mismas instancias encargadas</w:t>
      </w:r>
      <w:r w:rsidR="00FB188D" w:rsidRPr="005615FF">
        <w:rPr>
          <w:b w:val="0"/>
        </w:rPr>
        <w:t xml:space="preserve"> </w:t>
      </w:r>
      <w:r w:rsidRPr="005615FF">
        <w:rPr>
          <w:b w:val="0"/>
        </w:rPr>
        <w:t>de recibir las denuncias, muy a menudo deben ser informadas por parte de los denunciantes sobre las leyes violentadas. Esto evidencia de una manera obvia que el marco jurídico es ampliamente desconocido.</w:t>
      </w:r>
      <w:r w:rsidR="002C65AA" w:rsidRPr="005615FF">
        <w:rPr>
          <w:b w:val="0"/>
        </w:rPr>
        <w:t xml:space="preserve"> </w:t>
      </w:r>
    </w:p>
    <w:p w:rsidR="004C49D2" w:rsidRPr="005615FF" w:rsidRDefault="004C49D2" w:rsidP="00AF366A">
      <w:pPr>
        <w:autoSpaceDE w:val="0"/>
        <w:autoSpaceDN w:val="0"/>
        <w:adjustRightInd w:val="0"/>
        <w:spacing w:after="0" w:line="240" w:lineRule="auto"/>
        <w:rPr>
          <w:b w:val="0"/>
        </w:rPr>
      </w:pPr>
    </w:p>
    <w:p w:rsidR="00FB188D" w:rsidRPr="005615FF" w:rsidRDefault="002C65AA" w:rsidP="00AF366A">
      <w:pPr>
        <w:autoSpaceDE w:val="0"/>
        <w:autoSpaceDN w:val="0"/>
        <w:adjustRightInd w:val="0"/>
        <w:spacing w:after="0" w:line="240" w:lineRule="auto"/>
        <w:rPr>
          <w:b w:val="0"/>
          <w:lang w:val="es-MX"/>
        </w:rPr>
      </w:pPr>
      <w:r w:rsidRPr="005615FF">
        <w:rPr>
          <w:b w:val="0"/>
        </w:rPr>
        <w:t>Tal</w:t>
      </w:r>
      <w:r w:rsidR="002272ED" w:rsidRPr="005615FF">
        <w:rPr>
          <w:b w:val="0"/>
        </w:rPr>
        <w:t xml:space="preserve"> es el caso de </w:t>
      </w:r>
      <w:r w:rsidR="00AF366A" w:rsidRPr="005615FF">
        <w:rPr>
          <w:b w:val="0"/>
          <w:lang w:val="es-MX"/>
        </w:rPr>
        <w:t xml:space="preserve">El </w:t>
      </w:r>
      <w:r w:rsidR="002272ED" w:rsidRPr="005615FF">
        <w:rPr>
          <w:b w:val="0"/>
          <w:lang w:val="es-MX"/>
        </w:rPr>
        <w:t>Código</w:t>
      </w:r>
      <w:r w:rsidR="00AF366A" w:rsidRPr="005615FF">
        <w:rPr>
          <w:b w:val="0"/>
          <w:lang w:val="es-MX"/>
        </w:rPr>
        <w:t xml:space="preserve"> Penal reformado mediante Decreto 121-96 del 31 de Octubre de 1996 y actualmente vigente</w:t>
      </w:r>
      <w:r w:rsidR="002272ED" w:rsidRPr="005615FF">
        <w:rPr>
          <w:b w:val="0"/>
          <w:lang w:val="es-MX"/>
        </w:rPr>
        <w:t xml:space="preserve">, que en su artículo </w:t>
      </w:r>
      <w:r w:rsidR="00AF366A" w:rsidRPr="005615FF">
        <w:rPr>
          <w:b w:val="0"/>
          <w:lang w:val="es-MX"/>
        </w:rPr>
        <w:t>3</w:t>
      </w:r>
      <w:r w:rsidR="002272ED" w:rsidRPr="005615FF">
        <w:rPr>
          <w:b w:val="0"/>
          <w:lang w:val="es-MX"/>
        </w:rPr>
        <w:t xml:space="preserve">21, </w:t>
      </w:r>
      <w:r w:rsidR="00AF366A" w:rsidRPr="005615FF">
        <w:rPr>
          <w:b w:val="0"/>
          <w:lang w:val="es-MX"/>
        </w:rPr>
        <w:t>sanciona las acciones discriminatorias en contra de las personas con discapacidad.</w:t>
      </w:r>
    </w:p>
    <w:p w:rsidR="00AF366A" w:rsidRPr="005615FF" w:rsidRDefault="00AF366A" w:rsidP="00AF366A">
      <w:pPr>
        <w:autoSpaceDE w:val="0"/>
        <w:autoSpaceDN w:val="0"/>
        <w:adjustRightInd w:val="0"/>
        <w:spacing w:after="0" w:line="240" w:lineRule="auto"/>
        <w:rPr>
          <w:b w:val="0"/>
          <w:lang w:val="es-MX"/>
        </w:rPr>
      </w:pPr>
    </w:p>
    <w:p w:rsidR="00BA42A7" w:rsidRPr="005615FF" w:rsidRDefault="00BA42A7" w:rsidP="00F55307">
      <w:pPr>
        <w:rPr>
          <w:lang w:val="es-MX"/>
        </w:rPr>
      </w:pPr>
    </w:p>
    <w:p w:rsidR="00AB765E" w:rsidRPr="005615FF" w:rsidRDefault="00AB765E">
      <w:pPr>
        <w:jc w:val="left"/>
        <w:rPr>
          <w:lang w:val="es-MX"/>
        </w:rPr>
      </w:pPr>
      <w:r w:rsidRPr="005615FF">
        <w:rPr>
          <w:lang w:val="es-MX"/>
        </w:rPr>
        <w:br w:type="page"/>
      </w:r>
    </w:p>
    <w:p w:rsidR="00247E04" w:rsidRPr="005615FF" w:rsidRDefault="0012526C" w:rsidP="00F55307">
      <w:pPr>
        <w:rPr>
          <w:lang w:val="es-MX"/>
        </w:rPr>
      </w:pPr>
      <w:r w:rsidRPr="005615FF">
        <w:rPr>
          <w:lang w:val="es-MX"/>
        </w:rPr>
        <w:t>2.</w:t>
      </w:r>
      <w:r w:rsidR="00812987" w:rsidRPr="005615FF">
        <w:rPr>
          <w:lang w:val="es-MX"/>
        </w:rPr>
        <w:t>7</w:t>
      </w:r>
      <w:r w:rsidRPr="005615FF">
        <w:rPr>
          <w:lang w:val="es-MX"/>
        </w:rPr>
        <w:t xml:space="preserve"> Situación Socio Familiar de las Personas con D</w:t>
      </w:r>
      <w:r w:rsidR="00247E04" w:rsidRPr="005615FF">
        <w:rPr>
          <w:lang w:val="es-MX"/>
        </w:rPr>
        <w:t>iscapacidad</w:t>
      </w:r>
    </w:p>
    <w:p w:rsidR="009944A6" w:rsidRPr="005615FF" w:rsidRDefault="00E640A9" w:rsidP="00F55307">
      <w:pPr>
        <w:rPr>
          <w:lang w:val="es-MX"/>
        </w:rPr>
      </w:pPr>
      <w:r w:rsidRPr="005615FF">
        <w:rPr>
          <w:lang w:val="es-MX"/>
        </w:rPr>
        <w:t>Gráfico N</w:t>
      </w:r>
      <w:r w:rsidR="00774FAC" w:rsidRPr="005615FF">
        <w:rPr>
          <w:lang w:val="es-MX"/>
        </w:rPr>
        <w:t xml:space="preserve">o. 25 </w:t>
      </w:r>
    </w:p>
    <w:p w:rsidR="00EA1B56" w:rsidRPr="005615FF" w:rsidRDefault="00D621E6" w:rsidP="00BE4CEC">
      <w:pPr>
        <w:jc w:val="center"/>
        <w:rPr>
          <w:b w:val="0"/>
          <w:lang w:val="es-MX"/>
        </w:rPr>
      </w:pPr>
      <w:r w:rsidRPr="005615FF">
        <w:rPr>
          <w:noProof/>
          <w:lang w:eastAsia="es-HN"/>
        </w:rPr>
        <w:drawing>
          <wp:inline distT="0" distB="0" distL="0" distR="0">
            <wp:extent cx="4572000" cy="30480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A1B56" w:rsidRPr="005615FF" w:rsidRDefault="006C012D" w:rsidP="00F55307">
      <w:pPr>
        <w:rPr>
          <w:b w:val="0"/>
        </w:rPr>
      </w:pPr>
      <w:r w:rsidRPr="005615FF">
        <w:rPr>
          <w:b w:val="0"/>
        </w:rPr>
        <w:t>De las 332</w:t>
      </w:r>
      <w:r w:rsidR="00EA1B56" w:rsidRPr="005615FF">
        <w:rPr>
          <w:b w:val="0"/>
        </w:rPr>
        <w:t xml:space="preserve"> personas con discapacidad del municipio,</w:t>
      </w:r>
      <w:r w:rsidR="00726A99" w:rsidRPr="005615FF">
        <w:rPr>
          <w:b w:val="0"/>
        </w:rPr>
        <w:t xml:space="preserve"> 155 personas</w:t>
      </w:r>
      <w:r w:rsidR="00C06E5C" w:rsidRPr="005615FF">
        <w:rPr>
          <w:b w:val="0"/>
        </w:rPr>
        <w:t xml:space="preserve"> que contestaron a la pregunta relacionada</w:t>
      </w:r>
      <w:r w:rsidRPr="005615FF">
        <w:rPr>
          <w:b w:val="0"/>
        </w:rPr>
        <w:t xml:space="preserve"> con el número de miembros que conforman el hogar de las personas con discapacidad</w:t>
      </w:r>
      <w:r w:rsidR="00726A99" w:rsidRPr="005615FF">
        <w:rPr>
          <w:b w:val="0"/>
        </w:rPr>
        <w:t>,</w:t>
      </w:r>
      <w:r w:rsidR="00C06E5C" w:rsidRPr="005615FF">
        <w:rPr>
          <w:b w:val="0"/>
        </w:rPr>
        <w:t xml:space="preserve"> </w:t>
      </w:r>
      <w:r w:rsidR="005A78B0" w:rsidRPr="005615FF">
        <w:rPr>
          <w:b w:val="0"/>
        </w:rPr>
        <w:t xml:space="preserve">59% viven en hogares conformados entre 1-5 miembros, </w:t>
      </w:r>
      <w:r w:rsidR="00726A99" w:rsidRPr="005615FF">
        <w:rPr>
          <w:b w:val="0"/>
        </w:rPr>
        <w:t xml:space="preserve">90 personas, el </w:t>
      </w:r>
      <w:r w:rsidR="00EA1B56" w:rsidRPr="005615FF">
        <w:rPr>
          <w:b w:val="0"/>
        </w:rPr>
        <w:t>35</w:t>
      </w:r>
      <w:del w:id="996" w:author="pc" w:date="2012-02-01T11:14:00Z">
        <w:r w:rsidR="00EA1B56" w:rsidRPr="005615FF" w:rsidDel="00BC4AF2">
          <w:rPr>
            <w:b w:val="0"/>
          </w:rPr>
          <w:delText xml:space="preserve"> </w:delText>
        </w:r>
      </w:del>
      <w:r w:rsidR="00EA1B56" w:rsidRPr="005615FF">
        <w:rPr>
          <w:b w:val="0"/>
        </w:rPr>
        <w:t xml:space="preserve">% </w:t>
      </w:r>
      <w:r w:rsidR="00726A99" w:rsidRPr="005615FF">
        <w:rPr>
          <w:b w:val="0"/>
        </w:rPr>
        <w:t>viven en</w:t>
      </w:r>
      <w:r w:rsidR="005A78B0" w:rsidRPr="005615FF">
        <w:rPr>
          <w:b w:val="0"/>
        </w:rPr>
        <w:t xml:space="preserve"> hogare</w:t>
      </w:r>
      <w:r w:rsidR="00726A99" w:rsidRPr="005615FF">
        <w:rPr>
          <w:b w:val="0"/>
        </w:rPr>
        <w:t>s</w:t>
      </w:r>
      <w:r w:rsidR="007A76B4" w:rsidRPr="005615FF">
        <w:rPr>
          <w:b w:val="0"/>
        </w:rPr>
        <w:t xml:space="preserve"> conformados entre 6</w:t>
      </w:r>
      <w:r w:rsidR="00EB4501" w:rsidRPr="005615FF">
        <w:rPr>
          <w:b w:val="0"/>
        </w:rPr>
        <w:t xml:space="preserve"> y 10 miembros </w:t>
      </w:r>
      <w:r w:rsidR="005A78B0" w:rsidRPr="005615FF">
        <w:rPr>
          <w:b w:val="0"/>
        </w:rPr>
        <w:t xml:space="preserve">y </w:t>
      </w:r>
      <w:r w:rsidR="00726A99" w:rsidRPr="005615FF">
        <w:rPr>
          <w:b w:val="0"/>
        </w:rPr>
        <w:t xml:space="preserve">15 que representa </w:t>
      </w:r>
      <w:r w:rsidR="005A78B0" w:rsidRPr="005615FF">
        <w:rPr>
          <w:b w:val="0"/>
        </w:rPr>
        <w:t>un 6 % por más de 10 miembros.</w:t>
      </w:r>
      <w:r w:rsidR="00EA1B56" w:rsidRPr="005615FF">
        <w:rPr>
          <w:b w:val="0"/>
        </w:rPr>
        <w:t xml:space="preserve"> </w:t>
      </w:r>
      <w:r w:rsidR="004B6A74" w:rsidRPr="005615FF">
        <w:rPr>
          <w:b w:val="0"/>
        </w:rPr>
        <w:t xml:space="preserve"> </w:t>
      </w:r>
    </w:p>
    <w:p w:rsidR="00E640A9" w:rsidRPr="005615FF" w:rsidRDefault="00E640A9" w:rsidP="00F55307"/>
    <w:p w:rsidR="00AB765E" w:rsidRPr="005615FF" w:rsidRDefault="00AB765E">
      <w:pPr>
        <w:jc w:val="left"/>
      </w:pPr>
      <w:r w:rsidRPr="005615FF">
        <w:br w:type="page"/>
      </w:r>
    </w:p>
    <w:p w:rsidR="009944A6" w:rsidRPr="005615FF" w:rsidRDefault="00E640A9" w:rsidP="00F55307">
      <w:pPr>
        <w:rPr>
          <w:lang w:val="es-MX"/>
        </w:rPr>
      </w:pPr>
      <w:r w:rsidRPr="005615FF">
        <w:t>Gráfico N</w:t>
      </w:r>
      <w:r w:rsidR="00E633F1" w:rsidRPr="005615FF">
        <w:t>o. 26</w:t>
      </w:r>
      <w:r w:rsidR="00A93AA9" w:rsidRPr="005615FF">
        <w:rPr>
          <w:lang w:val="es-MX"/>
        </w:rPr>
        <w:t xml:space="preserve"> </w:t>
      </w:r>
    </w:p>
    <w:p w:rsidR="008512DE" w:rsidRPr="005615FF" w:rsidRDefault="00D621E6" w:rsidP="00BE4CEC">
      <w:pPr>
        <w:jc w:val="center"/>
        <w:rPr>
          <w:b w:val="0"/>
          <w:lang w:val="es-MX"/>
        </w:rPr>
      </w:pPr>
      <w:r w:rsidRPr="005615FF">
        <w:rPr>
          <w:noProof/>
          <w:lang w:eastAsia="es-HN"/>
        </w:rPr>
        <w:drawing>
          <wp:inline distT="0" distB="0" distL="0" distR="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512DE" w:rsidRPr="005615FF" w:rsidRDefault="00144020" w:rsidP="00F55307">
      <w:pPr>
        <w:rPr>
          <w:b w:val="0"/>
          <w:lang w:val="es-MX"/>
        </w:rPr>
      </w:pPr>
      <w:r w:rsidRPr="005615FF">
        <w:rPr>
          <w:b w:val="0"/>
          <w:lang w:val="es-MX"/>
        </w:rPr>
        <w:t xml:space="preserve">De las </w:t>
      </w:r>
      <w:r w:rsidR="009316CB" w:rsidRPr="005615FF">
        <w:rPr>
          <w:b w:val="0"/>
          <w:lang w:val="es-MX"/>
        </w:rPr>
        <w:t>332</w:t>
      </w:r>
      <w:r w:rsidR="00197969" w:rsidRPr="005615FF">
        <w:rPr>
          <w:b w:val="0"/>
          <w:lang w:val="es-MX"/>
        </w:rPr>
        <w:t xml:space="preserve"> personas </w:t>
      </w:r>
      <w:r w:rsidRPr="005615FF">
        <w:rPr>
          <w:b w:val="0"/>
          <w:lang w:val="es-MX"/>
        </w:rPr>
        <w:t>con discapacidad censadas</w:t>
      </w:r>
      <w:r w:rsidR="00722647" w:rsidRPr="005615FF">
        <w:rPr>
          <w:b w:val="0"/>
          <w:lang w:val="es-MX"/>
        </w:rPr>
        <w:t>,</w:t>
      </w:r>
      <w:r w:rsidRPr="005615FF">
        <w:rPr>
          <w:b w:val="0"/>
          <w:lang w:val="es-MX"/>
        </w:rPr>
        <w:t xml:space="preserve"> </w:t>
      </w:r>
      <w:r w:rsidR="008D12FF" w:rsidRPr="005615FF">
        <w:rPr>
          <w:b w:val="0"/>
          <w:lang w:val="es-MX"/>
        </w:rPr>
        <w:t>en relación a la</w:t>
      </w:r>
      <w:r w:rsidR="00197969" w:rsidRPr="005615FF">
        <w:rPr>
          <w:b w:val="0"/>
          <w:lang w:val="es-MX"/>
        </w:rPr>
        <w:t xml:space="preserve"> pregunta </w:t>
      </w:r>
      <w:r w:rsidR="008D12FF" w:rsidRPr="005615FF">
        <w:rPr>
          <w:b w:val="0"/>
          <w:lang w:val="es-MX"/>
        </w:rPr>
        <w:t>sobre</w:t>
      </w:r>
      <w:r w:rsidR="00197969" w:rsidRPr="005615FF">
        <w:rPr>
          <w:b w:val="0"/>
          <w:lang w:val="es-MX"/>
        </w:rPr>
        <w:t xml:space="preserve"> la tenencia de la vivienda, </w:t>
      </w:r>
      <w:r w:rsidR="008D12FF" w:rsidRPr="005615FF">
        <w:rPr>
          <w:b w:val="0"/>
          <w:lang w:val="es-MX"/>
        </w:rPr>
        <w:t>el 80</w:t>
      </w:r>
      <w:r w:rsidR="008512DE" w:rsidRPr="005615FF">
        <w:rPr>
          <w:b w:val="0"/>
          <w:lang w:val="es-MX"/>
        </w:rPr>
        <w:t xml:space="preserve"> %, indican que la tenencia de la</w:t>
      </w:r>
      <w:r w:rsidR="00602053" w:rsidRPr="005615FF">
        <w:rPr>
          <w:b w:val="0"/>
          <w:lang w:val="es-MX"/>
        </w:rPr>
        <w:t xml:space="preserve"> vivienda familiar es propia, 31 personas</w:t>
      </w:r>
      <w:r w:rsidR="008512DE" w:rsidRPr="005615FF">
        <w:rPr>
          <w:b w:val="0"/>
          <w:lang w:val="es-MX"/>
        </w:rPr>
        <w:t xml:space="preserve">, que </w:t>
      </w:r>
      <w:r w:rsidR="00602053" w:rsidRPr="005615FF">
        <w:rPr>
          <w:b w:val="0"/>
          <w:lang w:val="es-MX"/>
        </w:rPr>
        <w:t>representa el 9</w:t>
      </w:r>
      <w:r w:rsidR="008512DE" w:rsidRPr="005615FF">
        <w:rPr>
          <w:b w:val="0"/>
          <w:lang w:val="es-MX"/>
        </w:rPr>
        <w:t xml:space="preserve">% </w:t>
      </w:r>
      <w:r w:rsidR="00197969" w:rsidRPr="005615FF">
        <w:rPr>
          <w:b w:val="0"/>
          <w:lang w:val="es-MX"/>
        </w:rPr>
        <w:t xml:space="preserve">es </w:t>
      </w:r>
      <w:r w:rsidR="008512DE" w:rsidRPr="005615FF">
        <w:rPr>
          <w:b w:val="0"/>
          <w:lang w:val="es-MX"/>
        </w:rPr>
        <w:t>prestada</w:t>
      </w:r>
      <w:r w:rsidR="00602053" w:rsidRPr="005615FF">
        <w:rPr>
          <w:b w:val="0"/>
          <w:lang w:val="es-MX"/>
        </w:rPr>
        <w:t xml:space="preserve">, la misma cantidad 9% es </w:t>
      </w:r>
      <w:r w:rsidR="008512DE" w:rsidRPr="005615FF">
        <w:rPr>
          <w:b w:val="0"/>
          <w:lang w:val="es-MX"/>
        </w:rPr>
        <w:t xml:space="preserve">alquilada y </w:t>
      </w:r>
      <w:r w:rsidR="001550B8" w:rsidRPr="005615FF">
        <w:rPr>
          <w:b w:val="0"/>
          <w:lang w:val="es-MX"/>
        </w:rPr>
        <w:t xml:space="preserve">7 personas que representa </w:t>
      </w:r>
      <w:r w:rsidR="008512DE" w:rsidRPr="005615FF">
        <w:rPr>
          <w:b w:val="0"/>
          <w:lang w:val="es-MX"/>
        </w:rPr>
        <w:t>un 2</w:t>
      </w:r>
      <w:del w:id="997" w:author="pc" w:date="2012-02-01T11:14:00Z">
        <w:r w:rsidR="008512DE" w:rsidRPr="005615FF" w:rsidDel="00BC4AF2">
          <w:rPr>
            <w:b w:val="0"/>
            <w:lang w:val="es-MX"/>
          </w:rPr>
          <w:delText xml:space="preserve"> </w:delText>
        </w:r>
      </w:del>
      <w:r w:rsidR="008512DE" w:rsidRPr="005615FF">
        <w:rPr>
          <w:b w:val="0"/>
          <w:lang w:val="es-MX"/>
        </w:rPr>
        <w:t>% no tienen por lo que viven con otros famil</w:t>
      </w:r>
      <w:r w:rsidR="00D43742" w:rsidRPr="005615FF">
        <w:rPr>
          <w:b w:val="0"/>
          <w:lang w:val="es-MX"/>
        </w:rPr>
        <w:t>i</w:t>
      </w:r>
      <w:r w:rsidR="008512DE" w:rsidRPr="005615FF">
        <w:rPr>
          <w:b w:val="0"/>
          <w:lang w:val="es-MX"/>
        </w:rPr>
        <w:t>ares o amigos/as.</w:t>
      </w:r>
    </w:p>
    <w:p w:rsidR="00895A86" w:rsidRPr="005615FF" w:rsidRDefault="00CE78E6" w:rsidP="00F55307">
      <w:pPr>
        <w:rPr>
          <w:b w:val="0"/>
          <w:lang w:val="es-MX"/>
        </w:rPr>
      </w:pPr>
      <w:r w:rsidRPr="005615FF">
        <w:rPr>
          <w:b w:val="0"/>
          <w:lang w:val="es-MX"/>
        </w:rPr>
        <w:t>De las 332</w:t>
      </w:r>
      <w:r w:rsidR="0009381B" w:rsidRPr="005615FF">
        <w:rPr>
          <w:b w:val="0"/>
          <w:lang w:val="es-MX"/>
        </w:rPr>
        <w:t xml:space="preserve"> personas con discapacidad</w:t>
      </w:r>
      <w:r w:rsidR="003366C6" w:rsidRPr="005615FF">
        <w:rPr>
          <w:b w:val="0"/>
          <w:lang w:val="es-MX"/>
        </w:rPr>
        <w:t>,</w:t>
      </w:r>
      <w:r w:rsidR="002B58C0" w:rsidRPr="005615FF">
        <w:rPr>
          <w:b w:val="0"/>
          <w:lang w:val="es-MX"/>
        </w:rPr>
        <w:t xml:space="preserve"> 75</w:t>
      </w:r>
      <w:r w:rsidR="0009381B" w:rsidRPr="005615FF">
        <w:rPr>
          <w:b w:val="0"/>
          <w:lang w:val="es-MX"/>
        </w:rPr>
        <w:t xml:space="preserve"> se registran</w:t>
      </w:r>
      <w:r w:rsidR="00144020" w:rsidRPr="005615FF">
        <w:rPr>
          <w:b w:val="0"/>
          <w:lang w:val="es-MX"/>
        </w:rPr>
        <w:t xml:space="preserve"> </w:t>
      </w:r>
      <w:r w:rsidR="00FD0D6C" w:rsidRPr="005615FF">
        <w:rPr>
          <w:b w:val="0"/>
          <w:lang w:val="es-MX"/>
        </w:rPr>
        <w:t xml:space="preserve">como personas Jefas </w:t>
      </w:r>
      <w:r w:rsidR="002B58C0" w:rsidRPr="005615FF">
        <w:rPr>
          <w:b w:val="0"/>
          <w:lang w:val="es-MX"/>
        </w:rPr>
        <w:t xml:space="preserve">o jefes </w:t>
      </w:r>
      <w:r w:rsidR="00FD0D6C" w:rsidRPr="005615FF">
        <w:rPr>
          <w:b w:val="0"/>
          <w:lang w:val="es-MX"/>
        </w:rPr>
        <w:t>de H</w:t>
      </w:r>
      <w:r w:rsidR="00144020" w:rsidRPr="005615FF">
        <w:rPr>
          <w:b w:val="0"/>
          <w:lang w:val="es-MX"/>
        </w:rPr>
        <w:t>ogar</w:t>
      </w:r>
      <w:r w:rsidR="00FD0D6C" w:rsidRPr="005615FF">
        <w:rPr>
          <w:b w:val="0"/>
          <w:lang w:val="es-MX"/>
        </w:rPr>
        <w:t>,</w:t>
      </w:r>
      <w:r w:rsidR="00144020" w:rsidRPr="005615FF">
        <w:rPr>
          <w:b w:val="0"/>
          <w:lang w:val="es-MX"/>
        </w:rPr>
        <w:t xml:space="preserve"> lo </w:t>
      </w:r>
      <w:r w:rsidR="007C3361" w:rsidRPr="005615FF">
        <w:rPr>
          <w:b w:val="0"/>
          <w:lang w:val="es-MX"/>
        </w:rPr>
        <w:t>q</w:t>
      </w:r>
      <w:r w:rsidR="002B58C0" w:rsidRPr="005615FF">
        <w:rPr>
          <w:b w:val="0"/>
          <w:lang w:val="es-MX"/>
        </w:rPr>
        <w:t>ue representa un 23 %.</w:t>
      </w:r>
    </w:p>
    <w:p w:rsidR="002A79A8" w:rsidRPr="005615FF" w:rsidRDefault="002A79A8" w:rsidP="002A79A8">
      <w:pPr>
        <w:rPr>
          <w:b w:val="0"/>
          <w:color w:val="000000"/>
          <w:lang w:val="es-MX"/>
        </w:rPr>
      </w:pPr>
      <w:commentRangeStart w:id="998"/>
      <w:r w:rsidRPr="005615FF">
        <w:rPr>
          <w:b w:val="0"/>
          <w:color w:val="000000"/>
          <w:lang w:val="es-MX"/>
        </w:rPr>
        <w:t xml:space="preserve">De las 332 personas censadas, </w:t>
      </w:r>
      <w:ins w:id="999" w:author="Hadizabel" w:date="2012-02-01T23:34:00Z">
        <w:r w:rsidR="00857075">
          <w:rPr>
            <w:b w:val="0"/>
            <w:color w:val="000000"/>
            <w:lang w:val="es-MX"/>
          </w:rPr>
          <w:t xml:space="preserve">solo </w:t>
        </w:r>
      </w:ins>
      <w:r w:rsidRPr="005615FF">
        <w:rPr>
          <w:b w:val="0"/>
          <w:color w:val="000000"/>
          <w:lang w:val="es-MX"/>
        </w:rPr>
        <w:t xml:space="preserve">323 contestaron </w:t>
      </w:r>
      <w:ins w:id="1000" w:author="Hadizabel" w:date="2012-02-01T23:33:00Z">
        <w:r w:rsidR="00857075">
          <w:rPr>
            <w:b w:val="0"/>
            <w:color w:val="000000"/>
            <w:lang w:val="es-MX"/>
          </w:rPr>
          <w:t xml:space="preserve">a </w:t>
        </w:r>
      </w:ins>
      <w:r w:rsidRPr="005615FF">
        <w:rPr>
          <w:b w:val="0"/>
          <w:color w:val="000000"/>
          <w:lang w:val="es-MX"/>
        </w:rPr>
        <w:t xml:space="preserve">la pregunta relacionada con el número de miembros de la familia que contribuyen a la economía familiar, lo que representa el 97%,  se destaca que </w:t>
      </w:r>
      <w:r w:rsidR="0023203E" w:rsidRPr="005615FF">
        <w:rPr>
          <w:b w:val="0"/>
          <w:color w:val="000000"/>
          <w:lang w:val="es-MX"/>
        </w:rPr>
        <w:t>de estos</w:t>
      </w:r>
      <w:ins w:id="1001" w:author="Hadizabel" w:date="2012-02-01T23:35:00Z">
        <w:r w:rsidR="00857075">
          <w:rPr>
            <w:b w:val="0"/>
            <w:color w:val="000000"/>
            <w:lang w:val="es-MX"/>
          </w:rPr>
          <w:t>,</w:t>
        </w:r>
      </w:ins>
      <w:r w:rsidR="0023203E" w:rsidRPr="005615FF">
        <w:rPr>
          <w:b w:val="0"/>
          <w:color w:val="000000"/>
          <w:lang w:val="es-MX"/>
        </w:rPr>
        <w:t xml:space="preserve"> </w:t>
      </w:r>
      <w:r w:rsidRPr="005615FF">
        <w:rPr>
          <w:b w:val="0"/>
          <w:color w:val="000000"/>
          <w:lang w:val="es-MX"/>
        </w:rPr>
        <w:t>250</w:t>
      </w:r>
      <w:r w:rsidR="0023203E" w:rsidRPr="005615FF">
        <w:rPr>
          <w:b w:val="0"/>
          <w:color w:val="000000"/>
          <w:lang w:val="es-MX"/>
        </w:rPr>
        <w:t xml:space="preserve"> </w:t>
      </w:r>
      <w:r w:rsidR="00A652C6" w:rsidRPr="00A652C6">
        <w:rPr>
          <w:b w:val="0"/>
          <w:strike/>
          <w:color w:val="000000"/>
          <w:lang w:val="es-MX"/>
          <w:rPrChange w:id="1002" w:author="Hadizabel" w:date="2012-02-01T23:35:00Z">
            <w:rPr>
              <w:b w:val="0"/>
              <w:color w:val="000000"/>
              <w:sz w:val="16"/>
              <w:szCs w:val="16"/>
              <w:lang w:val="es-MX"/>
            </w:rPr>
          </w:rPrChange>
        </w:rPr>
        <w:t>hogares 77% se</w:t>
      </w:r>
      <w:r w:rsidR="0023203E" w:rsidRPr="005615FF">
        <w:rPr>
          <w:b w:val="0"/>
          <w:color w:val="000000"/>
          <w:lang w:val="es-MX"/>
        </w:rPr>
        <w:t xml:space="preserve"> reporta</w:t>
      </w:r>
      <w:ins w:id="1003" w:author="Hadizabel" w:date="2012-02-01T23:35:00Z">
        <w:r w:rsidR="00857075">
          <w:rPr>
            <w:b w:val="0"/>
            <w:color w:val="000000"/>
            <w:lang w:val="es-MX"/>
          </w:rPr>
          <w:t>n</w:t>
        </w:r>
      </w:ins>
      <w:r w:rsidR="0023203E" w:rsidRPr="005615FF">
        <w:rPr>
          <w:b w:val="0"/>
          <w:color w:val="000000"/>
          <w:lang w:val="es-MX"/>
        </w:rPr>
        <w:t xml:space="preserve"> que </w:t>
      </w:r>
      <w:r w:rsidR="00A652C6" w:rsidRPr="00A652C6">
        <w:rPr>
          <w:b w:val="0"/>
          <w:strike/>
          <w:color w:val="000000"/>
          <w:lang w:val="es-MX"/>
          <w:rPrChange w:id="1004" w:author="Hadizabel" w:date="2012-02-01T23:37:00Z">
            <w:rPr>
              <w:b w:val="0"/>
              <w:color w:val="000000"/>
              <w:sz w:val="16"/>
              <w:szCs w:val="16"/>
              <w:lang w:val="es-MX"/>
            </w:rPr>
          </w:rPrChange>
        </w:rPr>
        <w:t>aportan</w:t>
      </w:r>
      <w:r w:rsidRPr="005615FF">
        <w:rPr>
          <w:b w:val="0"/>
          <w:color w:val="000000"/>
          <w:lang w:val="es-MX"/>
        </w:rPr>
        <w:t xml:space="preserve"> a la economía familiar </w:t>
      </w:r>
      <w:ins w:id="1005" w:author="Hadizabel" w:date="2012-02-01T23:37:00Z">
        <w:r w:rsidR="00857075">
          <w:rPr>
            <w:b w:val="0"/>
            <w:color w:val="000000"/>
            <w:lang w:val="es-MX"/>
          </w:rPr>
          <w:t xml:space="preserve">aportan </w:t>
        </w:r>
      </w:ins>
      <w:r w:rsidRPr="005615FF">
        <w:rPr>
          <w:b w:val="0"/>
          <w:color w:val="000000"/>
          <w:lang w:val="es-MX"/>
        </w:rPr>
        <w:t xml:space="preserve">entre 1-2 miembros y </w:t>
      </w:r>
      <w:r w:rsidR="00A652C6" w:rsidRPr="00A652C6">
        <w:rPr>
          <w:b w:val="0"/>
          <w:strike/>
          <w:color w:val="000000"/>
          <w:lang w:val="es-MX"/>
          <w:rPrChange w:id="1006" w:author="Hadizabel" w:date="2012-02-01T23:36:00Z">
            <w:rPr>
              <w:b w:val="0"/>
              <w:color w:val="000000"/>
              <w:sz w:val="16"/>
              <w:szCs w:val="16"/>
              <w:lang w:val="es-MX"/>
            </w:rPr>
          </w:rPrChange>
        </w:rPr>
        <w:t>en</w:t>
      </w:r>
      <w:r w:rsidRPr="005615FF">
        <w:rPr>
          <w:b w:val="0"/>
          <w:color w:val="000000"/>
          <w:lang w:val="es-MX"/>
        </w:rPr>
        <w:t xml:space="preserve"> 73  </w:t>
      </w:r>
      <w:r w:rsidR="0023203E" w:rsidRPr="005615FF">
        <w:rPr>
          <w:b w:val="0"/>
          <w:color w:val="000000"/>
          <w:lang w:val="es-MX"/>
        </w:rPr>
        <w:t xml:space="preserve">que representa más del </w:t>
      </w:r>
      <w:r w:rsidRPr="005615FF">
        <w:rPr>
          <w:b w:val="0"/>
          <w:color w:val="000000"/>
          <w:lang w:val="es-MX"/>
        </w:rPr>
        <w:t>23% más de dos personas.</w:t>
      </w:r>
      <w:r w:rsidR="002351A7" w:rsidRPr="005615FF">
        <w:rPr>
          <w:b w:val="0"/>
          <w:color w:val="000000"/>
          <w:lang w:val="es-MX"/>
        </w:rPr>
        <w:t xml:space="preserve"> </w:t>
      </w:r>
      <w:commentRangeEnd w:id="998"/>
      <w:r w:rsidR="00BC4AF2">
        <w:rPr>
          <w:rStyle w:val="CommentReference"/>
        </w:rPr>
        <w:commentReference w:id="998"/>
      </w:r>
    </w:p>
    <w:p w:rsidR="002A79A8" w:rsidRPr="005615FF" w:rsidRDefault="002A79A8" w:rsidP="002A79A8">
      <w:pPr>
        <w:pStyle w:val="BodyText"/>
        <w:rPr>
          <w:b w:val="0"/>
          <w:color w:val="000000"/>
        </w:rPr>
      </w:pPr>
      <w:r w:rsidRPr="005615FF">
        <w:rPr>
          <w:b w:val="0"/>
          <w:color w:val="000000"/>
        </w:rPr>
        <w:t xml:space="preserve">256 personas contestaron la pregunta, indique el total mensual </w:t>
      </w:r>
      <w:commentRangeStart w:id="1007"/>
      <w:r w:rsidRPr="005615FF">
        <w:rPr>
          <w:b w:val="0"/>
          <w:color w:val="000000"/>
        </w:rPr>
        <w:t>de ingresos</w:t>
      </w:r>
      <w:ins w:id="1008" w:author="Hadizabel" w:date="2012-02-01T23:39:00Z">
        <w:r w:rsidR="00857075">
          <w:rPr>
            <w:b w:val="0"/>
            <w:color w:val="000000"/>
          </w:rPr>
          <w:t xml:space="preserve"> familiares</w:t>
        </w:r>
      </w:ins>
      <w:ins w:id="1009" w:author="Hadizabel" w:date="2012-02-01T23:38:00Z">
        <w:r w:rsidR="00857075">
          <w:rPr>
            <w:b w:val="0"/>
            <w:color w:val="000000"/>
          </w:rPr>
          <w:t xml:space="preserve">, identificando </w:t>
        </w:r>
      </w:ins>
      <w:ins w:id="1010" w:author="Hadizabel" w:date="2012-02-01T23:40:00Z">
        <w:r w:rsidR="00655485">
          <w:rPr>
            <w:b w:val="0"/>
            <w:color w:val="000000"/>
          </w:rPr>
          <w:t>como promedio</w:t>
        </w:r>
      </w:ins>
      <w:del w:id="1011" w:author="Hadizabel" w:date="2012-02-01T23:38:00Z">
        <w:r w:rsidRPr="005615FF" w:rsidDel="00857075">
          <w:rPr>
            <w:b w:val="0"/>
            <w:color w:val="000000"/>
          </w:rPr>
          <w:delText xml:space="preserve"> y</w:delText>
        </w:r>
      </w:del>
      <w:del w:id="1012" w:author="Hadizabel" w:date="2012-02-01T23:40:00Z">
        <w:r w:rsidRPr="005615FF" w:rsidDel="00655485">
          <w:rPr>
            <w:b w:val="0"/>
            <w:color w:val="000000"/>
          </w:rPr>
          <w:delText xml:space="preserve"> el promedio </w:delText>
        </w:r>
      </w:del>
      <w:r w:rsidRPr="005615FF">
        <w:rPr>
          <w:b w:val="0"/>
          <w:color w:val="000000"/>
        </w:rPr>
        <w:t xml:space="preserve"> </w:t>
      </w:r>
      <w:del w:id="1013" w:author="Hadizabel" w:date="2012-02-01T23:41:00Z">
        <w:r w:rsidR="002351A7" w:rsidRPr="005615FF" w:rsidDel="00655485">
          <w:rPr>
            <w:b w:val="0"/>
            <w:color w:val="000000"/>
          </w:rPr>
          <w:delText xml:space="preserve">establecido </w:delText>
        </w:r>
        <w:r w:rsidRPr="005615FF" w:rsidDel="00655485">
          <w:rPr>
            <w:b w:val="0"/>
            <w:color w:val="000000"/>
          </w:rPr>
          <w:delText>es de</w:delText>
        </w:r>
      </w:del>
      <w:r w:rsidRPr="005615FF">
        <w:rPr>
          <w:b w:val="0"/>
          <w:color w:val="000000"/>
        </w:rPr>
        <w:t xml:space="preserve"> Lps. 3,176.00, equivalente a $166.00</w:t>
      </w:r>
      <w:r w:rsidR="002351A7" w:rsidRPr="005615FF">
        <w:rPr>
          <w:b w:val="0"/>
          <w:color w:val="000000"/>
        </w:rPr>
        <w:t xml:space="preserve"> mensuales</w:t>
      </w:r>
      <w:r w:rsidRPr="005615FF">
        <w:rPr>
          <w:b w:val="0"/>
          <w:color w:val="000000"/>
        </w:rPr>
        <w:t xml:space="preserve">. </w:t>
      </w:r>
      <w:commentRangeEnd w:id="1007"/>
      <w:r w:rsidR="00BC4AF2">
        <w:rPr>
          <w:rStyle w:val="CommentReference"/>
        </w:rPr>
        <w:commentReference w:id="1007"/>
      </w:r>
    </w:p>
    <w:p w:rsidR="002A79A8" w:rsidRPr="005615FF" w:rsidRDefault="002A79A8" w:rsidP="002A79A8">
      <w:pPr>
        <w:pStyle w:val="BodyText"/>
        <w:rPr>
          <w:b w:val="0"/>
          <w:color w:val="000000"/>
        </w:rPr>
      </w:pPr>
      <w:r w:rsidRPr="005615FF">
        <w:rPr>
          <w:b w:val="0"/>
          <w:color w:val="000000"/>
        </w:rPr>
        <w:t xml:space="preserve">259 personas contestaron a la pregunta relacionada con los </w:t>
      </w:r>
      <w:commentRangeStart w:id="1014"/>
      <w:r w:rsidRPr="005615FF">
        <w:rPr>
          <w:b w:val="0"/>
          <w:color w:val="000000"/>
        </w:rPr>
        <w:t xml:space="preserve">egresos </w:t>
      </w:r>
      <w:ins w:id="1015" w:author="Hadizabel" w:date="2012-02-01T23:41:00Z">
        <w:r w:rsidR="00655485">
          <w:rPr>
            <w:b w:val="0"/>
            <w:color w:val="000000"/>
          </w:rPr>
          <w:t xml:space="preserve">familiares </w:t>
        </w:r>
      </w:ins>
      <w:r w:rsidRPr="005615FF">
        <w:rPr>
          <w:b w:val="0"/>
          <w:color w:val="000000"/>
        </w:rPr>
        <w:t>mensuales</w:t>
      </w:r>
      <w:commentRangeEnd w:id="1014"/>
      <w:r w:rsidR="008C00C5">
        <w:rPr>
          <w:rStyle w:val="CommentReference"/>
        </w:rPr>
        <w:commentReference w:id="1014"/>
      </w:r>
      <w:r w:rsidRPr="005615FF">
        <w:rPr>
          <w:b w:val="0"/>
          <w:color w:val="000000"/>
        </w:rPr>
        <w:t xml:space="preserve">, identificándose un promedio mensual de Lps. 2.667.00 </w:t>
      </w:r>
      <w:r w:rsidR="00AC1370" w:rsidRPr="005615FF">
        <w:rPr>
          <w:b w:val="0"/>
          <w:color w:val="000000"/>
        </w:rPr>
        <w:t xml:space="preserve"> equivalente a $ 141.00</w:t>
      </w:r>
      <w:r w:rsidRPr="005615FF">
        <w:rPr>
          <w:b w:val="0"/>
          <w:color w:val="000000"/>
        </w:rPr>
        <w:t xml:space="preserve"> </w:t>
      </w:r>
      <w:r w:rsidR="00B62C73" w:rsidRPr="005615FF">
        <w:rPr>
          <w:b w:val="0"/>
          <w:color w:val="000000"/>
        </w:rPr>
        <w:t>mensuales.</w:t>
      </w:r>
    </w:p>
    <w:p w:rsidR="007C3361" w:rsidRPr="005615FF" w:rsidRDefault="007C3361" w:rsidP="00ED6372">
      <w:pPr>
        <w:pStyle w:val="BodyText"/>
        <w:rPr>
          <w:b w:val="0"/>
          <w:color w:val="000000"/>
        </w:rPr>
      </w:pPr>
      <w:r w:rsidRPr="005615FF">
        <w:rPr>
          <w:b w:val="0"/>
          <w:color w:val="000000"/>
        </w:rPr>
        <w:t xml:space="preserve">Según el INE 2002, el ingreso promedio per </w:t>
      </w:r>
      <w:r w:rsidR="00D91EB7" w:rsidRPr="005615FF">
        <w:rPr>
          <w:b w:val="0"/>
          <w:color w:val="000000"/>
        </w:rPr>
        <w:t>cápita</w:t>
      </w:r>
      <w:r w:rsidRPr="005615FF">
        <w:rPr>
          <w:b w:val="0"/>
          <w:color w:val="000000"/>
        </w:rPr>
        <w:t xml:space="preserve"> del hogar es de Lps. 977.00 en hogares donde hay presencia de por lo menos una persona con discapacidad, cuando el ingreso promedio per </w:t>
      </w:r>
      <w:r w:rsidR="00D91EB7" w:rsidRPr="005615FF">
        <w:rPr>
          <w:b w:val="0"/>
          <w:color w:val="000000"/>
        </w:rPr>
        <w:t>cápita</w:t>
      </w:r>
      <w:r w:rsidRPr="005615FF">
        <w:rPr>
          <w:b w:val="0"/>
          <w:color w:val="000000"/>
        </w:rPr>
        <w:t xml:space="preserve"> del hogar es de Lps.1</w:t>
      </w:r>
      <w:proofErr w:type="gramStart"/>
      <w:r w:rsidRPr="005615FF">
        <w:rPr>
          <w:b w:val="0"/>
          <w:color w:val="000000"/>
        </w:rPr>
        <w:t>,332.00</w:t>
      </w:r>
      <w:proofErr w:type="gramEnd"/>
      <w:r w:rsidRPr="005615FF">
        <w:rPr>
          <w:b w:val="0"/>
          <w:color w:val="000000"/>
        </w:rPr>
        <w:t xml:space="preserve"> (o sea 36% superior). </w:t>
      </w:r>
    </w:p>
    <w:p w:rsidR="00C714FB" w:rsidRPr="005615FF" w:rsidRDefault="007C3361" w:rsidP="007C4E4A">
      <w:pPr>
        <w:pStyle w:val="BodyText"/>
        <w:rPr>
          <w:b w:val="0"/>
          <w:color w:val="000000"/>
        </w:rPr>
      </w:pPr>
      <w:r w:rsidRPr="005615FF">
        <w:rPr>
          <w:b w:val="0"/>
          <w:color w:val="000000"/>
        </w:rPr>
        <w:t xml:space="preserve">La presencia de una persona con discapacidad, impacta sobre el hogar, </w:t>
      </w:r>
      <w:r w:rsidR="00ED6372" w:rsidRPr="005615FF">
        <w:rPr>
          <w:b w:val="0"/>
          <w:color w:val="000000"/>
        </w:rPr>
        <w:t>en</w:t>
      </w:r>
      <w:r w:rsidRPr="005615FF">
        <w:rPr>
          <w:b w:val="0"/>
          <w:color w:val="000000"/>
        </w:rPr>
        <w:t xml:space="preserve"> la menor disponibilid</w:t>
      </w:r>
      <w:r w:rsidR="00FC515B" w:rsidRPr="005615FF">
        <w:rPr>
          <w:b w:val="0"/>
          <w:color w:val="000000"/>
        </w:rPr>
        <w:t>ad para generar ingresos</w:t>
      </w:r>
      <w:r w:rsidRPr="005615FF">
        <w:rPr>
          <w:b w:val="0"/>
          <w:color w:val="000000"/>
        </w:rPr>
        <w:t>, generalmente la mujer,</w:t>
      </w:r>
      <w:r w:rsidR="00FC515B" w:rsidRPr="005615FF">
        <w:rPr>
          <w:b w:val="0"/>
          <w:color w:val="000000"/>
        </w:rPr>
        <w:t xml:space="preserve"> </w:t>
      </w:r>
      <w:r w:rsidRPr="005615FF">
        <w:rPr>
          <w:b w:val="0"/>
          <w:color w:val="000000"/>
        </w:rPr>
        <w:t xml:space="preserve">dedica parte de su tiempo a </w:t>
      </w:r>
      <w:r w:rsidR="00415D20" w:rsidRPr="005615FF">
        <w:rPr>
          <w:b w:val="0"/>
          <w:color w:val="000000"/>
        </w:rPr>
        <w:t>cuidar</w:t>
      </w:r>
      <w:r w:rsidRPr="005615FF">
        <w:rPr>
          <w:b w:val="0"/>
          <w:color w:val="000000"/>
        </w:rPr>
        <w:t xml:space="preserve"> d</w:t>
      </w:r>
      <w:r w:rsidR="007C4E4A" w:rsidRPr="005615FF">
        <w:rPr>
          <w:b w:val="0"/>
          <w:color w:val="000000"/>
        </w:rPr>
        <w:t xml:space="preserve">e la persona con discapacidad. </w:t>
      </w:r>
      <w:r w:rsidR="00FC515B" w:rsidRPr="005615FF">
        <w:rPr>
          <w:b w:val="0"/>
          <w:color w:val="000000"/>
        </w:rPr>
        <w:t>Cabe destacar que sumado a lo anterior, las familias incurren en más ga</w:t>
      </w:r>
      <w:r w:rsidR="00E640A9" w:rsidRPr="005615FF">
        <w:rPr>
          <w:b w:val="0"/>
          <w:color w:val="000000"/>
        </w:rPr>
        <w:t>s</w:t>
      </w:r>
      <w:r w:rsidR="00FC515B" w:rsidRPr="005615FF">
        <w:rPr>
          <w:b w:val="0"/>
          <w:color w:val="000000"/>
        </w:rPr>
        <w:t xml:space="preserve">tos, relacionados con su atención. </w:t>
      </w:r>
    </w:p>
    <w:p w:rsidR="0008155E" w:rsidRPr="005615FF" w:rsidRDefault="0008155E" w:rsidP="007C4E4A">
      <w:pPr>
        <w:pStyle w:val="BodyText"/>
        <w:rPr>
          <w:b w:val="0"/>
          <w:color w:val="000000"/>
        </w:rPr>
      </w:pPr>
    </w:p>
    <w:p w:rsidR="00AB576F" w:rsidRDefault="004C49D2" w:rsidP="0008155E">
      <w:pPr>
        <w:rPr>
          <w:ins w:id="1016" w:author="Hadizabel" w:date="2012-02-02T15:26:00Z"/>
        </w:rPr>
      </w:pPr>
      <w:r w:rsidRPr="005615FF">
        <w:t>Anexo</w:t>
      </w:r>
      <w:ins w:id="1017" w:author="Hadizabel" w:date="2012-02-02T15:27:00Z">
        <w:r w:rsidR="00AB576F">
          <w:t>: Lista de participantes en el Censo</w:t>
        </w:r>
      </w:ins>
      <w:r w:rsidRPr="005615FF">
        <w:t xml:space="preserve"> </w:t>
      </w:r>
    </w:p>
    <w:p w:rsidR="0008155E" w:rsidRPr="00AB576F" w:rsidRDefault="00A652C6" w:rsidP="0008155E">
      <w:pPr>
        <w:rPr>
          <w:strike/>
          <w:rPrChange w:id="1018" w:author="Hadizabel" w:date="2012-02-02T15:26:00Z">
            <w:rPr/>
          </w:rPrChange>
        </w:rPr>
      </w:pPr>
      <w:r w:rsidRPr="00A652C6">
        <w:rPr>
          <w:strike/>
          <w:rPrChange w:id="1019" w:author="Hadizabel" w:date="2012-02-02T15:26:00Z">
            <w:rPr>
              <w:sz w:val="16"/>
              <w:szCs w:val="16"/>
            </w:rPr>
          </w:rPrChange>
        </w:rPr>
        <w:t>Comunidades Censadas</w:t>
      </w:r>
    </w:p>
    <w:tbl>
      <w:tblPr>
        <w:tblStyle w:val="TableGrid"/>
        <w:tblW w:w="0" w:type="auto"/>
        <w:tblInd w:w="1321" w:type="dxa"/>
        <w:tblLook w:val="04A0" w:firstRow="1" w:lastRow="0" w:firstColumn="1" w:lastColumn="0" w:noHBand="0" w:noVBand="1"/>
        <w:tblPrChange w:id="1020" w:author="pc" w:date="2012-02-01T11:20:00Z">
          <w:tblPr>
            <w:tblStyle w:val="TableGrid"/>
            <w:tblW w:w="0" w:type="auto"/>
            <w:tblInd w:w="1321" w:type="dxa"/>
            <w:tblLook w:val="04A0" w:firstRow="1" w:lastRow="0" w:firstColumn="1" w:lastColumn="0" w:noHBand="0" w:noVBand="1"/>
          </w:tblPr>
        </w:tblPrChange>
      </w:tblPr>
      <w:tblGrid>
        <w:gridCol w:w="568"/>
        <w:gridCol w:w="2724"/>
        <w:gridCol w:w="1142"/>
        <w:gridCol w:w="1843"/>
        <w:tblGridChange w:id="1021">
          <w:tblGrid>
            <w:gridCol w:w="538"/>
            <w:gridCol w:w="783"/>
            <w:gridCol w:w="568"/>
            <w:gridCol w:w="1373"/>
            <w:gridCol w:w="1142"/>
            <w:gridCol w:w="209"/>
            <w:gridCol w:w="1142"/>
            <w:gridCol w:w="492"/>
            <w:gridCol w:w="1351"/>
          </w:tblGrid>
        </w:tblGridChange>
      </w:tblGrid>
      <w:tr w:rsidR="0008155E" w:rsidRPr="00AB576F" w:rsidTr="0031472B">
        <w:trPr>
          <w:trPrChange w:id="1022" w:author="pc" w:date="2012-02-01T11:20:00Z">
            <w:trPr>
              <w:gridAfter w:val="0"/>
            </w:trPr>
          </w:trPrChange>
        </w:trPr>
        <w:tc>
          <w:tcPr>
            <w:tcW w:w="538" w:type="dxa"/>
            <w:vAlign w:val="center"/>
            <w:tcPrChange w:id="1023" w:author="pc" w:date="2012-02-01T11:20:00Z">
              <w:tcPr>
                <w:tcW w:w="538" w:type="dxa"/>
              </w:tcPr>
            </w:tcPrChange>
          </w:tcPr>
          <w:p w:rsidR="00541E5A" w:rsidRDefault="00A652C6">
            <w:pPr>
              <w:jc w:val="center"/>
              <w:rPr>
                <w:strike/>
                <w:sz w:val="22"/>
                <w:szCs w:val="22"/>
                <w:rPrChange w:id="1024" w:author="Hadizabel" w:date="2012-02-02T15:26:00Z">
                  <w:rPr>
                    <w:b w:val="0"/>
                  </w:rPr>
                </w:rPrChange>
              </w:rPr>
              <w:pPrChange w:id="1025" w:author="pc" w:date="2012-02-01T11:20:00Z">
                <w:pPr>
                  <w:spacing w:after="200" w:line="276" w:lineRule="auto"/>
                </w:pPr>
              </w:pPrChange>
            </w:pPr>
            <w:r w:rsidRPr="00A652C6">
              <w:rPr>
                <w:strike/>
                <w:rPrChange w:id="1026" w:author="Hadizabel" w:date="2012-02-02T15:26:00Z">
                  <w:rPr>
                    <w:sz w:val="16"/>
                    <w:szCs w:val="16"/>
                  </w:rPr>
                </w:rPrChange>
              </w:rPr>
              <w:t>No.</w:t>
            </w:r>
          </w:p>
        </w:tc>
        <w:tc>
          <w:tcPr>
            <w:tcW w:w="2724" w:type="dxa"/>
            <w:vAlign w:val="center"/>
            <w:tcPrChange w:id="1027" w:author="pc" w:date="2012-02-01T11:20:00Z">
              <w:tcPr>
                <w:tcW w:w="2724" w:type="dxa"/>
                <w:gridSpan w:val="3"/>
              </w:tcPr>
            </w:tcPrChange>
          </w:tcPr>
          <w:p w:rsidR="0008155E" w:rsidRPr="00AB576F" w:rsidRDefault="00A652C6" w:rsidP="0031472B">
            <w:pPr>
              <w:spacing w:after="200" w:line="276" w:lineRule="auto"/>
              <w:jc w:val="center"/>
              <w:rPr>
                <w:strike/>
                <w:sz w:val="22"/>
                <w:szCs w:val="22"/>
                <w:rPrChange w:id="1028" w:author="Hadizabel" w:date="2012-02-02T15:26:00Z">
                  <w:rPr/>
                </w:rPrChange>
              </w:rPr>
            </w:pPr>
            <w:r w:rsidRPr="00A652C6">
              <w:rPr>
                <w:strike/>
                <w:rPrChange w:id="1029" w:author="Hadizabel" w:date="2012-02-02T15:26:00Z">
                  <w:rPr>
                    <w:sz w:val="16"/>
                    <w:szCs w:val="16"/>
                  </w:rPr>
                </w:rPrChange>
              </w:rPr>
              <w:t>Aldeas y caseríos</w:t>
            </w:r>
          </w:p>
        </w:tc>
        <w:tc>
          <w:tcPr>
            <w:tcW w:w="1142" w:type="dxa"/>
            <w:vAlign w:val="center"/>
            <w:tcPrChange w:id="1030" w:author="pc" w:date="2012-02-01T11:20:00Z">
              <w:tcPr>
                <w:tcW w:w="1142" w:type="dxa"/>
              </w:tcPr>
            </w:tcPrChange>
          </w:tcPr>
          <w:p w:rsidR="00541E5A" w:rsidRDefault="00A652C6">
            <w:pPr>
              <w:jc w:val="center"/>
              <w:rPr>
                <w:strike/>
                <w:sz w:val="22"/>
                <w:szCs w:val="22"/>
                <w:rPrChange w:id="1031" w:author="Hadizabel" w:date="2012-02-02T15:26:00Z">
                  <w:rPr/>
                </w:rPrChange>
              </w:rPr>
              <w:pPrChange w:id="1032" w:author="pc" w:date="2012-02-01T11:20:00Z">
                <w:pPr>
                  <w:spacing w:after="200" w:line="276" w:lineRule="auto"/>
                </w:pPr>
              </w:pPrChange>
            </w:pPr>
            <w:r w:rsidRPr="00A652C6">
              <w:rPr>
                <w:strike/>
                <w:rPrChange w:id="1033" w:author="Hadizabel" w:date="2012-02-02T15:26:00Z">
                  <w:rPr>
                    <w:sz w:val="16"/>
                    <w:szCs w:val="16"/>
                  </w:rPr>
                </w:rPrChange>
              </w:rPr>
              <w:t>No de hogares  visitados</w:t>
            </w:r>
          </w:p>
        </w:tc>
        <w:tc>
          <w:tcPr>
            <w:tcW w:w="1843" w:type="dxa"/>
            <w:vAlign w:val="center"/>
            <w:tcPrChange w:id="1034" w:author="pc" w:date="2012-02-01T11:20:00Z">
              <w:tcPr>
                <w:tcW w:w="1843" w:type="dxa"/>
                <w:gridSpan w:val="3"/>
              </w:tcPr>
            </w:tcPrChange>
          </w:tcPr>
          <w:p w:rsidR="00541E5A" w:rsidRDefault="00A652C6">
            <w:pPr>
              <w:jc w:val="center"/>
              <w:rPr>
                <w:strike/>
                <w:sz w:val="22"/>
                <w:szCs w:val="22"/>
                <w:rPrChange w:id="1035" w:author="Hadizabel" w:date="2012-02-02T15:26:00Z">
                  <w:rPr/>
                </w:rPrChange>
              </w:rPr>
              <w:pPrChange w:id="1036" w:author="pc" w:date="2012-02-01T11:20:00Z">
                <w:pPr>
                  <w:spacing w:after="200" w:line="276" w:lineRule="auto"/>
                </w:pPr>
              </w:pPrChange>
            </w:pPr>
            <w:r w:rsidRPr="00A652C6">
              <w:rPr>
                <w:strike/>
                <w:rPrChange w:id="1037" w:author="Hadizabel" w:date="2012-02-02T15:26:00Z">
                  <w:rPr>
                    <w:sz w:val="16"/>
                    <w:szCs w:val="16"/>
                  </w:rPr>
                </w:rPrChange>
              </w:rPr>
              <w:t>No. de Boletas aplicadas</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38" w:author="Hadizabel" w:date="2012-02-02T15:26:00Z">
                  <w:rPr>
                    <w:b w:val="0"/>
                  </w:rPr>
                </w:rPrChange>
              </w:rPr>
            </w:pPr>
            <w:r w:rsidRPr="00A652C6">
              <w:rPr>
                <w:b w:val="0"/>
                <w:strike/>
                <w:rPrChange w:id="1039" w:author="Hadizabel" w:date="2012-02-02T15:26:00Z">
                  <w:rPr>
                    <w:b w:val="0"/>
                    <w:sz w:val="16"/>
                    <w:szCs w:val="16"/>
                  </w:rPr>
                </w:rPrChange>
              </w:rPr>
              <w:t>1</w:t>
            </w:r>
          </w:p>
        </w:tc>
        <w:tc>
          <w:tcPr>
            <w:tcW w:w="2724" w:type="dxa"/>
          </w:tcPr>
          <w:p w:rsidR="0008155E" w:rsidRPr="00AB576F" w:rsidRDefault="00A652C6" w:rsidP="00FE7C7B">
            <w:pPr>
              <w:spacing w:after="200" w:line="276" w:lineRule="auto"/>
              <w:jc w:val="left"/>
              <w:rPr>
                <w:b w:val="0"/>
                <w:strike/>
                <w:sz w:val="22"/>
                <w:szCs w:val="22"/>
                <w:rPrChange w:id="1040" w:author="Hadizabel" w:date="2012-02-02T15:26:00Z">
                  <w:rPr>
                    <w:b w:val="0"/>
                  </w:rPr>
                </w:rPrChange>
              </w:rPr>
            </w:pPr>
            <w:r w:rsidRPr="00A652C6">
              <w:rPr>
                <w:b w:val="0"/>
                <w:strike/>
                <w:rPrChange w:id="1041" w:author="Hadizabel" w:date="2012-02-02T15:26:00Z">
                  <w:rPr>
                    <w:b w:val="0"/>
                    <w:sz w:val="16"/>
                    <w:szCs w:val="16"/>
                  </w:rPr>
                </w:rPrChange>
              </w:rPr>
              <w:t>San Marcos</w:t>
            </w:r>
          </w:p>
        </w:tc>
        <w:tc>
          <w:tcPr>
            <w:tcW w:w="1142" w:type="dxa"/>
          </w:tcPr>
          <w:p w:rsidR="0008155E" w:rsidRPr="00AB576F" w:rsidRDefault="00A652C6" w:rsidP="00FE7C7B">
            <w:pPr>
              <w:spacing w:after="200" w:line="276" w:lineRule="auto"/>
              <w:jc w:val="center"/>
              <w:rPr>
                <w:b w:val="0"/>
                <w:strike/>
                <w:sz w:val="22"/>
                <w:szCs w:val="22"/>
                <w:rPrChange w:id="1042" w:author="Hadizabel" w:date="2012-02-02T15:26:00Z">
                  <w:rPr>
                    <w:b w:val="0"/>
                  </w:rPr>
                </w:rPrChange>
              </w:rPr>
            </w:pPr>
            <w:r w:rsidRPr="00A652C6">
              <w:rPr>
                <w:b w:val="0"/>
                <w:strike/>
                <w:rPrChange w:id="1043" w:author="Hadizabel" w:date="2012-02-02T15:26:00Z">
                  <w:rPr>
                    <w:b w:val="0"/>
                    <w:sz w:val="16"/>
                    <w:szCs w:val="16"/>
                  </w:rPr>
                </w:rPrChange>
              </w:rPr>
              <w:t>54</w:t>
            </w:r>
          </w:p>
        </w:tc>
        <w:tc>
          <w:tcPr>
            <w:tcW w:w="1843" w:type="dxa"/>
          </w:tcPr>
          <w:p w:rsidR="0008155E" w:rsidRPr="00AB576F" w:rsidRDefault="00A652C6" w:rsidP="00FE7C7B">
            <w:pPr>
              <w:spacing w:after="200" w:line="276" w:lineRule="auto"/>
              <w:rPr>
                <w:b w:val="0"/>
                <w:strike/>
                <w:sz w:val="22"/>
                <w:szCs w:val="22"/>
                <w:rPrChange w:id="1044" w:author="Hadizabel" w:date="2012-02-02T15:26:00Z">
                  <w:rPr>
                    <w:b w:val="0"/>
                  </w:rPr>
                </w:rPrChange>
              </w:rPr>
            </w:pPr>
            <w:r w:rsidRPr="00A652C6">
              <w:rPr>
                <w:b w:val="0"/>
                <w:strike/>
                <w:rPrChange w:id="1045" w:author="Hadizabel" w:date="2012-02-02T15:26:00Z">
                  <w:rPr>
                    <w:b w:val="0"/>
                    <w:sz w:val="16"/>
                    <w:szCs w:val="16"/>
                  </w:rPr>
                </w:rPrChange>
              </w:rPr>
              <w:t>1 aldea 1 caserío</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46" w:author="Hadizabel" w:date="2012-02-02T15:26:00Z">
                  <w:rPr>
                    <w:b w:val="0"/>
                  </w:rPr>
                </w:rPrChange>
              </w:rPr>
            </w:pPr>
            <w:r w:rsidRPr="00A652C6">
              <w:rPr>
                <w:b w:val="0"/>
                <w:strike/>
                <w:rPrChange w:id="1047" w:author="Hadizabel" w:date="2012-02-02T15:26:00Z">
                  <w:rPr>
                    <w:b w:val="0"/>
                    <w:sz w:val="16"/>
                    <w:szCs w:val="16"/>
                  </w:rPr>
                </w:rPrChange>
              </w:rPr>
              <w:t>2</w:t>
            </w:r>
          </w:p>
        </w:tc>
        <w:tc>
          <w:tcPr>
            <w:tcW w:w="2724" w:type="dxa"/>
          </w:tcPr>
          <w:p w:rsidR="0008155E" w:rsidRPr="00AB576F" w:rsidRDefault="00A652C6" w:rsidP="00FE7C7B">
            <w:pPr>
              <w:spacing w:after="200" w:line="276" w:lineRule="auto"/>
              <w:jc w:val="left"/>
              <w:rPr>
                <w:b w:val="0"/>
                <w:strike/>
                <w:sz w:val="22"/>
                <w:szCs w:val="22"/>
                <w:rPrChange w:id="1048" w:author="Hadizabel" w:date="2012-02-02T15:26:00Z">
                  <w:rPr>
                    <w:b w:val="0"/>
                  </w:rPr>
                </w:rPrChange>
              </w:rPr>
            </w:pPr>
            <w:r w:rsidRPr="00A652C6">
              <w:rPr>
                <w:b w:val="0"/>
                <w:strike/>
                <w:rPrChange w:id="1049" w:author="Hadizabel" w:date="2012-02-02T15:26:00Z">
                  <w:rPr>
                    <w:b w:val="0"/>
                    <w:sz w:val="16"/>
                    <w:szCs w:val="16"/>
                  </w:rPr>
                </w:rPrChange>
              </w:rPr>
              <w:t>Choloma Abajo</w:t>
            </w:r>
          </w:p>
        </w:tc>
        <w:tc>
          <w:tcPr>
            <w:tcW w:w="1142" w:type="dxa"/>
          </w:tcPr>
          <w:p w:rsidR="0008155E" w:rsidRPr="00AB576F" w:rsidRDefault="00A652C6" w:rsidP="00FE7C7B">
            <w:pPr>
              <w:spacing w:after="200" w:line="276" w:lineRule="auto"/>
              <w:jc w:val="center"/>
              <w:rPr>
                <w:b w:val="0"/>
                <w:strike/>
                <w:sz w:val="22"/>
                <w:szCs w:val="22"/>
                <w:rPrChange w:id="1050" w:author="Hadizabel" w:date="2012-02-02T15:26:00Z">
                  <w:rPr>
                    <w:b w:val="0"/>
                  </w:rPr>
                </w:rPrChange>
              </w:rPr>
            </w:pPr>
            <w:r w:rsidRPr="00A652C6">
              <w:rPr>
                <w:b w:val="0"/>
                <w:strike/>
                <w:rPrChange w:id="1051" w:author="Hadizabel" w:date="2012-02-02T15:26:00Z">
                  <w:rPr>
                    <w:b w:val="0"/>
                    <w:sz w:val="16"/>
                    <w:szCs w:val="16"/>
                  </w:rPr>
                </w:rPrChange>
              </w:rPr>
              <w:t>125</w:t>
            </w:r>
          </w:p>
        </w:tc>
        <w:tc>
          <w:tcPr>
            <w:tcW w:w="1843" w:type="dxa"/>
          </w:tcPr>
          <w:p w:rsidR="0008155E" w:rsidRPr="00AB576F" w:rsidRDefault="00A652C6" w:rsidP="00FE7C7B">
            <w:pPr>
              <w:spacing w:after="200" w:line="276" w:lineRule="auto"/>
              <w:jc w:val="center"/>
              <w:rPr>
                <w:b w:val="0"/>
                <w:strike/>
                <w:sz w:val="22"/>
                <w:szCs w:val="22"/>
                <w:rPrChange w:id="1052" w:author="Hadizabel" w:date="2012-02-02T15:26:00Z">
                  <w:rPr>
                    <w:b w:val="0"/>
                  </w:rPr>
                </w:rPrChange>
              </w:rPr>
            </w:pPr>
            <w:r w:rsidRPr="00A652C6">
              <w:rPr>
                <w:b w:val="0"/>
                <w:strike/>
                <w:rPrChange w:id="1053" w:author="Hadizabel" w:date="2012-02-02T15:26:00Z">
                  <w:rPr>
                    <w:b w:val="0"/>
                    <w:sz w:val="16"/>
                    <w:szCs w:val="16"/>
                  </w:rPr>
                </w:rPrChange>
              </w:rPr>
              <w:t>Choloma sin Arriba 7</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54" w:author="Hadizabel" w:date="2012-02-02T15:26:00Z">
                  <w:rPr>
                    <w:b w:val="0"/>
                  </w:rPr>
                </w:rPrChange>
              </w:rPr>
            </w:pPr>
            <w:r w:rsidRPr="00A652C6">
              <w:rPr>
                <w:b w:val="0"/>
                <w:strike/>
                <w:rPrChange w:id="1055" w:author="Hadizabel" w:date="2012-02-02T15:26:00Z">
                  <w:rPr>
                    <w:b w:val="0"/>
                    <w:sz w:val="16"/>
                    <w:szCs w:val="16"/>
                  </w:rPr>
                </w:rPrChange>
              </w:rPr>
              <w:t>3</w:t>
            </w:r>
          </w:p>
        </w:tc>
        <w:tc>
          <w:tcPr>
            <w:tcW w:w="2724" w:type="dxa"/>
          </w:tcPr>
          <w:p w:rsidR="0008155E" w:rsidRPr="00AB576F" w:rsidRDefault="00A652C6" w:rsidP="00FE7C7B">
            <w:pPr>
              <w:spacing w:after="200" w:line="276" w:lineRule="auto"/>
              <w:jc w:val="left"/>
              <w:rPr>
                <w:b w:val="0"/>
                <w:strike/>
                <w:sz w:val="22"/>
                <w:szCs w:val="22"/>
                <w:rPrChange w:id="1056" w:author="Hadizabel" w:date="2012-02-02T15:26:00Z">
                  <w:rPr>
                    <w:b w:val="0"/>
                  </w:rPr>
                </w:rPrChange>
              </w:rPr>
            </w:pPr>
            <w:r w:rsidRPr="00A652C6">
              <w:rPr>
                <w:b w:val="0"/>
                <w:strike/>
                <w:rPrChange w:id="1057" w:author="Hadizabel" w:date="2012-02-02T15:26:00Z">
                  <w:rPr>
                    <w:b w:val="0"/>
                    <w:sz w:val="16"/>
                    <w:szCs w:val="16"/>
                  </w:rPr>
                </w:rPrChange>
              </w:rPr>
              <w:t>Choloma Arriba</w:t>
            </w:r>
          </w:p>
        </w:tc>
        <w:tc>
          <w:tcPr>
            <w:tcW w:w="1142" w:type="dxa"/>
          </w:tcPr>
          <w:p w:rsidR="0008155E" w:rsidRPr="00AB576F" w:rsidRDefault="00A652C6" w:rsidP="00FE7C7B">
            <w:pPr>
              <w:spacing w:after="200" w:line="276" w:lineRule="auto"/>
              <w:jc w:val="center"/>
              <w:rPr>
                <w:b w:val="0"/>
                <w:strike/>
                <w:sz w:val="22"/>
                <w:szCs w:val="22"/>
                <w:rPrChange w:id="1058" w:author="Hadizabel" w:date="2012-02-02T15:26:00Z">
                  <w:rPr>
                    <w:b w:val="0"/>
                  </w:rPr>
                </w:rPrChange>
              </w:rPr>
            </w:pPr>
            <w:r w:rsidRPr="00A652C6">
              <w:rPr>
                <w:b w:val="0"/>
                <w:strike/>
                <w:rPrChange w:id="1059" w:author="Hadizabel" w:date="2012-02-02T15:26:00Z">
                  <w:rPr>
                    <w:b w:val="0"/>
                    <w:sz w:val="16"/>
                    <w:szCs w:val="16"/>
                  </w:rPr>
                </w:rPrChange>
              </w:rPr>
              <w:t>38</w:t>
            </w:r>
          </w:p>
        </w:tc>
        <w:tc>
          <w:tcPr>
            <w:tcW w:w="1843" w:type="dxa"/>
          </w:tcPr>
          <w:p w:rsidR="0008155E" w:rsidRPr="00AB576F" w:rsidRDefault="00A652C6" w:rsidP="00FE7C7B">
            <w:pPr>
              <w:spacing w:after="200" w:line="276" w:lineRule="auto"/>
              <w:jc w:val="center"/>
              <w:rPr>
                <w:b w:val="0"/>
                <w:strike/>
                <w:sz w:val="22"/>
                <w:szCs w:val="22"/>
                <w:rPrChange w:id="1060" w:author="Hadizabel" w:date="2012-02-02T15:26:00Z">
                  <w:rPr>
                    <w:b w:val="0"/>
                  </w:rPr>
                </w:rPrChange>
              </w:rPr>
            </w:pPr>
            <w:r w:rsidRPr="00A652C6">
              <w:rPr>
                <w:b w:val="0"/>
                <w:strike/>
                <w:rPrChange w:id="1061" w:author="Hadizabel" w:date="2012-02-02T15:26:00Z">
                  <w:rPr>
                    <w:b w:val="0"/>
                    <w:sz w:val="16"/>
                    <w:szCs w:val="16"/>
                  </w:rPr>
                </w:rPrChange>
              </w:rPr>
              <w:t>1</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62" w:author="Hadizabel" w:date="2012-02-02T15:26:00Z">
                  <w:rPr>
                    <w:b w:val="0"/>
                  </w:rPr>
                </w:rPrChange>
              </w:rPr>
            </w:pPr>
            <w:r w:rsidRPr="00A652C6">
              <w:rPr>
                <w:b w:val="0"/>
                <w:strike/>
                <w:rPrChange w:id="1063" w:author="Hadizabel" w:date="2012-02-02T15:26:00Z">
                  <w:rPr>
                    <w:b w:val="0"/>
                    <w:sz w:val="16"/>
                    <w:szCs w:val="16"/>
                  </w:rPr>
                </w:rPrChange>
              </w:rPr>
              <w:t>4</w:t>
            </w:r>
          </w:p>
        </w:tc>
        <w:tc>
          <w:tcPr>
            <w:tcW w:w="2724" w:type="dxa"/>
          </w:tcPr>
          <w:p w:rsidR="0008155E" w:rsidRPr="00AB576F" w:rsidRDefault="00A652C6" w:rsidP="00FE7C7B">
            <w:pPr>
              <w:spacing w:after="200" w:line="276" w:lineRule="auto"/>
              <w:jc w:val="left"/>
              <w:rPr>
                <w:b w:val="0"/>
                <w:strike/>
                <w:sz w:val="22"/>
                <w:szCs w:val="22"/>
                <w:rPrChange w:id="1064" w:author="Hadizabel" w:date="2012-02-02T15:26:00Z">
                  <w:rPr>
                    <w:b w:val="0"/>
                  </w:rPr>
                </w:rPrChange>
              </w:rPr>
            </w:pPr>
            <w:r w:rsidRPr="00A652C6">
              <w:rPr>
                <w:b w:val="0"/>
                <w:strike/>
                <w:rPrChange w:id="1065" w:author="Hadizabel" w:date="2012-02-02T15:26:00Z">
                  <w:rPr>
                    <w:b w:val="0"/>
                    <w:sz w:val="16"/>
                    <w:szCs w:val="16"/>
                  </w:rPr>
                </w:rPrChange>
              </w:rPr>
              <w:t>San Antonio</w:t>
            </w:r>
          </w:p>
        </w:tc>
        <w:tc>
          <w:tcPr>
            <w:tcW w:w="1142" w:type="dxa"/>
          </w:tcPr>
          <w:p w:rsidR="0008155E" w:rsidRPr="00AB576F" w:rsidRDefault="00A652C6" w:rsidP="00FE7C7B">
            <w:pPr>
              <w:spacing w:after="200" w:line="276" w:lineRule="auto"/>
              <w:jc w:val="center"/>
              <w:rPr>
                <w:b w:val="0"/>
                <w:strike/>
                <w:sz w:val="22"/>
                <w:szCs w:val="22"/>
                <w:rPrChange w:id="1066" w:author="Hadizabel" w:date="2012-02-02T15:26:00Z">
                  <w:rPr>
                    <w:b w:val="0"/>
                  </w:rPr>
                </w:rPrChange>
              </w:rPr>
            </w:pPr>
            <w:r w:rsidRPr="00A652C6">
              <w:rPr>
                <w:b w:val="0"/>
                <w:strike/>
                <w:rPrChange w:id="1067" w:author="Hadizabel" w:date="2012-02-02T15:26:00Z">
                  <w:rPr>
                    <w:b w:val="0"/>
                    <w:sz w:val="16"/>
                    <w:szCs w:val="16"/>
                  </w:rPr>
                </w:rPrChange>
              </w:rPr>
              <w:t>51</w:t>
            </w:r>
          </w:p>
        </w:tc>
        <w:tc>
          <w:tcPr>
            <w:tcW w:w="1843" w:type="dxa"/>
          </w:tcPr>
          <w:p w:rsidR="0008155E" w:rsidRPr="00AB576F" w:rsidRDefault="00A652C6" w:rsidP="00FE7C7B">
            <w:pPr>
              <w:spacing w:after="200" w:line="276" w:lineRule="auto"/>
              <w:jc w:val="center"/>
              <w:rPr>
                <w:b w:val="0"/>
                <w:strike/>
                <w:sz w:val="22"/>
                <w:szCs w:val="22"/>
                <w:rPrChange w:id="1068" w:author="Hadizabel" w:date="2012-02-02T15:26:00Z">
                  <w:rPr>
                    <w:b w:val="0"/>
                  </w:rPr>
                </w:rPrChange>
              </w:rPr>
            </w:pPr>
            <w:r w:rsidRPr="00A652C6">
              <w:rPr>
                <w:b w:val="0"/>
                <w:strike/>
                <w:rPrChange w:id="1069" w:author="Hadizabel" w:date="2012-02-02T15:26:00Z">
                  <w:rPr>
                    <w:b w:val="0"/>
                    <w:sz w:val="16"/>
                    <w:szCs w:val="16"/>
                  </w:rPr>
                </w:rPrChange>
              </w:rPr>
              <w:t>8</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70" w:author="Hadizabel" w:date="2012-02-02T15:26:00Z">
                  <w:rPr>
                    <w:b w:val="0"/>
                  </w:rPr>
                </w:rPrChange>
              </w:rPr>
            </w:pPr>
            <w:r w:rsidRPr="00A652C6">
              <w:rPr>
                <w:b w:val="0"/>
                <w:strike/>
                <w:rPrChange w:id="1071" w:author="Hadizabel" w:date="2012-02-02T15:26:00Z">
                  <w:rPr>
                    <w:b w:val="0"/>
                    <w:sz w:val="16"/>
                    <w:szCs w:val="16"/>
                  </w:rPr>
                </w:rPrChange>
              </w:rPr>
              <w:t>5</w:t>
            </w:r>
          </w:p>
        </w:tc>
        <w:tc>
          <w:tcPr>
            <w:tcW w:w="2724" w:type="dxa"/>
          </w:tcPr>
          <w:p w:rsidR="0008155E" w:rsidRPr="00AB576F" w:rsidRDefault="00A652C6" w:rsidP="00FE7C7B">
            <w:pPr>
              <w:spacing w:after="200" w:line="276" w:lineRule="auto"/>
              <w:jc w:val="left"/>
              <w:rPr>
                <w:b w:val="0"/>
                <w:strike/>
                <w:sz w:val="22"/>
                <w:szCs w:val="22"/>
                <w:rPrChange w:id="1072" w:author="Hadizabel" w:date="2012-02-02T15:26:00Z">
                  <w:rPr>
                    <w:b w:val="0"/>
                  </w:rPr>
                </w:rPrChange>
              </w:rPr>
            </w:pPr>
            <w:r w:rsidRPr="00A652C6">
              <w:rPr>
                <w:b w:val="0"/>
                <w:strike/>
                <w:rPrChange w:id="1073" w:author="Hadizabel" w:date="2012-02-02T15:26:00Z">
                  <w:rPr>
                    <w:b w:val="0"/>
                    <w:sz w:val="16"/>
                    <w:szCs w:val="16"/>
                  </w:rPr>
                </w:rPrChange>
              </w:rPr>
              <w:t>El Porvenir</w:t>
            </w:r>
          </w:p>
        </w:tc>
        <w:tc>
          <w:tcPr>
            <w:tcW w:w="1142" w:type="dxa"/>
          </w:tcPr>
          <w:p w:rsidR="0008155E" w:rsidRPr="00AB576F" w:rsidRDefault="00A652C6" w:rsidP="00FE7C7B">
            <w:pPr>
              <w:spacing w:after="200" w:line="276" w:lineRule="auto"/>
              <w:jc w:val="center"/>
              <w:rPr>
                <w:b w:val="0"/>
                <w:strike/>
                <w:sz w:val="22"/>
                <w:szCs w:val="22"/>
                <w:rPrChange w:id="1074" w:author="Hadizabel" w:date="2012-02-02T15:26:00Z">
                  <w:rPr>
                    <w:b w:val="0"/>
                  </w:rPr>
                </w:rPrChange>
              </w:rPr>
            </w:pPr>
            <w:r w:rsidRPr="00A652C6">
              <w:rPr>
                <w:b w:val="0"/>
                <w:strike/>
                <w:rPrChange w:id="1075" w:author="Hadizabel" w:date="2012-02-02T15:26:00Z">
                  <w:rPr>
                    <w:b w:val="0"/>
                    <w:sz w:val="16"/>
                    <w:szCs w:val="16"/>
                  </w:rPr>
                </w:rPrChange>
              </w:rPr>
              <w:t>56</w:t>
            </w:r>
          </w:p>
        </w:tc>
        <w:tc>
          <w:tcPr>
            <w:tcW w:w="1843" w:type="dxa"/>
          </w:tcPr>
          <w:p w:rsidR="0008155E" w:rsidRPr="00AB576F" w:rsidRDefault="00A652C6" w:rsidP="00FE7C7B">
            <w:pPr>
              <w:spacing w:after="200" w:line="276" w:lineRule="auto"/>
              <w:jc w:val="center"/>
              <w:rPr>
                <w:b w:val="0"/>
                <w:strike/>
                <w:sz w:val="22"/>
                <w:szCs w:val="22"/>
                <w:rPrChange w:id="1076" w:author="Hadizabel" w:date="2012-02-02T15:26:00Z">
                  <w:rPr>
                    <w:b w:val="0"/>
                  </w:rPr>
                </w:rPrChange>
              </w:rPr>
            </w:pPr>
            <w:r w:rsidRPr="00A652C6">
              <w:rPr>
                <w:b w:val="0"/>
                <w:strike/>
                <w:rPrChange w:id="1077" w:author="Hadizabel" w:date="2012-02-02T15:26:00Z">
                  <w:rPr>
                    <w:b w:val="0"/>
                    <w:sz w:val="16"/>
                    <w:szCs w:val="16"/>
                  </w:rPr>
                </w:rPrChange>
              </w:rPr>
              <w:t>3</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78" w:author="Hadizabel" w:date="2012-02-02T15:26:00Z">
                  <w:rPr>
                    <w:b w:val="0"/>
                  </w:rPr>
                </w:rPrChange>
              </w:rPr>
            </w:pPr>
            <w:r w:rsidRPr="00A652C6">
              <w:rPr>
                <w:b w:val="0"/>
                <w:strike/>
                <w:rPrChange w:id="1079" w:author="Hadizabel" w:date="2012-02-02T15:26:00Z">
                  <w:rPr>
                    <w:b w:val="0"/>
                    <w:sz w:val="16"/>
                    <w:szCs w:val="16"/>
                  </w:rPr>
                </w:rPrChange>
              </w:rPr>
              <w:t>6</w:t>
            </w:r>
          </w:p>
        </w:tc>
        <w:tc>
          <w:tcPr>
            <w:tcW w:w="2724" w:type="dxa"/>
          </w:tcPr>
          <w:p w:rsidR="0008155E" w:rsidRPr="00AB576F" w:rsidRDefault="00A652C6" w:rsidP="00FE7C7B">
            <w:pPr>
              <w:spacing w:after="200" w:line="276" w:lineRule="auto"/>
              <w:jc w:val="left"/>
              <w:rPr>
                <w:b w:val="0"/>
                <w:strike/>
                <w:sz w:val="22"/>
                <w:szCs w:val="22"/>
                <w:rPrChange w:id="1080" w:author="Hadizabel" w:date="2012-02-02T15:26:00Z">
                  <w:rPr>
                    <w:b w:val="0"/>
                  </w:rPr>
                </w:rPrChange>
              </w:rPr>
            </w:pPr>
            <w:r w:rsidRPr="00A652C6">
              <w:rPr>
                <w:b w:val="0"/>
                <w:strike/>
                <w:rPrChange w:id="1081" w:author="Hadizabel" w:date="2012-02-02T15:26:00Z">
                  <w:rPr>
                    <w:b w:val="0"/>
                    <w:sz w:val="16"/>
                    <w:szCs w:val="16"/>
                  </w:rPr>
                </w:rPrChange>
              </w:rPr>
              <w:t>Cipres</w:t>
            </w:r>
          </w:p>
        </w:tc>
        <w:tc>
          <w:tcPr>
            <w:tcW w:w="1142" w:type="dxa"/>
          </w:tcPr>
          <w:p w:rsidR="0008155E" w:rsidRPr="00AB576F" w:rsidRDefault="00A652C6" w:rsidP="00FE7C7B">
            <w:pPr>
              <w:spacing w:after="200" w:line="276" w:lineRule="auto"/>
              <w:jc w:val="center"/>
              <w:rPr>
                <w:b w:val="0"/>
                <w:strike/>
                <w:sz w:val="22"/>
                <w:szCs w:val="22"/>
                <w:rPrChange w:id="1082" w:author="Hadizabel" w:date="2012-02-02T15:26:00Z">
                  <w:rPr>
                    <w:b w:val="0"/>
                  </w:rPr>
                </w:rPrChange>
              </w:rPr>
            </w:pPr>
            <w:r w:rsidRPr="00A652C6">
              <w:rPr>
                <w:b w:val="0"/>
                <w:strike/>
                <w:rPrChange w:id="1083" w:author="Hadizabel" w:date="2012-02-02T15:26:00Z">
                  <w:rPr>
                    <w:b w:val="0"/>
                    <w:sz w:val="16"/>
                    <w:szCs w:val="16"/>
                  </w:rPr>
                </w:rPrChange>
              </w:rPr>
              <w:t>35</w:t>
            </w:r>
          </w:p>
        </w:tc>
        <w:tc>
          <w:tcPr>
            <w:tcW w:w="1843" w:type="dxa"/>
          </w:tcPr>
          <w:p w:rsidR="0008155E" w:rsidRPr="00AB576F" w:rsidRDefault="00A652C6" w:rsidP="00FE7C7B">
            <w:pPr>
              <w:spacing w:after="200" w:line="276" w:lineRule="auto"/>
              <w:jc w:val="center"/>
              <w:rPr>
                <w:b w:val="0"/>
                <w:strike/>
                <w:sz w:val="22"/>
                <w:szCs w:val="22"/>
                <w:rPrChange w:id="1084" w:author="Hadizabel" w:date="2012-02-02T15:26:00Z">
                  <w:rPr>
                    <w:b w:val="0"/>
                  </w:rPr>
                </w:rPrChange>
              </w:rPr>
            </w:pPr>
            <w:r w:rsidRPr="00A652C6">
              <w:rPr>
                <w:b w:val="0"/>
                <w:strike/>
                <w:rPrChange w:id="1085" w:author="Hadizabel" w:date="2012-02-02T15:26:00Z">
                  <w:rPr>
                    <w:b w:val="0"/>
                    <w:sz w:val="16"/>
                    <w:szCs w:val="16"/>
                  </w:rPr>
                </w:rPrChange>
              </w:rPr>
              <w:t>2</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86" w:author="Hadizabel" w:date="2012-02-02T15:26:00Z">
                  <w:rPr>
                    <w:b w:val="0"/>
                  </w:rPr>
                </w:rPrChange>
              </w:rPr>
            </w:pPr>
            <w:r w:rsidRPr="00A652C6">
              <w:rPr>
                <w:b w:val="0"/>
                <w:strike/>
                <w:rPrChange w:id="1087" w:author="Hadizabel" w:date="2012-02-02T15:26:00Z">
                  <w:rPr>
                    <w:b w:val="0"/>
                    <w:sz w:val="16"/>
                    <w:szCs w:val="16"/>
                  </w:rPr>
                </w:rPrChange>
              </w:rPr>
              <w:t>7</w:t>
            </w:r>
          </w:p>
        </w:tc>
        <w:tc>
          <w:tcPr>
            <w:tcW w:w="2724" w:type="dxa"/>
          </w:tcPr>
          <w:p w:rsidR="0008155E" w:rsidRPr="00AB576F" w:rsidRDefault="00A652C6" w:rsidP="00FE7C7B">
            <w:pPr>
              <w:spacing w:after="200" w:line="276" w:lineRule="auto"/>
              <w:jc w:val="left"/>
              <w:rPr>
                <w:b w:val="0"/>
                <w:strike/>
                <w:sz w:val="22"/>
                <w:szCs w:val="22"/>
                <w:rPrChange w:id="1088" w:author="Hadizabel" w:date="2012-02-02T15:26:00Z">
                  <w:rPr>
                    <w:b w:val="0"/>
                  </w:rPr>
                </w:rPrChange>
              </w:rPr>
            </w:pPr>
            <w:r w:rsidRPr="00A652C6">
              <w:rPr>
                <w:b w:val="0"/>
                <w:strike/>
                <w:rPrChange w:id="1089" w:author="Hadizabel" w:date="2012-02-02T15:26:00Z">
                  <w:rPr>
                    <w:b w:val="0"/>
                    <w:sz w:val="16"/>
                    <w:szCs w:val="16"/>
                  </w:rPr>
                </w:rPrChange>
              </w:rPr>
              <w:t>San Jerónimo</w:t>
            </w:r>
          </w:p>
        </w:tc>
        <w:tc>
          <w:tcPr>
            <w:tcW w:w="1142" w:type="dxa"/>
          </w:tcPr>
          <w:p w:rsidR="0008155E" w:rsidRPr="00AB576F" w:rsidRDefault="00A652C6" w:rsidP="00FE7C7B">
            <w:pPr>
              <w:spacing w:after="200" w:line="276" w:lineRule="auto"/>
              <w:jc w:val="center"/>
              <w:rPr>
                <w:b w:val="0"/>
                <w:strike/>
                <w:sz w:val="22"/>
                <w:szCs w:val="22"/>
                <w:rPrChange w:id="1090" w:author="Hadizabel" w:date="2012-02-02T15:26:00Z">
                  <w:rPr>
                    <w:b w:val="0"/>
                  </w:rPr>
                </w:rPrChange>
              </w:rPr>
            </w:pPr>
            <w:r w:rsidRPr="00A652C6">
              <w:rPr>
                <w:b w:val="0"/>
                <w:strike/>
                <w:rPrChange w:id="1091" w:author="Hadizabel" w:date="2012-02-02T15:26:00Z">
                  <w:rPr>
                    <w:b w:val="0"/>
                    <w:sz w:val="16"/>
                    <w:szCs w:val="16"/>
                  </w:rPr>
                </w:rPrChange>
              </w:rPr>
              <w:t>173</w:t>
            </w:r>
          </w:p>
        </w:tc>
        <w:tc>
          <w:tcPr>
            <w:tcW w:w="1843" w:type="dxa"/>
          </w:tcPr>
          <w:p w:rsidR="0008155E" w:rsidRPr="00AB576F" w:rsidRDefault="00A652C6" w:rsidP="00FE7C7B">
            <w:pPr>
              <w:spacing w:after="200" w:line="276" w:lineRule="auto"/>
              <w:jc w:val="center"/>
              <w:rPr>
                <w:b w:val="0"/>
                <w:strike/>
                <w:sz w:val="22"/>
                <w:szCs w:val="22"/>
                <w:rPrChange w:id="1092" w:author="Hadizabel" w:date="2012-02-02T15:26:00Z">
                  <w:rPr>
                    <w:b w:val="0"/>
                  </w:rPr>
                </w:rPrChange>
              </w:rPr>
            </w:pPr>
            <w:r w:rsidRPr="00A652C6">
              <w:rPr>
                <w:b w:val="0"/>
                <w:strike/>
                <w:rPrChange w:id="1093" w:author="Hadizabel" w:date="2012-02-02T15:26:00Z">
                  <w:rPr>
                    <w:b w:val="0"/>
                    <w:sz w:val="16"/>
                    <w:szCs w:val="16"/>
                  </w:rPr>
                </w:rPrChange>
              </w:rPr>
              <w:t>6</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094" w:author="Hadizabel" w:date="2012-02-02T15:26:00Z">
                  <w:rPr>
                    <w:b w:val="0"/>
                  </w:rPr>
                </w:rPrChange>
              </w:rPr>
            </w:pPr>
            <w:r w:rsidRPr="00A652C6">
              <w:rPr>
                <w:b w:val="0"/>
                <w:strike/>
                <w:rPrChange w:id="1095" w:author="Hadizabel" w:date="2012-02-02T15:26:00Z">
                  <w:rPr>
                    <w:b w:val="0"/>
                    <w:sz w:val="16"/>
                    <w:szCs w:val="16"/>
                  </w:rPr>
                </w:rPrChange>
              </w:rPr>
              <w:t>8</w:t>
            </w:r>
          </w:p>
        </w:tc>
        <w:tc>
          <w:tcPr>
            <w:tcW w:w="2724" w:type="dxa"/>
          </w:tcPr>
          <w:p w:rsidR="0008155E" w:rsidRPr="00AB576F" w:rsidRDefault="00A652C6" w:rsidP="00FE7C7B">
            <w:pPr>
              <w:spacing w:after="200" w:line="276" w:lineRule="auto"/>
              <w:jc w:val="left"/>
              <w:rPr>
                <w:b w:val="0"/>
                <w:strike/>
                <w:sz w:val="22"/>
                <w:szCs w:val="22"/>
                <w:rPrChange w:id="1096" w:author="Hadizabel" w:date="2012-02-02T15:26:00Z">
                  <w:rPr>
                    <w:b w:val="0"/>
                  </w:rPr>
                </w:rPrChange>
              </w:rPr>
            </w:pPr>
            <w:r w:rsidRPr="00A652C6">
              <w:rPr>
                <w:b w:val="0"/>
                <w:strike/>
                <w:rPrChange w:id="1097" w:author="Hadizabel" w:date="2012-02-02T15:26:00Z">
                  <w:rPr>
                    <w:b w:val="0"/>
                    <w:sz w:val="16"/>
                    <w:szCs w:val="16"/>
                  </w:rPr>
                </w:rPrChange>
              </w:rPr>
              <w:t>Coclan</w:t>
            </w:r>
          </w:p>
        </w:tc>
        <w:tc>
          <w:tcPr>
            <w:tcW w:w="1142" w:type="dxa"/>
          </w:tcPr>
          <w:p w:rsidR="0008155E" w:rsidRPr="00AB576F" w:rsidRDefault="00A652C6" w:rsidP="00FE7C7B">
            <w:pPr>
              <w:spacing w:after="200" w:line="276" w:lineRule="auto"/>
              <w:jc w:val="center"/>
              <w:rPr>
                <w:b w:val="0"/>
                <w:strike/>
                <w:sz w:val="22"/>
                <w:szCs w:val="22"/>
                <w:rPrChange w:id="1098" w:author="Hadizabel" w:date="2012-02-02T15:26:00Z">
                  <w:rPr>
                    <w:b w:val="0"/>
                  </w:rPr>
                </w:rPrChange>
              </w:rPr>
            </w:pPr>
            <w:r w:rsidRPr="00A652C6">
              <w:rPr>
                <w:b w:val="0"/>
                <w:strike/>
                <w:rPrChange w:id="1099" w:author="Hadizabel" w:date="2012-02-02T15:26:00Z">
                  <w:rPr>
                    <w:b w:val="0"/>
                    <w:sz w:val="16"/>
                    <w:szCs w:val="16"/>
                  </w:rPr>
                </w:rPrChange>
              </w:rPr>
              <w:t>232</w:t>
            </w:r>
          </w:p>
        </w:tc>
        <w:tc>
          <w:tcPr>
            <w:tcW w:w="1843" w:type="dxa"/>
          </w:tcPr>
          <w:p w:rsidR="0008155E" w:rsidRPr="00AB576F" w:rsidRDefault="00A652C6" w:rsidP="00FE7C7B">
            <w:pPr>
              <w:spacing w:after="200" w:line="276" w:lineRule="auto"/>
              <w:jc w:val="center"/>
              <w:rPr>
                <w:b w:val="0"/>
                <w:strike/>
                <w:sz w:val="22"/>
                <w:szCs w:val="22"/>
                <w:rPrChange w:id="1100" w:author="Hadizabel" w:date="2012-02-02T15:26:00Z">
                  <w:rPr>
                    <w:b w:val="0"/>
                  </w:rPr>
                </w:rPrChange>
              </w:rPr>
            </w:pPr>
            <w:r w:rsidRPr="00A652C6">
              <w:rPr>
                <w:b w:val="0"/>
                <w:strike/>
                <w:rPrChange w:id="1101" w:author="Hadizabel" w:date="2012-02-02T15:26:00Z">
                  <w:rPr>
                    <w:b w:val="0"/>
                    <w:sz w:val="16"/>
                    <w:szCs w:val="16"/>
                  </w:rPr>
                </w:rPrChange>
              </w:rPr>
              <w:t>6</w:t>
            </w:r>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102" w:author="Hadizabel" w:date="2012-02-02T15:26:00Z">
                  <w:rPr>
                    <w:b w:val="0"/>
                  </w:rPr>
                </w:rPrChange>
              </w:rPr>
            </w:pPr>
            <w:r w:rsidRPr="00A652C6">
              <w:rPr>
                <w:b w:val="0"/>
                <w:strike/>
                <w:rPrChange w:id="1103" w:author="Hadizabel" w:date="2012-02-02T15:26:00Z">
                  <w:rPr>
                    <w:b w:val="0"/>
                    <w:sz w:val="16"/>
                    <w:szCs w:val="16"/>
                  </w:rPr>
                </w:rPrChange>
              </w:rPr>
              <w:t>9.</w:t>
            </w:r>
          </w:p>
        </w:tc>
        <w:tc>
          <w:tcPr>
            <w:tcW w:w="2724" w:type="dxa"/>
          </w:tcPr>
          <w:p w:rsidR="0008155E" w:rsidRPr="00AB576F" w:rsidRDefault="00A652C6" w:rsidP="00FE7C7B">
            <w:pPr>
              <w:spacing w:after="200" w:line="276" w:lineRule="auto"/>
              <w:jc w:val="left"/>
              <w:rPr>
                <w:b w:val="0"/>
                <w:strike/>
                <w:sz w:val="22"/>
                <w:szCs w:val="22"/>
                <w:rPrChange w:id="1104" w:author="Hadizabel" w:date="2012-02-02T15:26:00Z">
                  <w:rPr>
                    <w:b w:val="0"/>
                  </w:rPr>
                </w:rPrChange>
              </w:rPr>
            </w:pPr>
            <w:r w:rsidRPr="00A652C6">
              <w:rPr>
                <w:b w:val="0"/>
                <w:strike/>
                <w:rPrChange w:id="1105" w:author="Hadizabel" w:date="2012-02-02T15:26:00Z">
                  <w:rPr>
                    <w:b w:val="0"/>
                    <w:sz w:val="16"/>
                    <w:szCs w:val="16"/>
                  </w:rPr>
                </w:rPrChange>
              </w:rPr>
              <w:t>El Zapote</w:t>
            </w:r>
          </w:p>
        </w:tc>
        <w:tc>
          <w:tcPr>
            <w:tcW w:w="1142" w:type="dxa"/>
          </w:tcPr>
          <w:p w:rsidR="0008155E" w:rsidRPr="00AB576F" w:rsidRDefault="00A652C6" w:rsidP="00FE7C7B">
            <w:pPr>
              <w:spacing w:after="200" w:line="276" w:lineRule="auto"/>
              <w:jc w:val="center"/>
              <w:rPr>
                <w:b w:val="0"/>
                <w:strike/>
                <w:sz w:val="22"/>
                <w:szCs w:val="22"/>
                <w:rPrChange w:id="1106" w:author="Hadizabel" w:date="2012-02-02T15:26:00Z">
                  <w:rPr>
                    <w:b w:val="0"/>
                  </w:rPr>
                </w:rPrChange>
              </w:rPr>
            </w:pPr>
            <w:r w:rsidRPr="00A652C6">
              <w:rPr>
                <w:b w:val="0"/>
                <w:strike/>
                <w:rPrChange w:id="1107" w:author="Hadizabel" w:date="2012-02-02T15:26:00Z">
                  <w:rPr>
                    <w:b w:val="0"/>
                    <w:sz w:val="16"/>
                    <w:szCs w:val="16"/>
                  </w:rPr>
                </w:rPrChange>
              </w:rPr>
              <w:t>112</w:t>
            </w:r>
          </w:p>
        </w:tc>
        <w:tc>
          <w:tcPr>
            <w:tcW w:w="1843" w:type="dxa"/>
          </w:tcPr>
          <w:p w:rsidR="0008155E" w:rsidRPr="00AB576F" w:rsidRDefault="00A652C6" w:rsidP="00FE7C7B">
            <w:pPr>
              <w:spacing w:after="200" w:line="276" w:lineRule="auto"/>
              <w:rPr>
                <w:b w:val="0"/>
                <w:strike/>
                <w:sz w:val="22"/>
                <w:szCs w:val="22"/>
                <w:rPrChange w:id="1108" w:author="Hadizabel" w:date="2012-02-02T15:26:00Z">
                  <w:rPr>
                    <w:b w:val="0"/>
                  </w:rPr>
                </w:rPrChange>
              </w:rPr>
            </w:pPr>
            <w:r w:rsidRPr="00A652C6">
              <w:rPr>
                <w:b w:val="0"/>
                <w:strike/>
                <w:rPrChange w:id="1109" w:author="Hadizabel" w:date="2012-02-02T15:26:00Z">
                  <w:rPr>
                    <w:b w:val="0"/>
                    <w:sz w:val="16"/>
                    <w:szCs w:val="16"/>
                  </w:rPr>
                </w:rPrChange>
              </w:rPr>
              <w:t>5 Zapote La Loma</w:t>
            </w:r>
            <w:proofErr w:type="gramStart"/>
            <w:r w:rsidRPr="00A652C6">
              <w:rPr>
                <w:b w:val="0"/>
                <w:strike/>
                <w:rPrChange w:id="1110" w:author="Hadizabel" w:date="2012-02-02T15:26:00Z">
                  <w:rPr>
                    <w:b w:val="0"/>
                    <w:sz w:val="16"/>
                    <w:szCs w:val="16"/>
                  </w:rPr>
                </w:rPrChange>
              </w:rPr>
              <w:t>?</w:t>
            </w:r>
            <w:proofErr w:type="gramEnd"/>
          </w:p>
        </w:tc>
      </w:tr>
      <w:tr w:rsidR="0008155E" w:rsidRPr="00AB576F" w:rsidTr="00FE7C7B">
        <w:tc>
          <w:tcPr>
            <w:tcW w:w="538" w:type="dxa"/>
          </w:tcPr>
          <w:p w:rsidR="0008155E" w:rsidRPr="00AB576F" w:rsidRDefault="00A652C6" w:rsidP="00FE7C7B">
            <w:pPr>
              <w:spacing w:after="200" w:line="276" w:lineRule="auto"/>
              <w:jc w:val="left"/>
              <w:rPr>
                <w:b w:val="0"/>
                <w:strike/>
                <w:sz w:val="22"/>
                <w:szCs w:val="22"/>
                <w:rPrChange w:id="1111" w:author="Hadizabel" w:date="2012-02-02T15:26:00Z">
                  <w:rPr>
                    <w:b w:val="0"/>
                  </w:rPr>
                </w:rPrChange>
              </w:rPr>
            </w:pPr>
            <w:r w:rsidRPr="00A652C6">
              <w:rPr>
                <w:b w:val="0"/>
                <w:strike/>
                <w:rPrChange w:id="1112" w:author="Hadizabel" w:date="2012-02-02T15:26:00Z">
                  <w:rPr>
                    <w:b w:val="0"/>
                    <w:sz w:val="16"/>
                    <w:szCs w:val="16"/>
                  </w:rPr>
                </w:rPrChange>
              </w:rPr>
              <w:t>10.</w:t>
            </w:r>
          </w:p>
        </w:tc>
        <w:tc>
          <w:tcPr>
            <w:tcW w:w="2724" w:type="dxa"/>
          </w:tcPr>
          <w:p w:rsidR="0008155E" w:rsidRPr="00AB576F" w:rsidRDefault="00A652C6" w:rsidP="00FE7C7B">
            <w:pPr>
              <w:spacing w:after="200" w:line="276" w:lineRule="auto"/>
              <w:jc w:val="left"/>
              <w:rPr>
                <w:b w:val="0"/>
                <w:strike/>
                <w:sz w:val="22"/>
                <w:szCs w:val="22"/>
                <w:rPrChange w:id="1113" w:author="Hadizabel" w:date="2012-02-02T15:26:00Z">
                  <w:rPr>
                    <w:b w:val="0"/>
                  </w:rPr>
                </w:rPrChange>
              </w:rPr>
            </w:pPr>
            <w:r w:rsidRPr="00A652C6">
              <w:rPr>
                <w:b w:val="0"/>
                <w:strike/>
                <w:rPrChange w:id="1114" w:author="Hadizabel" w:date="2012-02-02T15:26:00Z">
                  <w:rPr>
                    <w:b w:val="0"/>
                    <w:sz w:val="16"/>
                    <w:szCs w:val="16"/>
                  </w:rPr>
                </w:rPrChange>
              </w:rPr>
              <w:t>Santa Fé Arriba</w:t>
            </w:r>
          </w:p>
        </w:tc>
        <w:tc>
          <w:tcPr>
            <w:tcW w:w="1142" w:type="dxa"/>
          </w:tcPr>
          <w:p w:rsidR="0008155E" w:rsidRPr="00AB576F" w:rsidRDefault="00A652C6" w:rsidP="00FE7C7B">
            <w:pPr>
              <w:spacing w:after="200" w:line="276" w:lineRule="auto"/>
              <w:jc w:val="center"/>
              <w:rPr>
                <w:b w:val="0"/>
                <w:strike/>
                <w:sz w:val="22"/>
                <w:szCs w:val="22"/>
                <w:rPrChange w:id="1115" w:author="Hadizabel" w:date="2012-02-02T15:26:00Z">
                  <w:rPr>
                    <w:b w:val="0"/>
                  </w:rPr>
                </w:rPrChange>
              </w:rPr>
            </w:pPr>
            <w:r w:rsidRPr="00A652C6">
              <w:rPr>
                <w:b w:val="0"/>
                <w:strike/>
                <w:rPrChange w:id="1116" w:author="Hadizabel" w:date="2012-02-02T15:26:00Z">
                  <w:rPr>
                    <w:b w:val="0"/>
                    <w:sz w:val="16"/>
                    <w:szCs w:val="16"/>
                  </w:rPr>
                </w:rPrChange>
              </w:rPr>
              <w:t>54</w:t>
            </w:r>
          </w:p>
        </w:tc>
        <w:tc>
          <w:tcPr>
            <w:tcW w:w="1843" w:type="dxa"/>
          </w:tcPr>
          <w:p w:rsidR="0008155E" w:rsidRPr="00AB576F" w:rsidRDefault="00A652C6" w:rsidP="00FE7C7B">
            <w:pPr>
              <w:spacing w:after="200" w:line="276" w:lineRule="auto"/>
              <w:jc w:val="center"/>
              <w:rPr>
                <w:b w:val="0"/>
                <w:strike/>
                <w:sz w:val="22"/>
                <w:szCs w:val="22"/>
                <w:rPrChange w:id="1117" w:author="Hadizabel" w:date="2012-02-02T15:26:00Z">
                  <w:rPr>
                    <w:b w:val="0"/>
                  </w:rPr>
                </w:rPrChange>
              </w:rPr>
            </w:pPr>
            <w:r w:rsidRPr="00A652C6">
              <w:rPr>
                <w:b w:val="0"/>
                <w:strike/>
                <w:rPrChange w:id="1118" w:author="Hadizabel" w:date="2012-02-02T15:26:00Z">
                  <w:rPr>
                    <w:b w:val="0"/>
                    <w:sz w:val="16"/>
                    <w:szCs w:val="16"/>
                  </w:rPr>
                </w:rPrChange>
              </w:rPr>
              <w:t>5</w:t>
            </w:r>
            <w:proofErr w:type="gramStart"/>
            <w:r w:rsidRPr="00A652C6">
              <w:rPr>
                <w:b w:val="0"/>
                <w:strike/>
                <w:rPrChange w:id="1119" w:author="Hadizabel" w:date="2012-02-02T15:26:00Z">
                  <w:rPr>
                    <w:b w:val="0"/>
                    <w:sz w:val="16"/>
                    <w:szCs w:val="16"/>
                  </w:rPr>
                </w:rPrChange>
              </w:rPr>
              <w:t>( 4</w:t>
            </w:r>
            <w:proofErr w:type="gramEnd"/>
            <w:r w:rsidRPr="00A652C6">
              <w:rPr>
                <w:b w:val="0"/>
                <w:strike/>
                <w:rPrChange w:id="1120" w:author="Hadizabel" w:date="2012-02-02T15:26:00Z">
                  <w:rPr>
                    <w:b w:val="0"/>
                    <w:sz w:val="16"/>
                    <w:szCs w:val="16"/>
                  </w:rPr>
                </w:rPrChange>
              </w:rPr>
              <w:t xml:space="preserve"> en Sata Fé arriba y uno en Sta. Fé Abajo)</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21" w:author="Hadizabel" w:date="2012-02-02T15:26:00Z">
                  <w:rPr>
                    <w:b w:val="0"/>
                  </w:rPr>
                </w:rPrChange>
              </w:rPr>
            </w:pPr>
            <w:r w:rsidRPr="00A652C6">
              <w:rPr>
                <w:b w:val="0"/>
                <w:strike/>
                <w:rPrChange w:id="1122" w:author="Hadizabel" w:date="2012-02-02T15:26:00Z">
                  <w:rPr>
                    <w:b w:val="0"/>
                    <w:sz w:val="16"/>
                    <w:szCs w:val="16"/>
                  </w:rPr>
                </w:rPrChange>
              </w:rPr>
              <w:t>11</w:t>
            </w:r>
          </w:p>
        </w:tc>
        <w:tc>
          <w:tcPr>
            <w:tcW w:w="2724" w:type="dxa"/>
          </w:tcPr>
          <w:p w:rsidR="0008155E" w:rsidRPr="00AB576F" w:rsidRDefault="00A652C6" w:rsidP="00FE7C7B">
            <w:pPr>
              <w:spacing w:after="200" w:line="276" w:lineRule="auto"/>
              <w:rPr>
                <w:b w:val="0"/>
                <w:strike/>
                <w:sz w:val="22"/>
                <w:szCs w:val="22"/>
                <w:rPrChange w:id="1123" w:author="Hadizabel" w:date="2012-02-02T15:26:00Z">
                  <w:rPr>
                    <w:b w:val="0"/>
                  </w:rPr>
                </w:rPrChange>
              </w:rPr>
            </w:pPr>
            <w:r w:rsidRPr="00A652C6">
              <w:rPr>
                <w:b w:val="0"/>
                <w:strike/>
                <w:rPrChange w:id="1124" w:author="Hadizabel" w:date="2012-02-02T15:26:00Z">
                  <w:rPr>
                    <w:b w:val="0"/>
                    <w:sz w:val="16"/>
                    <w:szCs w:val="16"/>
                  </w:rPr>
                </w:rPrChange>
              </w:rPr>
              <w:t>Unión Praga</w:t>
            </w:r>
          </w:p>
        </w:tc>
        <w:tc>
          <w:tcPr>
            <w:tcW w:w="1142" w:type="dxa"/>
          </w:tcPr>
          <w:p w:rsidR="0008155E" w:rsidRPr="00AB576F" w:rsidRDefault="00A652C6" w:rsidP="00FE7C7B">
            <w:pPr>
              <w:spacing w:after="200" w:line="276" w:lineRule="auto"/>
              <w:jc w:val="center"/>
              <w:rPr>
                <w:b w:val="0"/>
                <w:strike/>
                <w:sz w:val="22"/>
                <w:szCs w:val="22"/>
                <w:rPrChange w:id="1125" w:author="Hadizabel" w:date="2012-02-02T15:26:00Z">
                  <w:rPr>
                    <w:b w:val="0"/>
                  </w:rPr>
                </w:rPrChange>
              </w:rPr>
            </w:pPr>
            <w:r w:rsidRPr="00A652C6">
              <w:rPr>
                <w:b w:val="0"/>
                <w:strike/>
                <w:rPrChange w:id="1126" w:author="Hadizabel" w:date="2012-02-02T15:26:00Z">
                  <w:rPr>
                    <w:b w:val="0"/>
                    <w:sz w:val="16"/>
                    <w:szCs w:val="16"/>
                  </w:rPr>
                </w:rPrChange>
              </w:rPr>
              <w:t>24</w:t>
            </w:r>
          </w:p>
        </w:tc>
        <w:tc>
          <w:tcPr>
            <w:tcW w:w="1843" w:type="dxa"/>
          </w:tcPr>
          <w:p w:rsidR="0008155E" w:rsidRPr="00AB576F" w:rsidRDefault="00A652C6" w:rsidP="00FE7C7B">
            <w:pPr>
              <w:spacing w:after="200" w:line="276" w:lineRule="auto"/>
              <w:jc w:val="center"/>
              <w:rPr>
                <w:b w:val="0"/>
                <w:strike/>
                <w:sz w:val="22"/>
                <w:szCs w:val="22"/>
                <w:rPrChange w:id="1127" w:author="Hadizabel" w:date="2012-02-02T15:26:00Z">
                  <w:rPr>
                    <w:b w:val="0"/>
                  </w:rPr>
                </w:rPrChange>
              </w:rPr>
            </w:pPr>
            <w:r w:rsidRPr="00A652C6">
              <w:rPr>
                <w:b w:val="0"/>
                <w:strike/>
                <w:rPrChange w:id="1128" w:author="Hadizabel" w:date="2012-02-02T15:26:00Z">
                  <w:rPr>
                    <w:b w:val="0"/>
                    <w:sz w:val="16"/>
                    <w:szCs w:val="16"/>
                  </w:rPr>
                </w:rPrChange>
              </w:rPr>
              <w:t>5</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29" w:author="Hadizabel" w:date="2012-02-02T15:26:00Z">
                  <w:rPr>
                    <w:b w:val="0"/>
                  </w:rPr>
                </w:rPrChange>
              </w:rPr>
            </w:pPr>
            <w:r w:rsidRPr="00A652C6">
              <w:rPr>
                <w:b w:val="0"/>
                <w:strike/>
                <w:rPrChange w:id="1130" w:author="Hadizabel" w:date="2012-02-02T15:26:00Z">
                  <w:rPr>
                    <w:b w:val="0"/>
                    <w:sz w:val="16"/>
                    <w:szCs w:val="16"/>
                  </w:rPr>
                </w:rPrChange>
              </w:rPr>
              <w:t>12</w:t>
            </w:r>
          </w:p>
        </w:tc>
        <w:tc>
          <w:tcPr>
            <w:tcW w:w="2724" w:type="dxa"/>
          </w:tcPr>
          <w:p w:rsidR="0008155E" w:rsidRPr="00AB576F" w:rsidRDefault="00A652C6" w:rsidP="00FE7C7B">
            <w:pPr>
              <w:spacing w:after="200" w:line="276" w:lineRule="auto"/>
              <w:rPr>
                <w:b w:val="0"/>
                <w:strike/>
                <w:sz w:val="22"/>
                <w:szCs w:val="22"/>
                <w:rPrChange w:id="1131" w:author="Hadizabel" w:date="2012-02-02T15:26:00Z">
                  <w:rPr>
                    <w:b w:val="0"/>
                  </w:rPr>
                </w:rPrChange>
              </w:rPr>
            </w:pPr>
            <w:r w:rsidRPr="00A652C6">
              <w:rPr>
                <w:b w:val="0"/>
                <w:strike/>
                <w:rPrChange w:id="1132" w:author="Hadizabel" w:date="2012-02-02T15:26:00Z">
                  <w:rPr>
                    <w:b w:val="0"/>
                    <w:sz w:val="16"/>
                    <w:szCs w:val="16"/>
                  </w:rPr>
                </w:rPrChange>
              </w:rPr>
              <w:t>San Francisco</w:t>
            </w:r>
          </w:p>
        </w:tc>
        <w:tc>
          <w:tcPr>
            <w:tcW w:w="1142" w:type="dxa"/>
          </w:tcPr>
          <w:p w:rsidR="0008155E" w:rsidRPr="00AB576F" w:rsidRDefault="00A652C6" w:rsidP="00FE7C7B">
            <w:pPr>
              <w:spacing w:after="200" w:line="276" w:lineRule="auto"/>
              <w:jc w:val="center"/>
              <w:rPr>
                <w:b w:val="0"/>
                <w:strike/>
                <w:sz w:val="22"/>
                <w:szCs w:val="22"/>
                <w:rPrChange w:id="1133" w:author="Hadizabel" w:date="2012-02-02T15:26:00Z">
                  <w:rPr>
                    <w:b w:val="0"/>
                  </w:rPr>
                </w:rPrChange>
              </w:rPr>
            </w:pPr>
            <w:r w:rsidRPr="00A652C6">
              <w:rPr>
                <w:b w:val="0"/>
                <w:strike/>
                <w:rPrChange w:id="1134" w:author="Hadizabel" w:date="2012-02-02T15:26:00Z">
                  <w:rPr>
                    <w:b w:val="0"/>
                    <w:sz w:val="16"/>
                    <w:szCs w:val="16"/>
                  </w:rPr>
                </w:rPrChange>
              </w:rPr>
              <w:t>71</w:t>
            </w:r>
          </w:p>
        </w:tc>
        <w:tc>
          <w:tcPr>
            <w:tcW w:w="1843" w:type="dxa"/>
          </w:tcPr>
          <w:p w:rsidR="0008155E" w:rsidRPr="00AB576F" w:rsidRDefault="00A652C6" w:rsidP="00FE7C7B">
            <w:pPr>
              <w:spacing w:after="200" w:line="276" w:lineRule="auto"/>
              <w:rPr>
                <w:b w:val="0"/>
                <w:strike/>
                <w:sz w:val="22"/>
                <w:szCs w:val="22"/>
                <w:rPrChange w:id="1135" w:author="Hadizabel" w:date="2012-02-02T15:26:00Z">
                  <w:rPr>
                    <w:b w:val="0"/>
                  </w:rPr>
                </w:rPrChange>
              </w:rPr>
            </w:pPr>
            <w:r w:rsidRPr="00A652C6">
              <w:rPr>
                <w:b w:val="0"/>
                <w:strike/>
                <w:rPrChange w:id="1136" w:author="Hadizabel" w:date="2012-02-02T15:26:00Z">
                  <w:rPr>
                    <w:b w:val="0"/>
                    <w:sz w:val="16"/>
                    <w:szCs w:val="16"/>
                  </w:rPr>
                </w:rPrChange>
              </w:rPr>
              <w:t>Total 1 barrio 2 aldea</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37" w:author="Hadizabel" w:date="2012-02-02T15:26:00Z">
                  <w:rPr>
                    <w:b w:val="0"/>
                  </w:rPr>
                </w:rPrChange>
              </w:rPr>
            </w:pPr>
            <w:r w:rsidRPr="00A652C6">
              <w:rPr>
                <w:b w:val="0"/>
                <w:strike/>
                <w:rPrChange w:id="1138" w:author="Hadizabel" w:date="2012-02-02T15:26:00Z">
                  <w:rPr>
                    <w:b w:val="0"/>
                    <w:sz w:val="16"/>
                    <w:szCs w:val="16"/>
                  </w:rPr>
                </w:rPrChange>
              </w:rPr>
              <w:t>13</w:t>
            </w:r>
          </w:p>
        </w:tc>
        <w:tc>
          <w:tcPr>
            <w:tcW w:w="2724" w:type="dxa"/>
          </w:tcPr>
          <w:p w:rsidR="0008155E" w:rsidRPr="00AB576F" w:rsidRDefault="00A652C6" w:rsidP="00FE7C7B">
            <w:pPr>
              <w:spacing w:after="200" w:line="276" w:lineRule="auto"/>
              <w:rPr>
                <w:b w:val="0"/>
                <w:strike/>
                <w:sz w:val="22"/>
                <w:szCs w:val="22"/>
                <w:rPrChange w:id="1139" w:author="Hadizabel" w:date="2012-02-02T15:26:00Z">
                  <w:rPr>
                    <w:b w:val="0"/>
                  </w:rPr>
                </w:rPrChange>
              </w:rPr>
            </w:pPr>
            <w:r w:rsidRPr="00A652C6">
              <w:rPr>
                <w:b w:val="0"/>
                <w:strike/>
                <w:rPrChange w:id="1140" w:author="Hadizabel" w:date="2012-02-02T15:26:00Z">
                  <w:rPr>
                    <w:b w:val="0"/>
                    <w:sz w:val="16"/>
                    <w:szCs w:val="16"/>
                  </w:rPr>
                </w:rPrChange>
              </w:rPr>
              <w:t>La Angostura</w:t>
            </w:r>
          </w:p>
        </w:tc>
        <w:tc>
          <w:tcPr>
            <w:tcW w:w="1142" w:type="dxa"/>
          </w:tcPr>
          <w:p w:rsidR="0008155E" w:rsidRPr="00AB576F" w:rsidRDefault="00A652C6" w:rsidP="00FE7C7B">
            <w:pPr>
              <w:spacing w:after="200" w:line="276" w:lineRule="auto"/>
              <w:jc w:val="center"/>
              <w:rPr>
                <w:b w:val="0"/>
                <w:strike/>
                <w:sz w:val="22"/>
                <w:szCs w:val="22"/>
                <w:rPrChange w:id="1141" w:author="Hadizabel" w:date="2012-02-02T15:26:00Z">
                  <w:rPr>
                    <w:b w:val="0"/>
                  </w:rPr>
                </w:rPrChange>
              </w:rPr>
            </w:pPr>
            <w:r w:rsidRPr="00A652C6">
              <w:rPr>
                <w:b w:val="0"/>
                <w:strike/>
                <w:rPrChange w:id="1142" w:author="Hadizabel" w:date="2012-02-02T15:26:00Z">
                  <w:rPr>
                    <w:b w:val="0"/>
                    <w:sz w:val="16"/>
                    <w:szCs w:val="16"/>
                  </w:rPr>
                </w:rPrChange>
              </w:rPr>
              <w:t>101</w:t>
            </w:r>
          </w:p>
        </w:tc>
        <w:tc>
          <w:tcPr>
            <w:tcW w:w="1843" w:type="dxa"/>
          </w:tcPr>
          <w:p w:rsidR="0008155E" w:rsidRPr="00AB576F" w:rsidRDefault="00A652C6" w:rsidP="00FE7C7B">
            <w:pPr>
              <w:spacing w:after="200" w:line="276" w:lineRule="auto"/>
              <w:jc w:val="center"/>
              <w:rPr>
                <w:b w:val="0"/>
                <w:strike/>
                <w:sz w:val="22"/>
                <w:szCs w:val="22"/>
                <w:rPrChange w:id="1143" w:author="Hadizabel" w:date="2012-02-02T15:26:00Z">
                  <w:rPr>
                    <w:b w:val="0"/>
                  </w:rPr>
                </w:rPrChange>
              </w:rPr>
            </w:pPr>
            <w:r w:rsidRPr="00A652C6">
              <w:rPr>
                <w:b w:val="0"/>
                <w:strike/>
                <w:rPrChange w:id="1144" w:author="Hadizabel" w:date="2012-02-02T15:26:00Z">
                  <w:rPr>
                    <w:b w:val="0"/>
                    <w:sz w:val="16"/>
                    <w:szCs w:val="16"/>
                  </w:rPr>
                </w:rPrChange>
              </w:rPr>
              <w:t>8</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45" w:author="Hadizabel" w:date="2012-02-02T15:26:00Z">
                  <w:rPr>
                    <w:b w:val="0"/>
                  </w:rPr>
                </w:rPrChange>
              </w:rPr>
            </w:pPr>
            <w:r w:rsidRPr="00A652C6">
              <w:rPr>
                <w:b w:val="0"/>
                <w:strike/>
                <w:rPrChange w:id="1146" w:author="Hadizabel" w:date="2012-02-02T15:26:00Z">
                  <w:rPr>
                    <w:b w:val="0"/>
                    <w:sz w:val="16"/>
                    <w:szCs w:val="16"/>
                  </w:rPr>
                </w:rPrChange>
              </w:rPr>
              <w:t>14</w:t>
            </w:r>
          </w:p>
        </w:tc>
        <w:tc>
          <w:tcPr>
            <w:tcW w:w="2724" w:type="dxa"/>
          </w:tcPr>
          <w:p w:rsidR="0008155E" w:rsidRPr="00AB576F" w:rsidRDefault="00A652C6" w:rsidP="00FE7C7B">
            <w:pPr>
              <w:spacing w:after="200" w:line="276" w:lineRule="auto"/>
              <w:rPr>
                <w:b w:val="0"/>
                <w:strike/>
                <w:sz w:val="22"/>
                <w:szCs w:val="22"/>
                <w:rPrChange w:id="1147" w:author="Hadizabel" w:date="2012-02-02T15:26:00Z">
                  <w:rPr>
                    <w:b w:val="0"/>
                  </w:rPr>
                </w:rPrChange>
              </w:rPr>
            </w:pPr>
            <w:r w:rsidRPr="00A652C6">
              <w:rPr>
                <w:b w:val="0"/>
                <w:strike/>
                <w:rPrChange w:id="1148" w:author="Hadizabel" w:date="2012-02-02T15:26:00Z">
                  <w:rPr>
                    <w:b w:val="0"/>
                    <w:sz w:val="16"/>
                    <w:szCs w:val="16"/>
                  </w:rPr>
                </w:rPrChange>
              </w:rPr>
              <w:t>Maye</w:t>
            </w:r>
          </w:p>
        </w:tc>
        <w:tc>
          <w:tcPr>
            <w:tcW w:w="1142" w:type="dxa"/>
          </w:tcPr>
          <w:p w:rsidR="0008155E" w:rsidRPr="00AB576F" w:rsidRDefault="00A652C6" w:rsidP="00FE7C7B">
            <w:pPr>
              <w:spacing w:after="200" w:line="276" w:lineRule="auto"/>
              <w:jc w:val="center"/>
              <w:rPr>
                <w:b w:val="0"/>
                <w:strike/>
                <w:sz w:val="22"/>
                <w:szCs w:val="22"/>
                <w:rPrChange w:id="1149" w:author="Hadizabel" w:date="2012-02-02T15:26:00Z">
                  <w:rPr>
                    <w:b w:val="0"/>
                  </w:rPr>
                </w:rPrChange>
              </w:rPr>
            </w:pPr>
            <w:r w:rsidRPr="00A652C6">
              <w:rPr>
                <w:b w:val="0"/>
                <w:strike/>
                <w:rPrChange w:id="1150" w:author="Hadizabel" w:date="2012-02-02T15:26:00Z">
                  <w:rPr>
                    <w:b w:val="0"/>
                    <w:sz w:val="16"/>
                    <w:szCs w:val="16"/>
                  </w:rPr>
                </w:rPrChange>
              </w:rPr>
              <w:t>157</w:t>
            </w:r>
          </w:p>
        </w:tc>
        <w:tc>
          <w:tcPr>
            <w:tcW w:w="1843" w:type="dxa"/>
          </w:tcPr>
          <w:p w:rsidR="0008155E" w:rsidRPr="00AB576F" w:rsidRDefault="00A652C6" w:rsidP="00FE7C7B">
            <w:pPr>
              <w:spacing w:after="200" w:line="276" w:lineRule="auto"/>
              <w:rPr>
                <w:b w:val="0"/>
                <w:strike/>
                <w:sz w:val="22"/>
                <w:szCs w:val="22"/>
                <w:rPrChange w:id="1151" w:author="Hadizabel" w:date="2012-02-02T15:26:00Z">
                  <w:rPr>
                    <w:b w:val="0"/>
                  </w:rPr>
                </w:rPrChange>
              </w:rPr>
            </w:pPr>
            <w:r w:rsidRPr="00A652C6">
              <w:rPr>
                <w:b w:val="0"/>
                <w:strike/>
                <w:rPrChange w:id="1152" w:author="Hadizabel" w:date="2012-02-02T15:26:00Z">
                  <w:rPr>
                    <w:b w:val="0"/>
                    <w:sz w:val="16"/>
                    <w:szCs w:val="16"/>
                  </w:rPr>
                </w:rPrChange>
              </w:rPr>
              <w:t>23 (13 como Barrio y 10 como aldea)</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53" w:author="Hadizabel" w:date="2012-02-02T15:26:00Z">
                  <w:rPr>
                    <w:b w:val="0"/>
                  </w:rPr>
                </w:rPrChange>
              </w:rPr>
            </w:pPr>
            <w:r w:rsidRPr="00A652C6">
              <w:rPr>
                <w:b w:val="0"/>
                <w:strike/>
                <w:rPrChange w:id="1154" w:author="Hadizabel" w:date="2012-02-02T15:26:00Z">
                  <w:rPr>
                    <w:b w:val="0"/>
                    <w:sz w:val="16"/>
                    <w:szCs w:val="16"/>
                  </w:rPr>
                </w:rPrChange>
              </w:rPr>
              <w:t>15</w:t>
            </w:r>
          </w:p>
        </w:tc>
        <w:tc>
          <w:tcPr>
            <w:tcW w:w="2724" w:type="dxa"/>
          </w:tcPr>
          <w:p w:rsidR="0008155E" w:rsidRPr="00AB576F" w:rsidRDefault="00A652C6" w:rsidP="00FE7C7B">
            <w:pPr>
              <w:spacing w:after="200" w:line="276" w:lineRule="auto"/>
              <w:rPr>
                <w:b w:val="0"/>
                <w:strike/>
                <w:sz w:val="22"/>
                <w:szCs w:val="22"/>
                <w:rPrChange w:id="1155" w:author="Hadizabel" w:date="2012-02-02T15:26:00Z">
                  <w:rPr>
                    <w:b w:val="0"/>
                  </w:rPr>
                </w:rPrChange>
              </w:rPr>
            </w:pPr>
            <w:r w:rsidRPr="00A652C6">
              <w:rPr>
                <w:b w:val="0"/>
                <w:strike/>
                <w:rPrChange w:id="1156" w:author="Hadizabel" w:date="2012-02-02T15:26:00Z">
                  <w:rPr>
                    <w:b w:val="0"/>
                    <w:sz w:val="16"/>
                    <w:szCs w:val="16"/>
                  </w:rPr>
                </w:rPrChange>
              </w:rPr>
              <w:t>Santo Domingo</w:t>
            </w:r>
          </w:p>
        </w:tc>
        <w:tc>
          <w:tcPr>
            <w:tcW w:w="1142" w:type="dxa"/>
          </w:tcPr>
          <w:p w:rsidR="0008155E" w:rsidRPr="00AB576F" w:rsidRDefault="00A652C6" w:rsidP="00FE7C7B">
            <w:pPr>
              <w:spacing w:after="200" w:line="276" w:lineRule="auto"/>
              <w:jc w:val="center"/>
              <w:rPr>
                <w:b w:val="0"/>
                <w:strike/>
                <w:sz w:val="22"/>
                <w:szCs w:val="22"/>
                <w:rPrChange w:id="1157" w:author="Hadizabel" w:date="2012-02-02T15:26:00Z">
                  <w:rPr>
                    <w:b w:val="0"/>
                  </w:rPr>
                </w:rPrChange>
              </w:rPr>
            </w:pPr>
            <w:r w:rsidRPr="00A652C6">
              <w:rPr>
                <w:b w:val="0"/>
                <w:strike/>
                <w:rPrChange w:id="1158" w:author="Hadizabel" w:date="2012-02-02T15:26:00Z">
                  <w:rPr>
                    <w:b w:val="0"/>
                    <w:sz w:val="16"/>
                    <w:szCs w:val="16"/>
                  </w:rPr>
                </w:rPrChange>
              </w:rPr>
              <w:t>90</w:t>
            </w:r>
          </w:p>
        </w:tc>
        <w:tc>
          <w:tcPr>
            <w:tcW w:w="1843" w:type="dxa"/>
          </w:tcPr>
          <w:p w:rsidR="0008155E" w:rsidRPr="00AB576F" w:rsidRDefault="00A652C6" w:rsidP="00FE7C7B">
            <w:pPr>
              <w:spacing w:after="200" w:line="276" w:lineRule="auto"/>
              <w:rPr>
                <w:strike/>
                <w:sz w:val="22"/>
                <w:szCs w:val="22"/>
                <w:rPrChange w:id="1159" w:author="Hadizabel" w:date="2012-02-02T15:26:00Z">
                  <w:rPr/>
                </w:rPrChange>
              </w:rPr>
            </w:pPr>
            <w:r w:rsidRPr="00A652C6">
              <w:rPr>
                <w:strike/>
                <w:rPrChange w:id="1160" w:author="Hadizabel" w:date="2012-02-02T15:26:00Z">
                  <w:rPr>
                    <w:sz w:val="16"/>
                    <w:szCs w:val="16"/>
                  </w:rPr>
                </w:rPrChange>
              </w:rPr>
              <w:t>Total 16</w:t>
            </w:r>
          </w:p>
          <w:p w:rsidR="0008155E" w:rsidRPr="00AB576F" w:rsidRDefault="00A652C6" w:rsidP="00FE7C7B">
            <w:pPr>
              <w:spacing w:after="200" w:line="276" w:lineRule="auto"/>
              <w:rPr>
                <w:b w:val="0"/>
                <w:strike/>
                <w:sz w:val="22"/>
                <w:szCs w:val="22"/>
                <w:rPrChange w:id="1161" w:author="Hadizabel" w:date="2012-02-02T15:26:00Z">
                  <w:rPr>
                    <w:b w:val="0"/>
                  </w:rPr>
                </w:rPrChange>
              </w:rPr>
            </w:pPr>
            <w:r w:rsidRPr="00A652C6">
              <w:rPr>
                <w:b w:val="0"/>
                <w:strike/>
                <w:rPrChange w:id="1162" w:author="Hadizabel" w:date="2012-02-02T15:26:00Z">
                  <w:rPr>
                    <w:b w:val="0"/>
                    <w:sz w:val="16"/>
                    <w:szCs w:val="16"/>
                  </w:rPr>
                </w:rPrChange>
              </w:rPr>
              <w:t xml:space="preserve">6 Santo Domingo </w:t>
            </w:r>
            <w:proofErr w:type="gramStart"/>
            <w:r w:rsidRPr="00A652C6">
              <w:rPr>
                <w:b w:val="0"/>
                <w:strike/>
                <w:rPrChange w:id="1163" w:author="Hadizabel" w:date="2012-02-02T15:26:00Z">
                  <w:rPr>
                    <w:b w:val="0"/>
                    <w:sz w:val="16"/>
                    <w:szCs w:val="16"/>
                  </w:rPr>
                </w:rPrChange>
              </w:rPr>
              <w:t>barrio</w:t>
            </w:r>
            <w:proofErr w:type="gramEnd"/>
            <w:r w:rsidRPr="00A652C6">
              <w:rPr>
                <w:b w:val="0"/>
                <w:strike/>
                <w:rPrChange w:id="1164" w:author="Hadizabel" w:date="2012-02-02T15:26:00Z">
                  <w:rPr>
                    <w:b w:val="0"/>
                    <w:sz w:val="16"/>
                    <w:szCs w:val="16"/>
                  </w:rPr>
                </w:rPrChange>
              </w:rPr>
              <w:t>, Santo Domingo arriba 1 Santo Domingo caserío 2, Santo Domingo Maye 7.</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65" w:author="Hadizabel" w:date="2012-02-02T15:26:00Z">
                  <w:rPr>
                    <w:b w:val="0"/>
                  </w:rPr>
                </w:rPrChange>
              </w:rPr>
            </w:pPr>
            <w:r w:rsidRPr="00A652C6">
              <w:rPr>
                <w:b w:val="0"/>
                <w:strike/>
                <w:rPrChange w:id="1166" w:author="Hadizabel" w:date="2012-02-02T15:26:00Z">
                  <w:rPr>
                    <w:b w:val="0"/>
                    <w:sz w:val="16"/>
                    <w:szCs w:val="16"/>
                  </w:rPr>
                </w:rPrChange>
              </w:rPr>
              <w:t>16</w:t>
            </w:r>
          </w:p>
        </w:tc>
        <w:tc>
          <w:tcPr>
            <w:tcW w:w="2724" w:type="dxa"/>
          </w:tcPr>
          <w:p w:rsidR="0008155E" w:rsidRPr="00AB576F" w:rsidRDefault="00A652C6" w:rsidP="00FE7C7B">
            <w:pPr>
              <w:spacing w:after="200" w:line="276" w:lineRule="auto"/>
              <w:rPr>
                <w:b w:val="0"/>
                <w:strike/>
                <w:sz w:val="22"/>
                <w:szCs w:val="22"/>
                <w:rPrChange w:id="1167" w:author="Hadizabel" w:date="2012-02-02T15:26:00Z">
                  <w:rPr>
                    <w:b w:val="0"/>
                  </w:rPr>
                </w:rPrChange>
              </w:rPr>
            </w:pPr>
            <w:r w:rsidRPr="00A652C6">
              <w:rPr>
                <w:b w:val="0"/>
                <w:strike/>
                <w:rPrChange w:id="1168" w:author="Hadizabel" w:date="2012-02-02T15:26:00Z">
                  <w:rPr>
                    <w:b w:val="0"/>
                    <w:sz w:val="16"/>
                    <w:szCs w:val="16"/>
                  </w:rPr>
                </w:rPrChange>
              </w:rPr>
              <w:t>Guayaman</w:t>
            </w:r>
          </w:p>
        </w:tc>
        <w:tc>
          <w:tcPr>
            <w:tcW w:w="1142" w:type="dxa"/>
          </w:tcPr>
          <w:p w:rsidR="0008155E" w:rsidRPr="00AB576F" w:rsidRDefault="00A652C6" w:rsidP="00FE7C7B">
            <w:pPr>
              <w:spacing w:after="200" w:line="276" w:lineRule="auto"/>
              <w:jc w:val="center"/>
              <w:rPr>
                <w:b w:val="0"/>
                <w:strike/>
                <w:sz w:val="22"/>
                <w:szCs w:val="22"/>
                <w:rPrChange w:id="1169" w:author="Hadizabel" w:date="2012-02-02T15:26:00Z">
                  <w:rPr>
                    <w:b w:val="0"/>
                  </w:rPr>
                </w:rPrChange>
              </w:rPr>
            </w:pPr>
            <w:r w:rsidRPr="00A652C6">
              <w:rPr>
                <w:b w:val="0"/>
                <w:strike/>
                <w:rPrChange w:id="1170" w:author="Hadizabel" w:date="2012-02-02T15:26:00Z">
                  <w:rPr>
                    <w:b w:val="0"/>
                    <w:sz w:val="16"/>
                    <w:szCs w:val="16"/>
                  </w:rPr>
                </w:rPrChange>
              </w:rPr>
              <w:t>56</w:t>
            </w:r>
          </w:p>
        </w:tc>
        <w:tc>
          <w:tcPr>
            <w:tcW w:w="1843" w:type="dxa"/>
          </w:tcPr>
          <w:p w:rsidR="0008155E" w:rsidRPr="00AB576F" w:rsidRDefault="00A652C6" w:rsidP="00FE7C7B">
            <w:pPr>
              <w:spacing w:after="200" w:line="276" w:lineRule="auto"/>
              <w:jc w:val="center"/>
              <w:rPr>
                <w:b w:val="0"/>
                <w:strike/>
                <w:sz w:val="22"/>
                <w:szCs w:val="22"/>
                <w:rPrChange w:id="1171" w:author="Hadizabel" w:date="2012-02-02T15:26:00Z">
                  <w:rPr>
                    <w:b w:val="0"/>
                  </w:rPr>
                </w:rPrChange>
              </w:rPr>
            </w:pPr>
            <w:r w:rsidRPr="00A652C6">
              <w:rPr>
                <w:b w:val="0"/>
                <w:strike/>
                <w:rPrChange w:id="1172" w:author="Hadizabel" w:date="2012-02-02T15:26:00Z">
                  <w:rPr>
                    <w:b w:val="0"/>
                    <w:sz w:val="16"/>
                    <w:szCs w:val="16"/>
                  </w:rPr>
                </w:rPrChange>
              </w:rPr>
              <w:t>4</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73" w:author="Hadizabel" w:date="2012-02-02T15:26:00Z">
                  <w:rPr>
                    <w:b w:val="0"/>
                  </w:rPr>
                </w:rPrChange>
              </w:rPr>
            </w:pPr>
            <w:r w:rsidRPr="00A652C6">
              <w:rPr>
                <w:b w:val="0"/>
                <w:strike/>
                <w:rPrChange w:id="1174" w:author="Hadizabel" w:date="2012-02-02T15:26:00Z">
                  <w:rPr>
                    <w:b w:val="0"/>
                    <w:sz w:val="16"/>
                    <w:szCs w:val="16"/>
                  </w:rPr>
                </w:rPrChange>
              </w:rPr>
              <w:t>17</w:t>
            </w:r>
          </w:p>
        </w:tc>
        <w:tc>
          <w:tcPr>
            <w:tcW w:w="2724" w:type="dxa"/>
          </w:tcPr>
          <w:p w:rsidR="0008155E" w:rsidRPr="00AB576F" w:rsidRDefault="00A652C6" w:rsidP="00FE7C7B">
            <w:pPr>
              <w:spacing w:after="200" w:line="276" w:lineRule="auto"/>
              <w:rPr>
                <w:b w:val="0"/>
                <w:strike/>
                <w:sz w:val="22"/>
                <w:szCs w:val="22"/>
                <w:rPrChange w:id="1175" w:author="Hadizabel" w:date="2012-02-02T15:26:00Z">
                  <w:rPr>
                    <w:b w:val="0"/>
                  </w:rPr>
                </w:rPrChange>
              </w:rPr>
            </w:pPr>
            <w:r w:rsidRPr="00A652C6">
              <w:rPr>
                <w:b w:val="0"/>
                <w:strike/>
                <w:rPrChange w:id="1176" w:author="Hadizabel" w:date="2012-02-02T15:26:00Z">
                  <w:rPr>
                    <w:b w:val="0"/>
                    <w:sz w:val="16"/>
                    <w:szCs w:val="16"/>
                  </w:rPr>
                </w:rPrChange>
              </w:rPr>
              <w:t>Cedral</w:t>
            </w:r>
          </w:p>
        </w:tc>
        <w:tc>
          <w:tcPr>
            <w:tcW w:w="1142" w:type="dxa"/>
          </w:tcPr>
          <w:p w:rsidR="0008155E" w:rsidRPr="00AB576F" w:rsidRDefault="00A652C6" w:rsidP="00FE7C7B">
            <w:pPr>
              <w:spacing w:after="200" w:line="276" w:lineRule="auto"/>
              <w:jc w:val="center"/>
              <w:rPr>
                <w:b w:val="0"/>
                <w:strike/>
                <w:sz w:val="22"/>
                <w:szCs w:val="22"/>
                <w:rPrChange w:id="1177" w:author="Hadizabel" w:date="2012-02-02T15:26:00Z">
                  <w:rPr>
                    <w:b w:val="0"/>
                  </w:rPr>
                </w:rPrChange>
              </w:rPr>
            </w:pPr>
            <w:r w:rsidRPr="00A652C6">
              <w:rPr>
                <w:b w:val="0"/>
                <w:strike/>
                <w:rPrChange w:id="1178" w:author="Hadizabel" w:date="2012-02-02T15:26:00Z">
                  <w:rPr>
                    <w:b w:val="0"/>
                    <w:sz w:val="16"/>
                    <w:szCs w:val="16"/>
                  </w:rPr>
                </w:rPrChange>
              </w:rPr>
              <w:t>57</w:t>
            </w:r>
          </w:p>
        </w:tc>
        <w:tc>
          <w:tcPr>
            <w:tcW w:w="1843" w:type="dxa"/>
          </w:tcPr>
          <w:p w:rsidR="0008155E" w:rsidRPr="00AB576F" w:rsidRDefault="00A652C6" w:rsidP="00FE7C7B">
            <w:pPr>
              <w:spacing w:after="200" w:line="276" w:lineRule="auto"/>
              <w:jc w:val="center"/>
              <w:rPr>
                <w:b w:val="0"/>
                <w:strike/>
                <w:sz w:val="22"/>
                <w:szCs w:val="22"/>
                <w:rPrChange w:id="1179" w:author="Hadizabel" w:date="2012-02-02T15:26:00Z">
                  <w:rPr>
                    <w:b w:val="0"/>
                  </w:rPr>
                </w:rPrChange>
              </w:rPr>
            </w:pPr>
            <w:r w:rsidRPr="00A652C6">
              <w:rPr>
                <w:b w:val="0"/>
                <w:strike/>
                <w:rPrChange w:id="1180" w:author="Hadizabel" w:date="2012-02-02T15:26:00Z">
                  <w:rPr>
                    <w:b w:val="0"/>
                    <w:sz w:val="16"/>
                    <w:szCs w:val="16"/>
                  </w:rPr>
                </w:rPrChange>
              </w:rPr>
              <w:t>1</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81" w:author="Hadizabel" w:date="2012-02-02T15:26:00Z">
                  <w:rPr>
                    <w:b w:val="0"/>
                  </w:rPr>
                </w:rPrChange>
              </w:rPr>
            </w:pPr>
            <w:r w:rsidRPr="00A652C6">
              <w:rPr>
                <w:b w:val="0"/>
                <w:strike/>
                <w:rPrChange w:id="1182" w:author="Hadizabel" w:date="2012-02-02T15:26:00Z">
                  <w:rPr>
                    <w:b w:val="0"/>
                    <w:sz w:val="16"/>
                    <w:szCs w:val="16"/>
                  </w:rPr>
                </w:rPrChange>
              </w:rPr>
              <w:t>18</w:t>
            </w:r>
          </w:p>
        </w:tc>
        <w:tc>
          <w:tcPr>
            <w:tcW w:w="2724" w:type="dxa"/>
          </w:tcPr>
          <w:p w:rsidR="0008155E" w:rsidRPr="00AB576F" w:rsidRDefault="00A652C6" w:rsidP="00FE7C7B">
            <w:pPr>
              <w:spacing w:after="200" w:line="276" w:lineRule="auto"/>
              <w:rPr>
                <w:b w:val="0"/>
                <w:strike/>
                <w:sz w:val="22"/>
                <w:szCs w:val="22"/>
                <w:rPrChange w:id="1183" w:author="Hadizabel" w:date="2012-02-02T15:26:00Z">
                  <w:rPr>
                    <w:b w:val="0"/>
                  </w:rPr>
                </w:rPrChange>
              </w:rPr>
            </w:pPr>
            <w:r w:rsidRPr="00A652C6">
              <w:rPr>
                <w:b w:val="0"/>
                <w:strike/>
                <w:rPrChange w:id="1184" w:author="Hadizabel" w:date="2012-02-02T15:26:00Z">
                  <w:rPr>
                    <w:b w:val="0"/>
                    <w:sz w:val="16"/>
                    <w:szCs w:val="16"/>
                  </w:rPr>
                </w:rPrChange>
              </w:rPr>
              <w:t>Alpes Arriba</w:t>
            </w:r>
          </w:p>
        </w:tc>
        <w:tc>
          <w:tcPr>
            <w:tcW w:w="1142" w:type="dxa"/>
          </w:tcPr>
          <w:p w:rsidR="0008155E" w:rsidRPr="00AB576F" w:rsidRDefault="00A652C6" w:rsidP="00FE7C7B">
            <w:pPr>
              <w:spacing w:after="200" w:line="276" w:lineRule="auto"/>
              <w:jc w:val="center"/>
              <w:rPr>
                <w:b w:val="0"/>
                <w:strike/>
                <w:sz w:val="22"/>
                <w:szCs w:val="22"/>
                <w:rPrChange w:id="1185" w:author="Hadizabel" w:date="2012-02-02T15:26:00Z">
                  <w:rPr>
                    <w:b w:val="0"/>
                  </w:rPr>
                </w:rPrChange>
              </w:rPr>
            </w:pPr>
            <w:r w:rsidRPr="00A652C6">
              <w:rPr>
                <w:b w:val="0"/>
                <w:strike/>
                <w:rPrChange w:id="1186" w:author="Hadizabel" w:date="2012-02-02T15:26:00Z">
                  <w:rPr>
                    <w:b w:val="0"/>
                    <w:sz w:val="16"/>
                    <w:szCs w:val="16"/>
                  </w:rPr>
                </w:rPrChange>
              </w:rPr>
              <w:t>95</w:t>
            </w:r>
          </w:p>
        </w:tc>
        <w:tc>
          <w:tcPr>
            <w:tcW w:w="1843" w:type="dxa"/>
          </w:tcPr>
          <w:p w:rsidR="0008155E" w:rsidRPr="00AB576F" w:rsidRDefault="00A652C6" w:rsidP="00FE7C7B">
            <w:pPr>
              <w:spacing w:after="200" w:line="276" w:lineRule="auto"/>
              <w:jc w:val="center"/>
              <w:rPr>
                <w:b w:val="0"/>
                <w:strike/>
                <w:sz w:val="22"/>
                <w:szCs w:val="22"/>
                <w:rPrChange w:id="1187" w:author="Hadizabel" w:date="2012-02-02T15:26:00Z">
                  <w:rPr>
                    <w:b w:val="0"/>
                  </w:rPr>
                </w:rPrChange>
              </w:rPr>
            </w:pPr>
            <w:r w:rsidRPr="00A652C6">
              <w:rPr>
                <w:b w:val="0"/>
                <w:strike/>
                <w:rPrChange w:id="1188" w:author="Hadizabel" w:date="2012-02-02T15:26:00Z">
                  <w:rPr>
                    <w:b w:val="0"/>
                    <w:sz w:val="16"/>
                    <w:szCs w:val="16"/>
                  </w:rPr>
                </w:rPrChange>
              </w:rPr>
              <w:t>4</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89" w:author="Hadizabel" w:date="2012-02-02T15:26:00Z">
                  <w:rPr>
                    <w:b w:val="0"/>
                  </w:rPr>
                </w:rPrChange>
              </w:rPr>
            </w:pPr>
            <w:r w:rsidRPr="00A652C6">
              <w:rPr>
                <w:b w:val="0"/>
                <w:strike/>
                <w:rPrChange w:id="1190" w:author="Hadizabel" w:date="2012-02-02T15:26:00Z">
                  <w:rPr>
                    <w:b w:val="0"/>
                    <w:sz w:val="16"/>
                    <w:szCs w:val="16"/>
                  </w:rPr>
                </w:rPrChange>
              </w:rPr>
              <w:t>19</w:t>
            </w:r>
          </w:p>
        </w:tc>
        <w:tc>
          <w:tcPr>
            <w:tcW w:w="2724" w:type="dxa"/>
          </w:tcPr>
          <w:p w:rsidR="0008155E" w:rsidRPr="00AB576F" w:rsidRDefault="00A652C6" w:rsidP="00FE7C7B">
            <w:pPr>
              <w:spacing w:after="200" w:line="276" w:lineRule="auto"/>
              <w:rPr>
                <w:b w:val="0"/>
                <w:strike/>
                <w:sz w:val="22"/>
                <w:szCs w:val="22"/>
                <w:rPrChange w:id="1191" w:author="Hadizabel" w:date="2012-02-02T15:26:00Z">
                  <w:rPr>
                    <w:b w:val="0"/>
                  </w:rPr>
                </w:rPrChange>
              </w:rPr>
            </w:pPr>
            <w:r w:rsidRPr="00A652C6">
              <w:rPr>
                <w:b w:val="0"/>
                <w:strike/>
                <w:rPrChange w:id="1192" w:author="Hadizabel" w:date="2012-02-02T15:26:00Z">
                  <w:rPr>
                    <w:b w:val="0"/>
                    <w:sz w:val="16"/>
                    <w:szCs w:val="16"/>
                  </w:rPr>
                </w:rPrChange>
              </w:rPr>
              <w:t>Alpes Abajo</w:t>
            </w:r>
          </w:p>
        </w:tc>
        <w:tc>
          <w:tcPr>
            <w:tcW w:w="1142" w:type="dxa"/>
          </w:tcPr>
          <w:p w:rsidR="0008155E" w:rsidRPr="00AB576F" w:rsidRDefault="00A652C6" w:rsidP="00FE7C7B">
            <w:pPr>
              <w:spacing w:after="200" w:line="276" w:lineRule="auto"/>
              <w:jc w:val="center"/>
              <w:rPr>
                <w:b w:val="0"/>
                <w:strike/>
                <w:sz w:val="22"/>
                <w:szCs w:val="22"/>
                <w:rPrChange w:id="1193" w:author="Hadizabel" w:date="2012-02-02T15:26:00Z">
                  <w:rPr>
                    <w:b w:val="0"/>
                  </w:rPr>
                </w:rPrChange>
              </w:rPr>
            </w:pPr>
            <w:r w:rsidRPr="00A652C6">
              <w:rPr>
                <w:b w:val="0"/>
                <w:strike/>
                <w:rPrChange w:id="1194" w:author="Hadizabel" w:date="2012-02-02T15:26:00Z">
                  <w:rPr>
                    <w:b w:val="0"/>
                    <w:sz w:val="16"/>
                    <w:szCs w:val="16"/>
                  </w:rPr>
                </w:rPrChange>
              </w:rPr>
              <w:t>71</w:t>
            </w:r>
          </w:p>
        </w:tc>
        <w:tc>
          <w:tcPr>
            <w:tcW w:w="1843" w:type="dxa"/>
          </w:tcPr>
          <w:p w:rsidR="0008155E" w:rsidRPr="00AB576F" w:rsidRDefault="00A652C6" w:rsidP="00FE7C7B">
            <w:pPr>
              <w:spacing w:after="200" w:line="276" w:lineRule="auto"/>
              <w:jc w:val="center"/>
              <w:rPr>
                <w:b w:val="0"/>
                <w:strike/>
                <w:sz w:val="22"/>
                <w:szCs w:val="22"/>
                <w:rPrChange w:id="1195" w:author="Hadizabel" w:date="2012-02-02T15:26:00Z">
                  <w:rPr>
                    <w:b w:val="0"/>
                  </w:rPr>
                </w:rPrChange>
              </w:rPr>
            </w:pPr>
            <w:r w:rsidRPr="00A652C6">
              <w:rPr>
                <w:b w:val="0"/>
                <w:strike/>
                <w:rPrChange w:id="1196" w:author="Hadizabel" w:date="2012-02-02T15:26:00Z">
                  <w:rPr>
                    <w:b w:val="0"/>
                    <w:sz w:val="16"/>
                    <w:szCs w:val="16"/>
                  </w:rPr>
                </w:rPrChange>
              </w:rPr>
              <w:t>4</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197" w:author="Hadizabel" w:date="2012-02-02T15:26:00Z">
                  <w:rPr>
                    <w:b w:val="0"/>
                  </w:rPr>
                </w:rPrChange>
              </w:rPr>
            </w:pPr>
            <w:r w:rsidRPr="00A652C6">
              <w:rPr>
                <w:b w:val="0"/>
                <w:strike/>
                <w:rPrChange w:id="1198" w:author="Hadizabel" w:date="2012-02-02T15:26:00Z">
                  <w:rPr>
                    <w:b w:val="0"/>
                    <w:sz w:val="16"/>
                    <w:szCs w:val="16"/>
                  </w:rPr>
                </w:rPrChange>
              </w:rPr>
              <w:t>20</w:t>
            </w:r>
          </w:p>
        </w:tc>
        <w:tc>
          <w:tcPr>
            <w:tcW w:w="2724" w:type="dxa"/>
          </w:tcPr>
          <w:p w:rsidR="0008155E" w:rsidRPr="00AB576F" w:rsidRDefault="00A652C6" w:rsidP="00FE7C7B">
            <w:pPr>
              <w:spacing w:after="200" w:line="276" w:lineRule="auto"/>
              <w:rPr>
                <w:b w:val="0"/>
                <w:strike/>
                <w:sz w:val="22"/>
                <w:szCs w:val="22"/>
                <w:rPrChange w:id="1199" w:author="Hadizabel" w:date="2012-02-02T15:26:00Z">
                  <w:rPr>
                    <w:b w:val="0"/>
                  </w:rPr>
                </w:rPrChange>
              </w:rPr>
            </w:pPr>
            <w:r w:rsidRPr="00A652C6">
              <w:rPr>
                <w:b w:val="0"/>
                <w:strike/>
                <w:rPrChange w:id="1200" w:author="Hadizabel" w:date="2012-02-02T15:26:00Z">
                  <w:rPr>
                    <w:b w:val="0"/>
                    <w:sz w:val="16"/>
                    <w:szCs w:val="16"/>
                  </w:rPr>
                </w:rPrChange>
              </w:rPr>
              <w:t>Camotan</w:t>
            </w:r>
          </w:p>
        </w:tc>
        <w:tc>
          <w:tcPr>
            <w:tcW w:w="1142" w:type="dxa"/>
          </w:tcPr>
          <w:p w:rsidR="0008155E" w:rsidRPr="00AB576F" w:rsidRDefault="00A652C6" w:rsidP="00FE7C7B">
            <w:pPr>
              <w:spacing w:after="200" w:line="276" w:lineRule="auto"/>
              <w:jc w:val="center"/>
              <w:rPr>
                <w:b w:val="0"/>
                <w:strike/>
                <w:sz w:val="22"/>
                <w:szCs w:val="22"/>
                <w:rPrChange w:id="1201" w:author="Hadizabel" w:date="2012-02-02T15:26:00Z">
                  <w:rPr>
                    <w:b w:val="0"/>
                  </w:rPr>
                </w:rPrChange>
              </w:rPr>
            </w:pPr>
            <w:r w:rsidRPr="00A652C6">
              <w:rPr>
                <w:b w:val="0"/>
                <w:strike/>
                <w:rPrChange w:id="1202" w:author="Hadizabel" w:date="2012-02-02T15:26:00Z">
                  <w:rPr>
                    <w:b w:val="0"/>
                    <w:sz w:val="16"/>
                    <w:szCs w:val="16"/>
                  </w:rPr>
                </w:rPrChange>
              </w:rPr>
              <w:t>38</w:t>
            </w:r>
          </w:p>
        </w:tc>
        <w:tc>
          <w:tcPr>
            <w:tcW w:w="1843" w:type="dxa"/>
          </w:tcPr>
          <w:p w:rsidR="0008155E" w:rsidRPr="00AB576F" w:rsidRDefault="00A652C6" w:rsidP="00FE7C7B">
            <w:pPr>
              <w:spacing w:after="200" w:line="276" w:lineRule="auto"/>
              <w:jc w:val="center"/>
              <w:rPr>
                <w:b w:val="0"/>
                <w:strike/>
                <w:sz w:val="22"/>
                <w:szCs w:val="22"/>
                <w:rPrChange w:id="1203" w:author="Hadizabel" w:date="2012-02-02T15:26:00Z">
                  <w:rPr>
                    <w:b w:val="0"/>
                  </w:rPr>
                </w:rPrChange>
              </w:rPr>
            </w:pPr>
            <w:r w:rsidRPr="00A652C6">
              <w:rPr>
                <w:b w:val="0"/>
                <w:strike/>
                <w:rPrChange w:id="1204" w:author="Hadizabel" w:date="2012-02-02T15:26:00Z">
                  <w:rPr>
                    <w:b w:val="0"/>
                    <w:sz w:val="16"/>
                    <w:szCs w:val="16"/>
                  </w:rPr>
                </w:rPrChange>
              </w:rPr>
              <w:t>3</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05" w:author="Hadizabel" w:date="2012-02-02T15:26:00Z">
                  <w:rPr>
                    <w:b w:val="0"/>
                  </w:rPr>
                </w:rPrChange>
              </w:rPr>
            </w:pPr>
            <w:r w:rsidRPr="00A652C6">
              <w:rPr>
                <w:b w:val="0"/>
                <w:strike/>
                <w:rPrChange w:id="1206" w:author="Hadizabel" w:date="2012-02-02T15:26:00Z">
                  <w:rPr>
                    <w:b w:val="0"/>
                    <w:sz w:val="16"/>
                    <w:szCs w:val="16"/>
                  </w:rPr>
                </w:rPrChange>
              </w:rPr>
              <w:t>21</w:t>
            </w:r>
          </w:p>
        </w:tc>
        <w:tc>
          <w:tcPr>
            <w:tcW w:w="2724" w:type="dxa"/>
          </w:tcPr>
          <w:p w:rsidR="0008155E" w:rsidRPr="00AB576F" w:rsidRDefault="00A652C6" w:rsidP="00FE7C7B">
            <w:pPr>
              <w:spacing w:after="200" w:line="276" w:lineRule="auto"/>
              <w:rPr>
                <w:b w:val="0"/>
                <w:strike/>
                <w:sz w:val="22"/>
                <w:szCs w:val="22"/>
                <w:rPrChange w:id="1207" w:author="Hadizabel" w:date="2012-02-02T15:26:00Z">
                  <w:rPr>
                    <w:b w:val="0"/>
                  </w:rPr>
                </w:rPrChange>
              </w:rPr>
            </w:pPr>
            <w:r w:rsidRPr="00A652C6">
              <w:rPr>
                <w:b w:val="0"/>
                <w:strike/>
                <w:rPrChange w:id="1208" w:author="Hadizabel" w:date="2012-02-02T15:26:00Z">
                  <w:rPr>
                    <w:b w:val="0"/>
                    <w:sz w:val="16"/>
                    <w:szCs w:val="16"/>
                  </w:rPr>
                </w:rPrChange>
              </w:rPr>
              <w:t>Macuelizo</w:t>
            </w:r>
          </w:p>
        </w:tc>
        <w:tc>
          <w:tcPr>
            <w:tcW w:w="1142" w:type="dxa"/>
          </w:tcPr>
          <w:p w:rsidR="0008155E" w:rsidRPr="00AB576F" w:rsidRDefault="00A652C6" w:rsidP="00FE7C7B">
            <w:pPr>
              <w:spacing w:after="200" w:line="276" w:lineRule="auto"/>
              <w:jc w:val="center"/>
              <w:rPr>
                <w:b w:val="0"/>
                <w:strike/>
                <w:sz w:val="22"/>
                <w:szCs w:val="22"/>
                <w:rPrChange w:id="1209" w:author="Hadizabel" w:date="2012-02-02T15:26:00Z">
                  <w:rPr>
                    <w:b w:val="0"/>
                  </w:rPr>
                </w:rPrChange>
              </w:rPr>
            </w:pPr>
            <w:r w:rsidRPr="00A652C6">
              <w:rPr>
                <w:b w:val="0"/>
                <w:strike/>
                <w:rPrChange w:id="1210" w:author="Hadizabel" w:date="2012-02-02T15:26:00Z">
                  <w:rPr>
                    <w:b w:val="0"/>
                    <w:sz w:val="16"/>
                    <w:szCs w:val="16"/>
                  </w:rPr>
                </w:rPrChange>
              </w:rPr>
              <w:t>110</w:t>
            </w:r>
          </w:p>
        </w:tc>
        <w:tc>
          <w:tcPr>
            <w:tcW w:w="1843" w:type="dxa"/>
          </w:tcPr>
          <w:p w:rsidR="0008155E" w:rsidRPr="00AB576F" w:rsidRDefault="00A652C6" w:rsidP="00FE7C7B">
            <w:pPr>
              <w:spacing w:after="200" w:line="276" w:lineRule="auto"/>
              <w:jc w:val="center"/>
              <w:rPr>
                <w:b w:val="0"/>
                <w:strike/>
                <w:sz w:val="22"/>
                <w:szCs w:val="22"/>
                <w:rPrChange w:id="1211" w:author="Hadizabel" w:date="2012-02-02T15:26:00Z">
                  <w:rPr>
                    <w:b w:val="0"/>
                  </w:rPr>
                </w:rPrChange>
              </w:rPr>
            </w:pPr>
            <w:r w:rsidRPr="00A652C6">
              <w:rPr>
                <w:b w:val="0"/>
                <w:strike/>
                <w:rPrChange w:id="1212" w:author="Hadizabel" w:date="2012-02-02T15:26:00Z">
                  <w:rPr>
                    <w:b w:val="0"/>
                    <w:sz w:val="16"/>
                    <w:szCs w:val="16"/>
                  </w:rPr>
                </w:rPrChange>
              </w:rPr>
              <w:t>6</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13" w:author="Hadizabel" w:date="2012-02-02T15:26:00Z">
                  <w:rPr>
                    <w:b w:val="0"/>
                  </w:rPr>
                </w:rPrChange>
              </w:rPr>
            </w:pPr>
            <w:r w:rsidRPr="00A652C6">
              <w:rPr>
                <w:b w:val="0"/>
                <w:strike/>
                <w:rPrChange w:id="1214" w:author="Hadizabel" w:date="2012-02-02T15:26:00Z">
                  <w:rPr>
                    <w:b w:val="0"/>
                    <w:sz w:val="16"/>
                    <w:szCs w:val="16"/>
                  </w:rPr>
                </w:rPrChange>
              </w:rPr>
              <w:t>22</w:t>
            </w:r>
          </w:p>
        </w:tc>
        <w:tc>
          <w:tcPr>
            <w:tcW w:w="2724" w:type="dxa"/>
          </w:tcPr>
          <w:p w:rsidR="0008155E" w:rsidRPr="00AB576F" w:rsidRDefault="00A652C6" w:rsidP="00FE7C7B">
            <w:pPr>
              <w:spacing w:after="200" w:line="276" w:lineRule="auto"/>
              <w:rPr>
                <w:b w:val="0"/>
                <w:strike/>
                <w:sz w:val="22"/>
                <w:szCs w:val="22"/>
                <w:rPrChange w:id="1215" w:author="Hadizabel" w:date="2012-02-02T15:26:00Z">
                  <w:rPr>
                    <w:b w:val="0"/>
                  </w:rPr>
                </w:rPrChange>
              </w:rPr>
            </w:pPr>
            <w:r w:rsidRPr="00A652C6">
              <w:rPr>
                <w:b w:val="0"/>
                <w:strike/>
                <w:rPrChange w:id="1216" w:author="Hadizabel" w:date="2012-02-02T15:26:00Z">
                  <w:rPr>
                    <w:b w:val="0"/>
                    <w:sz w:val="16"/>
                    <w:szCs w:val="16"/>
                  </w:rPr>
                </w:rPrChange>
              </w:rPr>
              <w:t>San Rafael</w:t>
            </w:r>
          </w:p>
        </w:tc>
        <w:tc>
          <w:tcPr>
            <w:tcW w:w="1142" w:type="dxa"/>
          </w:tcPr>
          <w:p w:rsidR="0008155E" w:rsidRPr="00AB576F" w:rsidRDefault="00A652C6" w:rsidP="00FE7C7B">
            <w:pPr>
              <w:spacing w:after="200" w:line="276" w:lineRule="auto"/>
              <w:jc w:val="center"/>
              <w:rPr>
                <w:b w:val="0"/>
                <w:strike/>
                <w:sz w:val="22"/>
                <w:szCs w:val="22"/>
                <w:rPrChange w:id="1217" w:author="Hadizabel" w:date="2012-02-02T15:26:00Z">
                  <w:rPr>
                    <w:b w:val="0"/>
                  </w:rPr>
                </w:rPrChange>
              </w:rPr>
            </w:pPr>
            <w:r w:rsidRPr="00A652C6">
              <w:rPr>
                <w:b w:val="0"/>
                <w:strike/>
                <w:rPrChange w:id="1218" w:author="Hadizabel" w:date="2012-02-02T15:26:00Z">
                  <w:rPr>
                    <w:b w:val="0"/>
                    <w:sz w:val="16"/>
                    <w:szCs w:val="16"/>
                  </w:rPr>
                </w:rPrChange>
              </w:rPr>
              <w:t>211</w:t>
            </w:r>
          </w:p>
        </w:tc>
        <w:tc>
          <w:tcPr>
            <w:tcW w:w="1843" w:type="dxa"/>
          </w:tcPr>
          <w:p w:rsidR="0008155E" w:rsidRPr="00AB576F" w:rsidRDefault="00A652C6" w:rsidP="00FE7C7B">
            <w:pPr>
              <w:spacing w:after="200" w:line="276" w:lineRule="auto"/>
              <w:jc w:val="center"/>
              <w:rPr>
                <w:b w:val="0"/>
                <w:strike/>
                <w:sz w:val="22"/>
                <w:szCs w:val="22"/>
                <w:rPrChange w:id="1219" w:author="Hadizabel" w:date="2012-02-02T15:26:00Z">
                  <w:rPr>
                    <w:b w:val="0"/>
                  </w:rPr>
                </w:rPrChange>
              </w:rPr>
            </w:pPr>
            <w:r w:rsidRPr="00A652C6">
              <w:rPr>
                <w:b w:val="0"/>
                <w:strike/>
                <w:rPrChange w:id="1220" w:author="Hadizabel" w:date="2012-02-02T15:26:00Z">
                  <w:rPr>
                    <w:b w:val="0"/>
                    <w:sz w:val="16"/>
                    <w:szCs w:val="16"/>
                  </w:rPr>
                </w:rPrChange>
              </w:rPr>
              <w:t>20</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21" w:author="Hadizabel" w:date="2012-02-02T15:26:00Z">
                  <w:rPr>
                    <w:b w:val="0"/>
                  </w:rPr>
                </w:rPrChange>
              </w:rPr>
            </w:pPr>
            <w:r w:rsidRPr="00A652C6">
              <w:rPr>
                <w:b w:val="0"/>
                <w:strike/>
                <w:rPrChange w:id="1222" w:author="Hadizabel" w:date="2012-02-02T15:26:00Z">
                  <w:rPr>
                    <w:b w:val="0"/>
                    <w:sz w:val="16"/>
                    <w:szCs w:val="16"/>
                  </w:rPr>
                </w:rPrChange>
              </w:rPr>
              <w:t>23</w:t>
            </w:r>
          </w:p>
        </w:tc>
        <w:tc>
          <w:tcPr>
            <w:tcW w:w="2724" w:type="dxa"/>
          </w:tcPr>
          <w:p w:rsidR="0008155E" w:rsidRPr="00AB576F" w:rsidRDefault="00A652C6" w:rsidP="00FE7C7B">
            <w:pPr>
              <w:spacing w:after="200" w:line="276" w:lineRule="auto"/>
              <w:rPr>
                <w:b w:val="0"/>
                <w:strike/>
                <w:sz w:val="22"/>
                <w:szCs w:val="22"/>
                <w:rPrChange w:id="1223" w:author="Hadizabel" w:date="2012-02-02T15:26:00Z">
                  <w:rPr>
                    <w:b w:val="0"/>
                  </w:rPr>
                </w:rPrChange>
              </w:rPr>
            </w:pPr>
            <w:r w:rsidRPr="00A652C6">
              <w:rPr>
                <w:b w:val="0"/>
                <w:strike/>
                <w:rPrChange w:id="1224" w:author="Hadizabel" w:date="2012-02-02T15:26:00Z">
                  <w:rPr>
                    <w:b w:val="0"/>
                    <w:sz w:val="16"/>
                    <w:szCs w:val="16"/>
                  </w:rPr>
                </w:rPrChange>
              </w:rPr>
              <w:t>Ojo de Agua</w:t>
            </w:r>
          </w:p>
        </w:tc>
        <w:tc>
          <w:tcPr>
            <w:tcW w:w="1142" w:type="dxa"/>
          </w:tcPr>
          <w:p w:rsidR="0008155E" w:rsidRPr="00AB576F" w:rsidRDefault="00A652C6" w:rsidP="00FE7C7B">
            <w:pPr>
              <w:spacing w:after="200" w:line="276" w:lineRule="auto"/>
              <w:jc w:val="center"/>
              <w:rPr>
                <w:b w:val="0"/>
                <w:strike/>
                <w:sz w:val="22"/>
                <w:szCs w:val="22"/>
                <w:rPrChange w:id="1225" w:author="Hadizabel" w:date="2012-02-02T15:26:00Z">
                  <w:rPr>
                    <w:b w:val="0"/>
                  </w:rPr>
                </w:rPrChange>
              </w:rPr>
            </w:pPr>
            <w:r w:rsidRPr="00A652C6">
              <w:rPr>
                <w:b w:val="0"/>
                <w:strike/>
                <w:rPrChange w:id="1226" w:author="Hadizabel" w:date="2012-02-02T15:26:00Z">
                  <w:rPr>
                    <w:b w:val="0"/>
                    <w:sz w:val="16"/>
                    <w:szCs w:val="16"/>
                  </w:rPr>
                </w:rPrChange>
              </w:rPr>
              <w:t>95</w:t>
            </w:r>
          </w:p>
        </w:tc>
        <w:tc>
          <w:tcPr>
            <w:tcW w:w="1843" w:type="dxa"/>
          </w:tcPr>
          <w:p w:rsidR="0008155E" w:rsidRPr="00AB576F" w:rsidRDefault="00A652C6" w:rsidP="00FE7C7B">
            <w:pPr>
              <w:spacing w:after="200" w:line="276" w:lineRule="auto"/>
              <w:jc w:val="center"/>
              <w:rPr>
                <w:b w:val="0"/>
                <w:strike/>
                <w:sz w:val="22"/>
                <w:szCs w:val="22"/>
                <w:rPrChange w:id="1227" w:author="Hadizabel" w:date="2012-02-02T15:26:00Z">
                  <w:rPr>
                    <w:b w:val="0"/>
                  </w:rPr>
                </w:rPrChange>
              </w:rPr>
            </w:pPr>
            <w:r w:rsidRPr="00A652C6">
              <w:rPr>
                <w:b w:val="0"/>
                <w:strike/>
                <w:rPrChange w:id="1228" w:author="Hadizabel" w:date="2012-02-02T15:26:00Z">
                  <w:rPr>
                    <w:b w:val="0"/>
                    <w:sz w:val="16"/>
                    <w:szCs w:val="16"/>
                  </w:rPr>
                </w:rPrChange>
              </w:rPr>
              <w:t>3</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29" w:author="Hadizabel" w:date="2012-02-02T15:26:00Z">
                  <w:rPr>
                    <w:b w:val="0"/>
                  </w:rPr>
                </w:rPrChange>
              </w:rPr>
            </w:pPr>
            <w:r w:rsidRPr="00A652C6">
              <w:rPr>
                <w:b w:val="0"/>
                <w:strike/>
                <w:rPrChange w:id="1230" w:author="Hadizabel" w:date="2012-02-02T15:26:00Z">
                  <w:rPr>
                    <w:b w:val="0"/>
                    <w:sz w:val="16"/>
                    <w:szCs w:val="16"/>
                  </w:rPr>
                </w:rPrChange>
              </w:rPr>
              <w:t>24</w:t>
            </w:r>
          </w:p>
        </w:tc>
        <w:tc>
          <w:tcPr>
            <w:tcW w:w="2724" w:type="dxa"/>
          </w:tcPr>
          <w:p w:rsidR="0008155E" w:rsidRPr="00AB576F" w:rsidRDefault="00A652C6" w:rsidP="00FE7C7B">
            <w:pPr>
              <w:spacing w:after="200" w:line="276" w:lineRule="auto"/>
              <w:rPr>
                <w:b w:val="0"/>
                <w:strike/>
                <w:sz w:val="22"/>
                <w:szCs w:val="22"/>
                <w:rPrChange w:id="1231" w:author="Hadizabel" w:date="2012-02-02T15:26:00Z">
                  <w:rPr>
                    <w:b w:val="0"/>
                  </w:rPr>
                </w:rPrChange>
              </w:rPr>
            </w:pPr>
            <w:r w:rsidRPr="00A652C6">
              <w:rPr>
                <w:b w:val="0"/>
                <w:strike/>
                <w:rPrChange w:id="1232" w:author="Hadizabel" w:date="2012-02-02T15:26:00Z">
                  <w:rPr>
                    <w:b w:val="0"/>
                    <w:sz w:val="16"/>
                    <w:szCs w:val="16"/>
                  </w:rPr>
                </w:rPrChange>
              </w:rPr>
              <w:t>Casitas</w:t>
            </w:r>
          </w:p>
        </w:tc>
        <w:tc>
          <w:tcPr>
            <w:tcW w:w="1142" w:type="dxa"/>
          </w:tcPr>
          <w:p w:rsidR="0008155E" w:rsidRPr="00AB576F" w:rsidRDefault="00A652C6" w:rsidP="00FE7C7B">
            <w:pPr>
              <w:spacing w:after="200" w:line="276" w:lineRule="auto"/>
              <w:jc w:val="center"/>
              <w:rPr>
                <w:b w:val="0"/>
                <w:strike/>
                <w:sz w:val="22"/>
                <w:szCs w:val="22"/>
                <w:rPrChange w:id="1233" w:author="Hadizabel" w:date="2012-02-02T15:26:00Z">
                  <w:rPr>
                    <w:b w:val="0"/>
                  </w:rPr>
                </w:rPrChange>
              </w:rPr>
            </w:pPr>
            <w:r w:rsidRPr="00A652C6">
              <w:rPr>
                <w:b w:val="0"/>
                <w:strike/>
                <w:rPrChange w:id="1234" w:author="Hadizabel" w:date="2012-02-02T15:26:00Z">
                  <w:rPr>
                    <w:b w:val="0"/>
                    <w:sz w:val="16"/>
                    <w:szCs w:val="16"/>
                  </w:rPr>
                </w:rPrChange>
              </w:rPr>
              <w:t>39</w:t>
            </w:r>
          </w:p>
        </w:tc>
        <w:tc>
          <w:tcPr>
            <w:tcW w:w="1843" w:type="dxa"/>
          </w:tcPr>
          <w:p w:rsidR="0008155E" w:rsidRPr="00AB576F" w:rsidRDefault="00A652C6" w:rsidP="00FE7C7B">
            <w:pPr>
              <w:spacing w:after="200" w:line="276" w:lineRule="auto"/>
              <w:jc w:val="center"/>
              <w:rPr>
                <w:b w:val="0"/>
                <w:strike/>
                <w:sz w:val="22"/>
                <w:szCs w:val="22"/>
                <w:rPrChange w:id="1235" w:author="Hadizabel" w:date="2012-02-02T15:26:00Z">
                  <w:rPr>
                    <w:b w:val="0"/>
                  </w:rPr>
                </w:rPrChange>
              </w:rPr>
            </w:pPr>
            <w:r w:rsidRPr="00A652C6">
              <w:rPr>
                <w:b w:val="0"/>
                <w:strike/>
                <w:rPrChange w:id="1236" w:author="Hadizabel" w:date="2012-02-02T15:26:00Z">
                  <w:rPr>
                    <w:b w:val="0"/>
                    <w:sz w:val="16"/>
                    <w:szCs w:val="16"/>
                  </w:rPr>
                </w:rPrChange>
              </w:rPr>
              <w:t>2</w:t>
            </w:r>
          </w:p>
        </w:tc>
      </w:tr>
      <w:tr w:rsidR="0008155E" w:rsidRPr="00AB576F" w:rsidTr="00FE7C7B">
        <w:tc>
          <w:tcPr>
            <w:tcW w:w="538" w:type="dxa"/>
          </w:tcPr>
          <w:p w:rsidR="0008155E" w:rsidRPr="00AB576F" w:rsidRDefault="0008155E" w:rsidP="00FE7C7B">
            <w:pPr>
              <w:spacing w:after="200" w:line="276" w:lineRule="auto"/>
              <w:rPr>
                <w:b w:val="0"/>
                <w:strike/>
                <w:sz w:val="22"/>
                <w:szCs w:val="22"/>
                <w:rPrChange w:id="1237" w:author="Hadizabel" w:date="2012-02-02T15:26:00Z">
                  <w:rPr>
                    <w:b w:val="0"/>
                  </w:rPr>
                </w:rPrChange>
              </w:rPr>
            </w:pPr>
          </w:p>
        </w:tc>
        <w:tc>
          <w:tcPr>
            <w:tcW w:w="2724" w:type="dxa"/>
          </w:tcPr>
          <w:p w:rsidR="0008155E" w:rsidRPr="00AB576F" w:rsidRDefault="00A652C6" w:rsidP="00FE7C7B">
            <w:pPr>
              <w:spacing w:after="200" w:line="276" w:lineRule="auto"/>
              <w:rPr>
                <w:strike/>
                <w:sz w:val="22"/>
                <w:szCs w:val="22"/>
                <w:rPrChange w:id="1238" w:author="Hadizabel" w:date="2012-02-02T15:26:00Z">
                  <w:rPr/>
                </w:rPrChange>
              </w:rPr>
            </w:pPr>
            <w:r w:rsidRPr="00A652C6">
              <w:rPr>
                <w:strike/>
                <w:rPrChange w:id="1239" w:author="Hadizabel" w:date="2012-02-02T15:26:00Z">
                  <w:rPr>
                    <w:sz w:val="16"/>
                    <w:szCs w:val="16"/>
                  </w:rPr>
                </w:rPrChange>
              </w:rPr>
              <w:t>Total</w:t>
            </w:r>
          </w:p>
        </w:tc>
        <w:tc>
          <w:tcPr>
            <w:tcW w:w="1142" w:type="dxa"/>
          </w:tcPr>
          <w:p w:rsidR="0008155E" w:rsidRPr="00AB576F" w:rsidRDefault="00A652C6" w:rsidP="00FE7C7B">
            <w:pPr>
              <w:spacing w:after="200" w:line="276" w:lineRule="auto"/>
              <w:jc w:val="center"/>
              <w:rPr>
                <w:b w:val="0"/>
                <w:strike/>
                <w:sz w:val="22"/>
                <w:szCs w:val="22"/>
                <w:rPrChange w:id="1240" w:author="Hadizabel" w:date="2012-02-02T15:26:00Z">
                  <w:rPr>
                    <w:b w:val="0"/>
                  </w:rPr>
                </w:rPrChange>
              </w:rPr>
            </w:pPr>
            <w:r w:rsidRPr="00A652C6">
              <w:rPr>
                <w:b w:val="0"/>
                <w:strike/>
                <w:rPrChange w:id="1241" w:author="Hadizabel" w:date="2012-02-02T15:26:00Z">
                  <w:rPr>
                    <w:b w:val="0"/>
                    <w:sz w:val="16"/>
                    <w:szCs w:val="16"/>
                  </w:rPr>
                </w:rPrChange>
              </w:rPr>
              <w:t>2089</w:t>
            </w:r>
          </w:p>
        </w:tc>
        <w:tc>
          <w:tcPr>
            <w:tcW w:w="1843" w:type="dxa"/>
          </w:tcPr>
          <w:p w:rsidR="0008155E" w:rsidRPr="00AB576F" w:rsidRDefault="0008155E" w:rsidP="00FE7C7B">
            <w:pPr>
              <w:spacing w:after="200" w:line="276" w:lineRule="auto"/>
              <w:rPr>
                <w:b w:val="0"/>
                <w:strike/>
                <w:sz w:val="22"/>
                <w:szCs w:val="22"/>
                <w:rPrChange w:id="1242" w:author="Hadizabel" w:date="2012-02-02T15:26:00Z">
                  <w:rPr>
                    <w:b w:val="0"/>
                  </w:rPr>
                </w:rPrChange>
              </w:rPr>
            </w:pPr>
          </w:p>
        </w:tc>
      </w:tr>
    </w:tbl>
    <w:p w:rsidR="0008155E" w:rsidRPr="00AB576F" w:rsidRDefault="0008155E" w:rsidP="0008155E">
      <w:pPr>
        <w:rPr>
          <w:strike/>
          <w:rPrChange w:id="1243" w:author="Hadizabel" w:date="2012-02-02T15:26:00Z">
            <w:rPr/>
          </w:rPrChange>
        </w:rPr>
      </w:pPr>
    </w:p>
    <w:p w:rsidR="0008155E" w:rsidRPr="00AB576F" w:rsidRDefault="0008155E" w:rsidP="0008155E">
      <w:pPr>
        <w:jc w:val="left"/>
        <w:rPr>
          <w:strike/>
          <w:rPrChange w:id="1244" w:author="Hadizabel" w:date="2012-02-02T15:26:00Z">
            <w:rPr/>
          </w:rPrChange>
        </w:rPr>
      </w:pPr>
    </w:p>
    <w:p w:rsidR="0008155E" w:rsidRPr="00AB576F" w:rsidRDefault="00A652C6" w:rsidP="0008155E">
      <w:pPr>
        <w:jc w:val="center"/>
        <w:rPr>
          <w:strike/>
          <w:rPrChange w:id="1245" w:author="Hadizabel" w:date="2012-02-02T15:26:00Z">
            <w:rPr/>
          </w:rPrChange>
        </w:rPr>
      </w:pPr>
      <w:r w:rsidRPr="00A652C6">
        <w:rPr>
          <w:strike/>
          <w:rPrChange w:id="1246" w:author="Hadizabel" w:date="2012-02-02T15:26:00Z">
            <w:rPr>
              <w:sz w:val="16"/>
              <w:szCs w:val="16"/>
            </w:rPr>
          </w:rPrChange>
        </w:rPr>
        <w:t xml:space="preserve"> Jesús de Otoro</w:t>
      </w:r>
    </w:p>
    <w:tbl>
      <w:tblPr>
        <w:tblStyle w:val="TableGrid"/>
        <w:tblW w:w="0" w:type="auto"/>
        <w:tblInd w:w="1321" w:type="dxa"/>
        <w:tblLook w:val="04A0" w:firstRow="1" w:lastRow="0" w:firstColumn="1" w:lastColumn="0" w:noHBand="0" w:noVBand="1"/>
        <w:tblPrChange w:id="1247" w:author="pc" w:date="2012-02-01T11:21:00Z">
          <w:tblPr>
            <w:tblStyle w:val="TableGrid"/>
            <w:tblW w:w="0" w:type="auto"/>
            <w:tblInd w:w="1321" w:type="dxa"/>
            <w:tblLook w:val="04A0" w:firstRow="1" w:lastRow="0" w:firstColumn="1" w:lastColumn="0" w:noHBand="0" w:noVBand="1"/>
          </w:tblPr>
        </w:tblPrChange>
      </w:tblPr>
      <w:tblGrid>
        <w:gridCol w:w="568"/>
        <w:gridCol w:w="2724"/>
        <w:gridCol w:w="1142"/>
        <w:gridCol w:w="1843"/>
        <w:tblGridChange w:id="1248">
          <w:tblGrid>
            <w:gridCol w:w="538"/>
            <w:gridCol w:w="783"/>
            <w:gridCol w:w="568"/>
            <w:gridCol w:w="1373"/>
            <w:gridCol w:w="1142"/>
            <w:gridCol w:w="209"/>
            <w:gridCol w:w="1142"/>
            <w:gridCol w:w="492"/>
            <w:gridCol w:w="1351"/>
          </w:tblGrid>
        </w:tblGridChange>
      </w:tblGrid>
      <w:tr w:rsidR="0008155E" w:rsidRPr="00AB576F" w:rsidTr="0031472B">
        <w:trPr>
          <w:trPrChange w:id="1249" w:author="pc" w:date="2012-02-01T11:21:00Z">
            <w:trPr>
              <w:gridAfter w:val="0"/>
            </w:trPr>
          </w:trPrChange>
        </w:trPr>
        <w:tc>
          <w:tcPr>
            <w:tcW w:w="538" w:type="dxa"/>
            <w:vAlign w:val="center"/>
            <w:tcPrChange w:id="1250" w:author="pc" w:date="2012-02-01T11:21:00Z">
              <w:tcPr>
                <w:tcW w:w="538" w:type="dxa"/>
              </w:tcPr>
            </w:tcPrChange>
          </w:tcPr>
          <w:p w:rsidR="0008155E" w:rsidRPr="00AB576F" w:rsidRDefault="00A652C6" w:rsidP="0031472B">
            <w:pPr>
              <w:spacing w:after="200" w:line="276" w:lineRule="auto"/>
              <w:jc w:val="center"/>
              <w:rPr>
                <w:strike/>
                <w:sz w:val="22"/>
                <w:szCs w:val="22"/>
                <w:rPrChange w:id="1251" w:author="Hadizabel" w:date="2012-02-02T15:26:00Z">
                  <w:rPr>
                    <w:b w:val="0"/>
                  </w:rPr>
                </w:rPrChange>
              </w:rPr>
            </w:pPr>
            <w:r w:rsidRPr="00A652C6">
              <w:rPr>
                <w:strike/>
                <w:rPrChange w:id="1252" w:author="Hadizabel" w:date="2012-02-02T15:26:00Z">
                  <w:rPr>
                    <w:sz w:val="16"/>
                    <w:szCs w:val="16"/>
                  </w:rPr>
                </w:rPrChange>
              </w:rPr>
              <w:t>No.</w:t>
            </w:r>
          </w:p>
        </w:tc>
        <w:tc>
          <w:tcPr>
            <w:tcW w:w="2724" w:type="dxa"/>
            <w:vAlign w:val="center"/>
            <w:tcPrChange w:id="1253" w:author="pc" w:date="2012-02-01T11:21:00Z">
              <w:tcPr>
                <w:tcW w:w="2724" w:type="dxa"/>
                <w:gridSpan w:val="3"/>
              </w:tcPr>
            </w:tcPrChange>
          </w:tcPr>
          <w:p w:rsidR="0008155E" w:rsidRPr="00AB576F" w:rsidRDefault="00A652C6" w:rsidP="0031472B">
            <w:pPr>
              <w:spacing w:after="200" w:line="276" w:lineRule="auto"/>
              <w:jc w:val="center"/>
              <w:rPr>
                <w:strike/>
                <w:sz w:val="22"/>
                <w:szCs w:val="22"/>
                <w:rPrChange w:id="1254" w:author="Hadizabel" w:date="2012-02-02T15:26:00Z">
                  <w:rPr/>
                </w:rPrChange>
              </w:rPr>
            </w:pPr>
            <w:r w:rsidRPr="00A652C6">
              <w:rPr>
                <w:strike/>
                <w:rPrChange w:id="1255" w:author="Hadizabel" w:date="2012-02-02T15:26:00Z">
                  <w:rPr>
                    <w:sz w:val="16"/>
                    <w:szCs w:val="16"/>
                  </w:rPr>
                </w:rPrChange>
              </w:rPr>
              <w:t>Barrios</w:t>
            </w:r>
          </w:p>
        </w:tc>
        <w:tc>
          <w:tcPr>
            <w:tcW w:w="1142" w:type="dxa"/>
            <w:vAlign w:val="center"/>
            <w:tcPrChange w:id="1256" w:author="pc" w:date="2012-02-01T11:21:00Z">
              <w:tcPr>
                <w:tcW w:w="1142" w:type="dxa"/>
              </w:tcPr>
            </w:tcPrChange>
          </w:tcPr>
          <w:p w:rsidR="00541E5A" w:rsidRDefault="00A652C6">
            <w:pPr>
              <w:jc w:val="center"/>
              <w:rPr>
                <w:strike/>
                <w:rPrChange w:id="1257" w:author="Hadizabel" w:date="2012-02-02T15:26:00Z">
                  <w:rPr/>
                </w:rPrChange>
              </w:rPr>
              <w:pPrChange w:id="1258" w:author="pc" w:date="2012-02-01T11:21:00Z">
                <w:pPr>
                  <w:spacing w:after="200" w:line="276" w:lineRule="auto"/>
                  <w:jc w:val="center"/>
                </w:pPr>
              </w:pPrChange>
            </w:pPr>
            <w:r w:rsidRPr="00A652C6">
              <w:rPr>
                <w:strike/>
                <w:rPrChange w:id="1259" w:author="Hadizabel" w:date="2012-02-02T15:26:00Z">
                  <w:rPr>
                    <w:sz w:val="16"/>
                    <w:szCs w:val="16"/>
                  </w:rPr>
                </w:rPrChange>
              </w:rPr>
              <w:t>No de hogares  visitados</w:t>
            </w:r>
          </w:p>
        </w:tc>
        <w:tc>
          <w:tcPr>
            <w:tcW w:w="1843" w:type="dxa"/>
            <w:vAlign w:val="center"/>
            <w:tcPrChange w:id="1260" w:author="pc" w:date="2012-02-01T11:21:00Z">
              <w:tcPr>
                <w:tcW w:w="1843" w:type="dxa"/>
                <w:gridSpan w:val="3"/>
              </w:tcPr>
            </w:tcPrChange>
          </w:tcPr>
          <w:p w:rsidR="00541E5A" w:rsidRDefault="00A652C6">
            <w:pPr>
              <w:jc w:val="center"/>
              <w:rPr>
                <w:strike/>
                <w:rPrChange w:id="1261" w:author="Hadizabel" w:date="2012-02-02T15:26:00Z">
                  <w:rPr/>
                </w:rPrChange>
              </w:rPr>
              <w:pPrChange w:id="1262" w:author="pc" w:date="2012-02-01T11:21:00Z">
                <w:pPr>
                  <w:spacing w:after="200" w:line="276" w:lineRule="auto"/>
                  <w:jc w:val="center"/>
                </w:pPr>
              </w:pPrChange>
            </w:pPr>
            <w:r w:rsidRPr="00A652C6">
              <w:rPr>
                <w:strike/>
                <w:rPrChange w:id="1263" w:author="Hadizabel" w:date="2012-02-02T15:26:00Z">
                  <w:rPr>
                    <w:sz w:val="16"/>
                    <w:szCs w:val="16"/>
                  </w:rPr>
                </w:rPrChange>
              </w:rPr>
              <w:t>No. de Boletas aplicadas</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64" w:author="Hadizabel" w:date="2012-02-02T15:26:00Z">
                  <w:rPr>
                    <w:b w:val="0"/>
                  </w:rPr>
                </w:rPrChange>
              </w:rPr>
            </w:pPr>
            <w:r w:rsidRPr="00A652C6">
              <w:rPr>
                <w:b w:val="0"/>
                <w:strike/>
                <w:rPrChange w:id="1265" w:author="Hadizabel" w:date="2012-02-02T15:26:00Z">
                  <w:rPr>
                    <w:b w:val="0"/>
                    <w:sz w:val="16"/>
                    <w:szCs w:val="16"/>
                  </w:rPr>
                </w:rPrChange>
              </w:rPr>
              <w:t>1</w:t>
            </w:r>
          </w:p>
        </w:tc>
        <w:tc>
          <w:tcPr>
            <w:tcW w:w="2724" w:type="dxa"/>
          </w:tcPr>
          <w:p w:rsidR="0008155E" w:rsidRPr="00AB576F" w:rsidRDefault="00A652C6" w:rsidP="00FE7C7B">
            <w:pPr>
              <w:spacing w:after="200" w:line="276" w:lineRule="auto"/>
              <w:rPr>
                <w:b w:val="0"/>
                <w:strike/>
                <w:sz w:val="22"/>
                <w:szCs w:val="22"/>
                <w:rPrChange w:id="1266" w:author="Hadizabel" w:date="2012-02-02T15:26:00Z">
                  <w:rPr>
                    <w:b w:val="0"/>
                  </w:rPr>
                </w:rPrChange>
              </w:rPr>
            </w:pPr>
            <w:r w:rsidRPr="00A652C6">
              <w:rPr>
                <w:b w:val="0"/>
                <w:strike/>
                <w:rPrChange w:id="1267" w:author="Hadizabel" w:date="2012-02-02T15:26:00Z">
                  <w:rPr>
                    <w:b w:val="0"/>
                    <w:sz w:val="16"/>
                    <w:szCs w:val="16"/>
                  </w:rPr>
                </w:rPrChange>
              </w:rPr>
              <w:t>El Carmen</w:t>
            </w:r>
          </w:p>
        </w:tc>
        <w:tc>
          <w:tcPr>
            <w:tcW w:w="1142" w:type="dxa"/>
          </w:tcPr>
          <w:p w:rsidR="0008155E" w:rsidRPr="00AB576F" w:rsidRDefault="00A652C6" w:rsidP="00FE7C7B">
            <w:pPr>
              <w:spacing w:after="200" w:line="276" w:lineRule="auto"/>
              <w:jc w:val="center"/>
              <w:rPr>
                <w:b w:val="0"/>
                <w:strike/>
                <w:sz w:val="22"/>
                <w:szCs w:val="22"/>
                <w:rPrChange w:id="1268" w:author="Hadizabel" w:date="2012-02-02T15:26:00Z">
                  <w:rPr>
                    <w:b w:val="0"/>
                  </w:rPr>
                </w:rPrChange>
              </w:rPr>
            </w:pPr>
            <w:r w:rsidRPr="00A652C6">
              <w:rPr>
                <w:b w:val="0"/>
                <w:strike/>
                <w:rPrChange w:id="1269" w:author="Hadizabel" w:date="2012-02-02T15:26:00Z">
                  <w:rPr>
                    <w:b w:val="0"/>
                    <w:sz w:val="16"/>
                    <w:szCs w:val="16"/>
                  </w:rPr>
                </w:rPrChange>
              </w:rPr>
              <w:t>351</w:t>
            </w:r>
          </w:p>
        </w:tc>
        <w:tc>
          <w:tcPr>
            <w:tcW w:w="1843" w:type="dxa"/>
          </w:tcPr>
          <w:p w:rsidR="0008155E" w:rsidRPr="00AB576F" w:rsidRDefault="00A652C6" w:rsidP="00FE7C7B">
            <w:pPr>
              <w:spacing w:after="200" w:line="276" w:lineRule="auto"/>
              <w:jc w:val="center"/>
              <w:rPr>
                <w:b w:val="0"/>
                <w:strike/>
                <w:sz w:val="22"/>
                <w:szCs w:val="22"/>
                <w:rPrChange w:id="1270" w:author="Hadizabel" w:date="2012-02-02T15:26:00Z">
                  <w:rPr>
                    <w:b w:val="0"/>
                  </w:rPr>
                </w:rPrChange>
              </w:rPr>
            </w:pPr>
            <w:r w:rsidRPr="00A652C6">
              <w:rPr>
                <w:b w:val="0"/>
                <w:strike/>
                <w:rPrChange w:id="1271" w:author="Hadizabel" w:date="2012-02-02T15:26:00Z">
                  <w:rPr>
                    <w:b w:val="0"/>
                    <w:sz w:val="16"/>
                    <w:szCs w:val="16"/>
                  </w:rPr>
                </w:rPrChange>
              </w:rPr>
              <w:t>15</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72" w:author="Hadizabel" w:date="2012-02-02T15:26:00Z">
                  <w:rPr>
                    <w:b w:val="0"/>
                  </w:rPr>
                </w:rPrChange>
              </w:rPr>
            </w:pPr>
            <w:r w:rsidRPr="00A652C6">
              <w:rPr>
                <w:b w:val="0"/>
                <w:strike/>
                <w:rPrChange w:id="1273" w:author="Hadizabel" w:date="2012-02-02T15:26:00Z">
                  <w:rPr>
                    <w:b w:val="0"/>
                    <w:sz w:val="16"/>
                    <w:szCs w:val="16"/>
                  </w:rPr>
                </w:rPrChange>
              </w:rPr>
              <w:t>2</w:t>
            </w:r>
          </w:p>
        </w:tc>
        <w:tc>
          <w:tcPr>
            <w:tcW w:w="2724" w:type="dxa"/>
          </w:tcPr>
          <w:p w:rsidR="0008155E" w:rsidRPr="00AB576F" w:rsidRDefault="00A652C6" w:rsidP="00FE7C7B">
            <w:pPr>
              <w:spacing w:after="200" w:line="276" w:lineRule="auto"/>
              <w:rPr>
                <w:b w:val="0"/>
                <w:strike/>
                <w:sz w:val="22"/>
                <w:szCs w:val="22"/>
                <w:rPrChange w:id="1274" w:author="Hadizabel" w:date="2012-02-02T15:26:00Z">
                  <w:rPr>
                    <w:b w:val="0"/>
                  </w:rPr>
                </w:rPrChange>
              </w:rPr>
            </w:pPr>
            <w:r w:rsidRPr="00A652C6">
              <w:rPr>
                <w:b w:val="0"/>
                <w:strike/>
                <w:rPrChange w:id="1275" w:author="Hadizabel" w:date="2012-02-02T15:26:00Z">
                  <w:rPr>
                    <w:b w:val="0"/>
                    <w:sz w:val="16"/>
                    <w:szCs w:val="16"/>
                  </w:rPr>
                </w:rPrChange>
              </w:rPr>
              <w:t>San Miguel</w:t>
            </w:r>
          </w:p>
        </w:tc>
        <w:tc>
          <w:tcPr>
            <w:tcW w:w="1142" w:type="dxa"/>
          </w:tcPr>
          <w:p w:rsidR="0008155E" w:rsidRPr="00AB576F" w:rsidRDefault="00A652C6" w:rsidP="00FE7C7B">
            <w:pPr>
              <w:spacing w:after="200" w:line="276" w:lineRule="auto"/>
              <w:jc w:val="center"/>
              <w:rPr>
                <w:b w:val="0"/>
                <w:strike/>
                <w:sz w:val="22"/>
                <w:szCs w:val="22"/>
                <w:rPrChange w:id="1276" w:author="Hadizabel" w:date="2012-02-02T15:26:00Z">
                  <w:rPr>
                    <w:b w:val="0"/>
                  </w:rPr>
                </w:rPrChange>
              </w:rPr>
            </w:pPr>
            <w:r w:rsidRPr="00A652C6">
              <w:rPr>
                <w:b w:val="0"/>
                <w:strike/>
                <w:rPrChange w:id="1277" w:author="Hadizabel" w:date="2012-02-02T15:26:00Z">
                  <w:rPr>
                    <w:b w:val="0"/>
                    <w:sz w:val="16"/>
                    <w:szCs w:val="16"/>
                  </w:rPr>
                </w:rPrChange>
              </w:rPr>
              <w:t>213</w:t>
            </w:r>
          </w:p>
        </w:tc>
        <w:tc>
          <w:tcPr>
            <w:tcW w:w="1843" w:type="dxa"/>
          </w:tcPr>
          <w:p w:rsidR="0008155E" w:rsidRPr="00AB576F" w:rsidRDefault="00A652C6" w:rsidP="00FE7C7B">
            <w:pPr>
              <w:spacing w:after="200" w:line="276" w:lineRule="auto"/>
              <w:jc w:val="center"/>
              <w:rPr>
                <w:b w:val="0"/>
                <w:strike/>
                <w:sz w:val="22"/>
                <w:szCs w:val="22"/>
                <w:rPrChange w:id="1278" w:author="Hadizabel" w:date="2012-02-02T15:26:00Z">
                  <w:rPr>
                    <w:b w:val="0"/>
                  </w:rPr>
                </w:rPrChange>
              </w:rPr>
            </w:pPr>
            <w:r w:rsidRPr="00A652C6">
              <w:rPr>
                <w:b w:val="0"/>
                <w:strike/>
                <w:rPrChange w:id="1279" w:author="Hadizabel" w:date="2012-02-02T15:26:00Z">
                  <w:rPr>
                    <w:b w:val="0"/>
                    <w:sz w:val="16"/>
                    <w:szCs w:val="16"/>
                  </w:rPr>
                </w:rPrChange>
              </w:rPr>
              <w:t>2</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80" w:author="Hadizabel" w:date="2012-02-02T15:26:00Z">
                  <w:rPr>
                    <w:b w:val="0"/>
                  </w:rPr>
                </w:rPrChange>
              </w:rPr>
            </w:pPr>
            <w:r w:rsidRPr="00A652C6">
              <w:rPr>
                <w:b w:val="0"/>
                <w:strike/>
                <w:rPrChange w:id="1281" w:author="Hadizabel" w:date="2012-02-02T15:26:00Z">
                  <w:rPr>
                    <w:b w:val="0"/>
                    <w:sz w:val="16"/>
                    <w:szCs w:val="16"/>
                  </w:rPr>
                </w:rPrChange>
              </w:rPr>
              <w:t>3</w:t>
            </w:r>
          </w:p>
        </w:tc>
        <w:tc>
          <w:tcPr>
            <w:tcW w:w="2724" w:type="dxa"/>
          </w:tcPr>
          <w:p w:rsidR="0008155E" w:rsidRPr="00AB576F" w:rsidRDefault="00A652C6" w:rsidP="00FE7C7B">
            <w:pPr>
              <w:spacing w:after="200" w:line="276" w:lineRule="auto"/>
              <w:rPr>
                <w:b w:val="0"/>
                <w:strike/>
                <w:sz w:val="22"/>
                <w:szCs w:val="22"/>
                <w:rPrChange w:id="1282" w:author="Hadizabel" w:date="2012-02-02T15:26:00Z">
                  <w:rPr>
                    <w:b w:val="0"/>
                  </w:rPr>
                </w:rPrChange>
              </w:rPr>
            </w:pPr>
            <w:r w:rsidRPr="00A652C6">
              <w:rPr>
                <w:b w:val="0"/>
                <w:strike/>
                <w:rPrChange w:id="1283" w:author="Hadizabel" w:date="2012-02-02T15:26:00Z">
                  <w:rPr>
                    <w:b w:val="0"/>
                    <w:sz w:val="16"/>
                    <w:szCs w:val="16"/>
                  </w:rPr>
                </w:rPrChange>
              </w:rPr>
              <w:t>Santa Cruz</w:t>
            </w:r>
          </w:p>
        </w:tc>
        <w:tc>
          <w:tcPr>
            <w:tcW w:w="1142" w:type="dxa"/>
          </w:tcPr>
          <w:p w:rsidR="0008155E" w:rsidRPr="00AB576F" w:rsidRDefault="00A652C6" w:rsidP="00FE7C7B">
            <w:pPr>
              <w:spacing w:after="200" w:line="276" w:lineRule="auto"/>
              <w:jc w:val="center"/>
              <w:rPr>
                <w:b w:val="0"/>
                <w:strike/>
                <w:sz w:val="22"/>
                <w:szCs w:val="22"/>
                <w:rPrChange w:id="1284" w:author="Hadizabel" w:date="2012-02-02T15:26:00Z">
                  <w:rPr>
                    <w:b w:val="0"/>
                  </w:rPr>
                </w:rPrChange>
              </w:rPr>
            </w:pPr>
            <w:r w:rsidRPr="00A652C6">
              <w:rPr>
                <w:b w:val="0"/>
                <w:strike/>
                <w:rPrChange w:id="1285" w:author="Hadizabel" w:date="2012-02-02T15:26:00Z">
                  <w:rPr>
                    <w:b w:val="0"/>
                    <w:sz w:val="16"/>
                    <w:szCs w:val="16"/>
                  </w:rPr>
                </w:rPrChange>
              </w:rPr>
              <w:t>1,213</w:t>
            </w:r>
          </w:p>
        </w:tc>
        <w:tc>
          <w:tcPr>
            <w:tcW w:w="1843" w:type="dxa"/>
          </w:tcPr>
          <w:p w:rsidR="0008155E" w:rsidRPr="00AB576F" w:rsidRDefault="00A652C6" w:rsidP="00FE7C7B">
            <w:pPr>
              <w:spacing w:after="200" w:line="276" w:lineRule="auto"/>
              <w:jc w:val="center"/>
              <w:rPr>
                <w:b w:val="0"/>
                <w:strike/>
                <w:sz w:val="22"/>
                <w:szCs w:val="22"/>
                <w:rPrChange w:id="1286" w:author="Hadizabel" w:date="2012-02-02T15:26:00Z">
                  <w:rPr>
                    <w:b w:val="0"/>
                  </w:rPr>
                </w:rPrChange>
              </w:rPr>
            </w:pPr>
            <w:r w:rsidRPr="00A652C6">
              <w:rPr>
                <w:b w:val="0"/>
                <w:strike/>
                <w:rPrChange w:id="1287" w:author="Hadizabel" w:date="2012-02-02T15:26:00Z">
                  <w:rPr>
                    <w:b w:val="0"/>
                    <w:sz w:val="16"/>
                    <w:szCs w:val="16"/>
                  </w:rPr>
                </w:rPrChange>
              </w:rPr>
              <w:t>65</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88" w:author="Hadizabel" w:date="2012-02-02T15:26:00Z">
                  <w:rPr>
                    <w:b w:val="0"/>
                  </w:rPr>
                </w:rPrChange>
              </w:rPr>
            </w:pPr>
            <w:r w:rsidRPr="00A652C6">
              <w:rPr>
                <w:b w:val="0"/>
                <w:strike/>
                <w:rPrChange w:id="1289" w:author="Hadizabel" w:date="2012-02-02T15:26:00Z">
                  <w:rPr>
                    <w:b w:val="0"/>
                    <w:sz w:val="16"/>
                    <w:szCs w:val="16"/>
                  </w:rPr>
                </w:rPrChange>
              </w:rPr>
              <w:t>4</w:t>
            </w:r>
          </w:p>
        </w:tc>
        <w:tc>
          <w:tcPr>
            <w:tcW w:w="2724" w:type="dxa"/>
          </w:tcPr>
          <w:p w:rsidR="0008155E" w:rsidRPr="00AB576F" w:rsidRDefault="00A652C6" w:rsidP="00FE7C7B">
            <w:pPr>
              <w:spacing w:after="200" w:line="276" w:lineRule="auto"/>
              <w:rPr>
                <w:b w:val="0"/>
                <w:strike/>
                <w:sz w:val="22"/>
                <w:szCs w:val="22"/>
                <w:rPrChange w:id="1290" w:author="Hadizabel" w:date="2012-02-02T15:26:00Z">
                  <w:rPr>
                    <w:b w:val="0"/>
                  </w:rPr>
                </w:rPrChange>
              </w:rPr>
            </w:pPr>
            <w:r w:rsidRPr="00A652C6">
              <w:rPr>
                <w:b w:val="0"/>
                <w:strike/>
                <w:rPrChange w:id="1291" w:author="Hadizabel" w:date="2012-02-02T15:26:00Z">
                  <w:rPr>
                    <w:b w:val="0"/>
                    <w:sz w:val="16"/>
                    <w:szCs w:val="16"/>
                  </w:rPr>
                </w:rPrChange>
              </w:rPr>
              <w:t>Barrio Nuevo</w:t>
            </w:r>
          </w:p>
        </w:tc>
        <w:tc>
          <w:tcPr>
            <w:tcW w:w="1142" w:type="dxa"/>
          </w:tcPr>
          <w:p w:rsidR="0008155E" w:rsidRPr="00AB576F" w:rsidRDefault="00A652C6" w:rsidP="00FE7C7B">
            <w:pPr>
              <w:spacing w:after="200" w:line="276" w:lineRule="auto"/>
              <w:jc w:val="center"/>
              <w:rPr>
                <w:b w:val="0"/>
                <w:strike/>
                <w:sz w:val="22"/>
                <w:szCs w:val="22"/>
                <w:rPrChange w:id="1292" w:author="Hadizabel" w:date="2012-02-02T15:26:00Z">
                  <w:rPr>
                    <w:b w:val="0"/>
                  </w:rPr>
                </w:rPrChange>
              </w:rPr>
            </w:pPr>
            <w:r w:rsidRPr="00A652C6">
              <w:rPr>
                <w:b w:val="0"/>
                <w:strike/>
                <w:rPrChange w:id="1293" w:author="Hadizabel" w:date="2012-02-02T15:26:00Z">
                  <w:rPr>
                    <w:b w:val="0"/>
                    <w:sz w:val="16"/>
                    <w:szCs w:val="16"/>
                  </w:rPr>
                </w:rPrChange>
              </w:rPr>
              <w:t>47</w:t>
            </w:r>
          </w:p>
        </w:tc>
        <w:tc>
          <w:tcPr>
            <w:tcW w:w="1843" w:type="dxa"/>
          </w:tcPr>
          <w:p w:rsidR="0008155E" w:rsidRPr="00AB576F" w:rsidRDefault="00A652C6" w:rsidP="00FE7C7B">
            <w:pPr>
              <w:spacing w:after="200" w:line="276" w:lineRule="auto"/>
              <w:jc w:val="center"/>
              <w:rPr>
                <w:b w:val="0"/>
                <w:strike/>
                <w:sz w:val="22"/>
                <w:szCs w:val="22"/>
                <w:rPrChange w:id="1294" w:author="Hadizabel" w:date="2012-02-02T15:26:00Z">
                  <w:rPr>
                    <w:b w:val="0"/>
                  </w:rPr>
                </w:rPrChange>
              </w:rPr>
            </w:pPr>
            <w:r w:rsidRPr="00A652C6">
              <w:rPr>
                <w:b w:val="0"/>
                <w:strike/>
                <w:rPrChange w:id="1295" w:author="Hadizabel" w:date="2012-02-02T15:26:00Z">
                  <w:rPr>
                    <w:b w:val="0"/>
                    <w:sz w:val="16"/>
                    <w:szCs w:val="16"/>
                  </w:rPr>
                </w:rPrChange>
              </w:rPr>
              <w:t>5</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296" w:author="Hadizabel" w:date="2012-02-02T15:26:00Z">
                  <w:rPr>
                    <w:b w:val="0"/>
                  </w:rPr>
                </w:rPrChange>
              </w:rPr>
            </w:pPr>
            <w:r w:rsidRPr="00A652C6">
              <w:rPr>
                <w:b w:val="0"/>
                <w:strike/>
                <w:rPrChange w:id="1297" w:author="Hadizabel" w:date="2012-02-02T15:26:00Z">
                  <w:rPr>
                    <w:b w:val="0"/>
                    <w:sz w:val="16"/>
                    <w:szCs w:val="16"/>
                  </w:rPr>
                </w:rPrChange>
              </w:rPr>
              <w:t>5</w:t>
            </w:r>
          </w:p>
        </w:tc>
        <w:tc>
          <w:tcPr>
            <w:tcW w:w="2724" w:type="dxa"/>
          </w:tcPr>
          <w:p w:rsidR="0008155E" w:rsidRPr="00AB576F" w:rsidRDefault="00A652C6" w:rsidP="00FE7C7B">
            <w:pPr>
              <w:spacing w:after="200" w:line="276" w:lineRule="auto"/>
              <w:rPr>
                <w:b w:val="0"/>
                <w:strike/>
                <w:rPrChange w:id="1298" w:author="Hadizabel" w:date="2012-02-02T15:26:00Z">
                  <w:rPr>
                    <w:b w:val="0"/>
                  </w:rPr>
                </w:rPrChange>
              </w:rPr>
            </w:pPr>
            <w:r w:rsidRPr="00A652C6">
              <w:rPr>
                <w:b w:val="0"/>
                <w:strike/>
                <w:rPrChange w:id="1299" w:author="Hadizabel" w:date="2012-02-02T15:26:00Z">
                  <w:rPr>
                    <w:b w:val="0"/>
                    <w:sz w:val="16"/>
                    <w:szCs w:val="16"/>
                  </w:rPr>
                </w:rPrChange>
              </w:rPr>
              <w:t>La Colonia</w:t>
            </w:r>
          </w:p>
        </w:tc>
        <w:tc>
          <w:tcPr>
            <w:tcW w:w="1142" w:type="dxa"/>
          </w:tcPr>
          <w:p w:rsidR="0008155E" w:rsidRPr="00AB576F" w:rsidRDefault="00A652C6" w:rsidP="00FE7C7B">
            <w:pPr>
              <w:spacing w:after="200" w:line="276" w:lineRule="auto"/>
              <w:jc w:val="center"/>
              <w:rPr>
                <w:b w:val="0"/>
                <w:strike/>
                <w:rPrChange w:id="1300" w:author="Hadizabel" w:date="2012-02-02T15:26:00Z">
                  <w:rPr>
                    <w:b w:val="0"/>
                  </w:rPr>
                </w:rPrChange>
              </w:rPr>
            </w:pPr>
            <w:r w:rsidRPr="00A652C6">
              <w:rPr>
                <w:b w:val="0"/>
                <w:strike/>
                <w:rPrChange w:id="1301" w:author="Hadizabel" w:date="2012-02-02T15:26:00Z">
                  <w:rPr>
                    <w:b w:val="0"/>
                    <w:sz w:val="16"/>
                    <w:szCs w:val="16"/>
                  </w:rPr>
                </w:rPrChange>
              </w:rPr>
              <w:t>20</w:t>
            </w:r>
          </w:p>
        </w:tc>
        <w:tc>
          <w:tcPr>
            <w:tcW w:w="1843" w:type="dxa"/>
          </w:tcPr>
          <w:p w:rsidR="0008155E" w:rsidRPr="00AB576F" w:rsidRDefault="00A652C6" w:rsidP="00FE7C7B">
            <w:pPr>
              <w:spacing w:after="200" w:line="276" w:lineRule="auto"/>
              <w:jc w:val="center"/>
              <w:rPr>
                <w:b w:val="0"/>
                <w:strike/>
                <w:rPrChange w:id="1302" w:author="Hadizabel" w:date="2012-02-02T15:26:00Z">
                  <w:rPr>
                    <w:b w:val="0"/>
                  </w:rPr>
                </w:rPrChange>
              </w:rPr>
            </w:pPr>
            <w:r w:rsidRPr="00A652C6">
              <w:rPr>
                <w:b w:val="0"/>
                <w:strike/>
                <w:rPrChange w:id="1303" w:author="Hadizabel" w:date="2012-02-02T15:26:00Z">
                  <w:rPr>
                    <w:b w:val="0"/>
                    <w:sz w:val="16"/>
                    <w:szCs w:val="16"/>
                  </w:rPr>
                </w:rPrChange>
              </w:rPr>
              <w:t>1</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304" w:author="Hadizabel" w:date="2012-02-02T15:26:00Z">
                  <w:rPr>
                    <w:b w:val="0"/>
                  </w:rPr>
                </w:rPrChange>
              </w:rPr>
            </w:pPr>
            <w:r w:rsidRPr="00A652C6">
              <w:rPr>
                <w:b w:val="0"/>
                <w:strike/>
                <w:rPrChange w:id="1305" w:author="Hadizabel" w:date="2012-02-02T15:26:00Z">
                  <w:rPr>
                    <w:b w:val="0"/>
                    <w:sz w:val="16"/>
                    <w:szCs w:val="16"/>
                  </w:rPr>
                </w:rPrChange>
              </w:rPr>
              <w:t>6</w:t>
            </w:r>
          </w:p>
        </w:tc>
        <w:tc>
          <w:tcPr>
            <w:tcW w:w="2724" w:type="dxa"/>
          </w:tcPr>
          <w:p w:rsidR="0008155E" w:rsidRPr="00AB576F" w:rsidRDefault="00A652C6" w:rsidP="00FE7C7B">
            <w:pPr>
              <w:spacing w:after="200" w:line="276" w:lineRule="auto"/>
              <w:rPr>
                <w:b w:val="0"/>
                <w:strike/>
                <w:rPrChange w:id="1306" w:author="Hadizabel" w:date="2012-02-02T15:26:00Z">
                  <w:rPr>
                    <w:b w:val="0"/>
                  </w:rPr>
                </w:rPrChange>
              </w:rPr>
            </w:pPr>
            <w:r w:rsidRPr="00A652C6">
              <w:rPr>
                <w:b w:val="0"/>
                <w:strike/>
                <w:rPrChange w:id="1307" w:author="Hadizabel" w:date="2012-02-02T15:26:00Z">
                  <w:rPr>
                    <w:b w:val="0"/>
                    <w:sz w:val="16"/>
                    <w:szCs w:val="16"/>
                  </w:rPr>
                </w:rPrChange>
              </w:rPr>
              <w:t>Las Antenas</w:t>
            </w:r>
          </w:p>
        </w:tc>
        <w:tc>
          <w:tcPr>
            <w:tcW w:w="1142" w:type="dxa"/>
          </w:tcPr>
          <w:p w:rsidR="0008155E" w:rsidRPr="00AB576F" w:rsidRDefault="00A652C6" w:rsidP="00FE7C7B">
            <w:pPr>
              <w:spacing w:after="200" w:line="276" w:lineRule="auto"/>
              <w:jc w:val="center"/>
              <w:rPr>
                <w:b w:val="0"/>
                <w:strike/>
                <w:rPrChange w:id="1308" w:author="Hadizabel" w:date="2012-02-02T15:26:00Z">
                  <w:rPr>
                    <w:b w:val="0"/>
                  </w:rPr>
                </w:rPrChange>
              </w:rPr>
            </w:pPr>
            <w:r w:rsidRPr="00A652C6">
              <w:rPr>
                <w:b w:val="0"/>
                <w:strike/>
                <w:rPrChange w:id="1309" w:author="Hadizabel" w:date="2012-02-02T15:26:00Z">
                  <w:rPr>
                    <w:b w:val="0"/>
                    <w:sz w:val="16"/>
                    <w:szCs w:val="16"/>
                  </w:rPr>
                </w:rPrChange>
              </w:rPr>
              <w:t>33</w:t>
            </w:r>
          </w:p>
        </w:tc>
        <w:tc>
          <w:tcPr>
            <w:tcW w:w="1843" w:type="dxa"/>
          </w:tcPr>
          <w:p w:rsidR="0008155E" w:rsidRPr="00AB576F" w:rsidRDefault="0008155E" w:rsidP="00FE7C7B">
            <w:pPr>
              <w:spacing w:after="200" w:line="276" w:lineRule="auto"/>
              <w:jc w:val="center"/>
              <w:rPr>
                <w:b w:val="0"/>
                <w:strike/>
                <w:sz w:val="22"/>
                <w:szCs w:val="22"/>
                <w:rPrChange w:id="1310" w:author="Hadizabel" w:date="2012-02-02T15:26:00Z">
                  <w:rPr>
                    <w:b w:val="0"/>
                  </w:rPr>
                </w:rPrChange>
              </w:rPr>
            </w:pP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311" w:author="Hadizabel" w:date="2012-02-02T15:26:00Z">
                  <w:rPr>
                    <w:b w:val="0"/>
                  </w:rPr>
                </w:rPrChange>
              </w:rPr>
            </w:pPr>
            <w:r w:rsidRPr="00A652C6">
              <w:rPr>
                <w:b w:val="0"/>
                <w:strike/>
                <w:rPrChange w:id="1312" w:author="Hadizabel" w:date="2012-02-02T15:26:00Z">
                  <w:rPr>
                    <w:b w:val="0"/>
                    <w:sz w:val="16"/>
                    <w:szCs w:val="16"/>
                  </w:rPr>
                </w:rPrChange>
              </w:rPr>
              <w:t>7</w:t>
            </w:r>
          </w:p>
        </w:tc>
        <w:tc>
          <w:tcPr>
            <w:tcW w:w="2724" w:type="dxa"/>
          </w:tcPr>
          <w:p w:rsidR="0008155E" w:rsidRPr="00AB576F" w:rsidRDefault="00A652C6" w:rsidP="00FE7C7B">
            <w:pPr>
              <w:spacing w:after="200" w:line="276" w:lineRule="auto"/>
              <w:rPr>
                <w:b w:val="0"/>
                <w:strike/>
                <w:sz w:val="22"/>
                <w:szCs w:val="22"/>
                <w:rPrChange w:id="1313" w:author="Hadizabel" w:date="2012-02-02T15:26:00Z">
                  <w:rPr>
                    <w:b w:val="0"/>
                  </w:rPr>
                </w:rPrChange>
              </w:rPr>
            </w:pPr>
            <w:r w:rsidRPr="00A652C6">
              <w:rPr>
                <w:b w:val="0"/>
                <w:strike/>
                <w:rPrChange w:id="1314" w:author="Hadizabel" w:date="2012-02-02T15:26:00Z">
                  <w:rPr>
                    <w:b w:val="0"/>
                    <w:sz w:val="16"/>
                    <w:szCs w:val="16"/>
                  </w:rPr>
                </w:rPrChange>
              </w:rPr>
              <w:t>La Laguna</w:t>
            </w:r>
          </w:p>
        </w:tc>
        <w:tc>
          <w:tcPr>
            <w:tcW w:w="1142" w:type="dxa"/>
          </w:tcPr>
          <w:p w:rsidR="0008155E" w:rsidRPr="00AB576F" w:rsidRDefault="00A652C6" w:rsidP="00FE7C7B">
            <w:pPr>
              <w:spacing w:after="200" w:line="276" w:lineRule="auto"/>
              <w:jc w:val="center"/>
              <w:rPr>
                <w:b w:val="0"/>
                <w:strike/>
                <w:sz w:val="22"/>
                <w:szCs w:val="22"/>
                <w:rPrChange w:id="1315" w:author="Hadizabel" w:date="2012-02-02T15:26:00Z">
                  <w:rPr>
                    <w:b w:val="0"/>
                  </w:rPr>
                </w:rPrChange>
              </w:rPr>
            </w:pPr>
            <w:r w:rsidRPr="00A652C6">
              <w:rPr>
                <w:b w:val="0"/>
                <w:strike/>
                <w:rPrChange w:id="1316" w:author="Hadizabel" w:date="2012-02-02T15:26:00Z">
                  <w:rPr>
                    <w:b w:val="0"/>
                    <w:sz w:val="16"/>
                    <w:szCs w:val="16"/>
                  </w:rPr>
                </w:rPrChange>
              </w:rPr>
              <w:t>31</w:t>
            </w:r>
          </w:p>
        </w:tc>
        <w:tc>
          <w:tcPr>
            <w:tcW w:w="1843" w:type="dxa"/>
          </w:tcPr>
          <w:p w:rsidR="0008155E" w:rsidRPr="00AB576F" w:rsidRDefault="00A652C6" w:rsidP="00FE7C7B">
            <w:pPr>
              <w:spacing w:after="200" w:line="276" w:lineRule="auto"/>
              <w:jc w:val="center"/>
              <w:rPr>
                <w:b w:val="0"/>
                <w:strike/>
                <w:sz w:val="22"/>
                <w:szCs w:val="22"/>
                <w:rPrChange w:id="1317" w:author="Hadizabel" w:date="2012-02-02T15:26:00Z">
                  <w:rPr>
                    <w:b w:val="0"/>
                  </w:rPr>
                </w:rPrChange>
              </w:rPr>
            </w:pPr>
            <w:r w:rsidRPr="00A652C6">
              <w:rPr>
                <w:b w:val="0"/>
                <w:strike/>
                <w:rPrChange w:id="1318" w:author="Hadizabel" w:date="2012-02-02T15:26:00Z">
                  <w:rPr>
                    <w:b w:val="0"/>
                    <w:sz w:val="16"/>
                    <w:szCs w:val="16"/>
                  </w:rPr>
                </w:rPrChange>
              </w:rPr>
              <w:t>1</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319" w:author="Hadizabel" w:date="2012-02-02T15:26:00Z">
                  <w:rPr>
                    <w:b w:val="0"/>
                  </w:rPr>
                </w:rPrChange>
              </w:rPr>
            </w:pPr>
            <w:r w:rsidRPr="00A652C6">
              <w:rPr>
                <w:b w:val="0"/>
                <w:strike/>
                <w:rPrChange w:id="1320" w:author="Hadizabel" w:date="2012-02-02T15:26:00Z">
                  <w:rPr>
                    <w:b w:val="0"/>
                    <w:sz w:val="16"/>
                    <w:szCs w:val="16"/>
                  </w:rPr>
                </w:rPrChange>
              </w:rPr>
              <w:t>8</w:t>
            </w:r>
          </w:p>
        </w:tc>
        <w:tc>
          <w:tcPr>
            <w:tcW w:w="2724" w:type="dxa"/>
          </w:tcPr>
          <w:p w:rsidR="0008155E" w:rsidRPr="00AB576F" w:rsidRDefault="00A652C6" w:rsidP="00FE7C7B">
            <w:pPr>
              <w:spacing w:after="200" w:line="276" w:lineRule="auto"/>
              <w:rPr>
                <w:b w:val="0"/>
                <w:strike/>
                <w:sz w:val="22"/>
                <w:szCs w:val="22"/>
                <w:rPrChange w:id="1321" w:author="Hadizabel" w:date="2012-02-02T15:26:00Z">
                  <w:rPr>
                    <w:b w:val="0"/>
                  </w:rPr>
                </w:rPrChange>
              </w:rPr>
            </w:pPr>
            <w:r w:rsidRPr="00A652C6">
              <w:rPr>
                <w:b w:val="0"/>
                <w:strike/>
                <w:rPrChange w:id="1322" w:author="Hadizabel" w:date="2012-02-02T15:26:00Z">
                  <w:rPr>
                    <w:b w:val="0"/>
                    <w:sz w:val="16"/>
                    <w:szCs w:val="16"/>
                  </w:rPr>
                </w:rPrChange>
              </w:rPr>
              <w:t>San Francisco</w:t>
            </w:r>
          </w:p>
        </w:tc>
        <w:tc>
          <w:tcPr>
            <w:tcW w:w="1142" w:type="dxa"/>
          </w:tcPr>
          <w:p w:rsidR="0008155E" w:rsidRPr="00AB576F" w:rsidRDefault="00A652C6" w:rsidP="00FE7C7B">
            <w:pPr>
              <w:spacing w:after="200" w:line="276" w:lineRule="auto"/>
              <w:jc w:val="center"/>
              <w:rPr>
                <w:b w:val="0"/>
                <w:strike/>
                <w:sz w:val="22"/>
                <w:szCs w:val="22"/>
                <w:rPrChange w:id="1323" w:author="Hadizabel" w:date="2012-02-02T15:26:00Z">
                  <w:rPr>
                    <w:b w:val="0"/>
                  </w:rPr>
                </w:rPrChange>
              </w:rPr>
            </w:pPr>
            <w:r w:rsidRPr="00A652C6">
              <w:rPr>
                <w:b w:val="0"/>
                <w:strike/>
                <w:rPrChange w:id="1324" w:author="Hadizabel" w:date="2012-02-02T15:26:00Z">
                  <w:rPr>
                    <w:b w:val="0"/>
                    <w:sz w:val="16"/>
                    <w:szCs w:val="16"/>
                  </w:rPr>
                </w:rPrChange>
              </w:rPr>
              <w:t>23</w:t>
            </w:r>
          </w:p>
        </w:tc>
        <w:tc>
          <w:tcPr>
            <w:tcW w:w="1843" w:type="dxa"/>
          </w:tcPr>
          <w:p w:rsidR="0008155E" w:rsidRPr="00AB576F" w:rsidRDefault="00A652C6" w:rsidP="00FE7C7B">
            <w:pPr>
              <w:spacing w:after="200" w:line="276" w:lineRule="auto"/>
              <w:jc w:val="center"/>
              <w:rPr>
                <w:b w:val="0"/>
                <w:strike/>
                <w:sz w:val="22"/>
                <w:szCs w:val="22"/>
                <w:rPrChange w:id="1325" w:author="Hadizabel" w:date="2012-02-02T15:26:00Z">
                  <w:rPr>
                    <w:b w:val="0"/>
                  </w:rPr>
                </w:rPrChange>
              </w:rPr>
            </w:pPr>
            <w:r w:rsidRPr="00A652C6">
              <w:rPr>
                <w:b w:val="0"/>
                <w:strike/>
                <w:rPrChange w:id="1326" w:author="Hadizabel" w:date="2012-02-02T15:26:00Z">
                  <w:rPr>
                    <w:b w:val="0"/>
                    <w:sz w:val="16"/>
                    <w:szCs w:val="16"/>
                  </w:rPr>
                </w:rPrChange>
              </w:rPr>
              <w:t>1</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327" w:author="Hadizabel" w:date="2012-02-02T15:26:00Z">
                  <w:rPr>
                    <w:b w:val="0"/>
                  </w:rPr>
                </w:rPrChange>
              </w:rPr>
            </w:pPr>
            <w:r w:rsidRPr="00A652C6">
              <w:rPr>
                <w:b w:val="0"/>
                <w:strike/>
                <w:rPrChange w:id="1328" w:author="Hadizabel" w:date="2012-02-02T15:26:00Z">
                  <w:rPr>
                    <w:b w:val="0"/>
                    <w:sz w:val="16"/>
                    <w:szCs w:val="16"/>
                  </w:rPr>
                </w:rPrChange>
              </w:rPr>
              <w:t>9.</w:t>
            </w:r>
          </w:p>
        </w:tc>
        <w:tc>
          <w:tcPr>
            <w:tcW w:w="2724" w:type="dxa"/>
          </w:tcPr>
          <w:p w:rsidR="0008155E" w:rsidRPr="00AB576F" w:rsidRDefault="00A652C6" w:rsidP="00FE7C7B">
            <w:pPr>
              <w:spacing w:after="200" w:line="276" w:lineRule="auto"/>
              <w:rPr>
                <w:b w:val="0"/>
                <w:strike/>
                <w:sz w:val="22"/>
                <w:szCs w:val="22"/>
                <w:rPrChange w:id="1329" w:author="Hadizabel" w:date="2012-02-02T15:26:00Z">
                  <w:rPr>
                    <w:b w:val="0"/>
                  </w:rPr>
                </w:rPrChange>
              </w:rPr>
            </w:pPr>
            <w:r w:rsidRPr="00A652C6">
              <w:rPr>
                <w:b w:val="0"/>
                <w:strike/>
                <w:rPrChange w:id="1330" w:author="Hadizabel" w:date="2012-02-02T15:26:00Z">
                  <w:rPr>
                    <w:b w:val="0"/>
                    <w:sz w:val="16"/>
                    <w:szCs w:val="16"/>
                  </w:rPr>
                </w:rPrChange>
              </w:rPr>
              <w:t>San José</w:t>
            </w:r>
          </w:p>
        </w:tc>
        <w:tc>
          <w:tcPr>
            <w:tcW w:w="1142" w:type="dxa"/>
          </w:tcPr>
          <w:p w:rsidR="0008155E" w:rsidRPr="00AB576F" w:rsidRDefault="00A652C6" w:rsidP="00FE7C7B">
            <w:pPr>
              <w:spacing w:after="200" w:line="276" w:lineRule="auto"/>
              <w:jc w:val="center"/>
              <w:rPr>
                <w:b w:val="0"/>
                <w:strike/>
                <w:sz w:val="22"/>
                <w:szCs w:val="22"/>
                <w:rPrChange w:id="1331" w:author="Hadizabel" w:date="2012-02-02T15:26:00Z">
                  <w:rPr>
                    <w:b w:val="0"/>
                  </w:rPr>
                </w:rPrChange>
              </w:rPr>
            </w:pPr>
            <w:r w:rsidRPr="00A652C6">
              <w:rPr>
                <w:b w:val="0"/>
                <w:strike/>
                <w:rPrChange w:id="1332" w:author="Hadizabel" w:date="2012-02-02T15:26:00Z">
                  <w:rPr>
                    <w:b w:val="0"/>
                    <w:sz w:val="16"/>
                    <w:szCs w:val="16"/>
                  </w:rPr>
                </w:rPrChange>
              </w:rPr>
              <w:t>52</w:t>
            </w:r>
          </w:p>
        </w:tc>
        <w:tc>
          <w:tcPr>
            <w:tcW w:w="1843" w:type="dxa"/>
          </w:tcPr>
          <w:p w:rsidR="0008155E" w:rsidRPr="00AB576F" w:rsidRDefault="00A652C6" w:rsidP="00FE7C7B">
            <w:pPr>
              <w:spacing w:after="200" w:line="276" w:lineRule="auto"/>
              <w:jc w:val="center"/>
              <w:rPr>
                <w:b w:val="0"/>
                <w:strike/>
                <w:sz w:val="22"/>
                <w:szCs w:val="22"/>
                <w:rPrChange w:id="1333" w:author="Hadizabel" w:date="2012-02-02T15:26:00Z">
                  <w:rPr>
                    <w:b w:val="0"/>
                  </w:rPr>
                </w:rPrChange>
              </w:rPr>
            </w:pPr>
            <w:r w:rsidRPr="00A652C6">
              <w:rPr>
                <w:b w:val="0"/>
                <w:strike/>
                <w:rPrChange w:id="1334" w:author="Hadizabel" w:date="2012-02-02T15:26:00Z">
                  <w:rPr>
                    <w:b w:val="0"/>
                    <w:sz w:val="16"/>
                    <w:szCs w:val="16"/>
                  </w:rPr>
                </w:rPrChange>
              </w:rPr>
              <w:t>2</w:t>
            </w:r>
          </w:p>
        </w:tc>
      </w:tr>
      <w:tr w:rsidR="0008155E" w:rsidRPr="00AB576F" w:rsidTr="00FE7C7B">
        <w:tc>
          <w:tcPr>
            <w:tcW w:w="538" w:type="dxa"/>
          </w:tcPr>
          <w:p w:rsidR="0008155E" w:rsidRPr="00AB576F" w:rsidRDefault="00A652C6" w:rsidP="00FE7C7B">
            <w:pPr>
              <w:spacing w:after="200" w:line="276" w:lineRule="auto"/>
              <w:rPr>
                <w:b w:val="0"/>
                <w:strike/>
                <w:sz w:val="22"/>
                <w:szCs w:val="22"/>
                <w:rPrChange w:id="1335" w:author="Hadizabel" w:date="2012-02-02T15:26:00Z">
                  <w:rPr>
                    <w:b w:val="0"/>
                  </w:rPr>
                </w:rPrChange>
              </w:rPr>
            </w:pPr>
            <w:r w:rsidRPr="00A652C6">
              <w:rPr>
                <w:b w:val="0"/>
                <w:strike/>
                <w:rPrChange w:id="1336" w:author="Hadizabel" w:date="2012-02-02T15:26:00Z">
                  <w:rPr>
                    <w:b w:val="0"/>
                    <w:sz w:val="16"/>
                    <w:szCs w:val="16"/>
                  </w:rPr>
                </w:rPrChange>
              </w:rPr>
              <w:t>10.</w:t>
            </w:r>
          </w:p>
        </w:tc>
        <w:tc>
          <w:tcPr>
            <w:tcW w:w="2724" w:type="dxa"/>
          </w:tcPr>
          <w:p w:rsidR="0008155E" w:rsidRPr="00AB576F" w:rsidRDefault="00A652C6" w:rsidP="00FE7C7B">
            <w:pPr>
              <w:spacing w:after="200" w:line="276" w:lineRule="auto"/>
              <w:rPr>
                <w:b w:val="0"/>
                <w:strike/>
                <w:sz w:val="22"/>
                <w:szCs w:val="22"/>
                <w:rPrChange w:id="1337" w:author="Hadizabel" w:date="2012-02-02T15:26:00Z">
                  <w:rPr>
                    <w:b w:val="0"/>
                  </w:rPr>
                </w:rPrChange>
              </w:rPr>
            </w:pPr>
            <w:r w:rsidRPr="00A652C6">
              <w:rPr>
                <w:b w:val="0"/>
                <w:strike/>
                <w:rPrChange w:id="1338" w:author="Hadizabel" w:date="2012-02-02T15:26:00Z">
                  <w:rPr>
                    <w:b w:val="0"/>
                    <w:sz w:val="16"/>
                    <w:szCs w:val="16"/>
                  </w:rPr>
                </w:rPrChange>
              </w:rPr>
              <w:t>La Merced</w:t>
            </w:r>
          </w:p>
        </w:tc>
        <w:tc>
          <w:tcPr>
            <w:tcW w:w="1142" w:type="dxa"/>
          </w:tcPr>
          <w:p w:rsidR="0008155E" w:rsidRPr="00AB576F" w:rsidRDefault="00A652C6" w:rsidP="00FE7C7B">
            <w:pPr>
              <w:spacing w:after="200" w:line="276" w:lineRule="auto"/>
              <w:jc w:val="center"/>
              <w:rPr>
                <w:b w:val="0"/>
                <w:strike/>
                <w:sz w:val="22"/>
                <w:szCs w:val="22"/>
                <w:rPrChange w:id="1339" w:author="Hadizabel" w:date="2012-02-02T15:26:00Z">
                  <w:rPr>
                    <w:b w:val="0"/>
                  </w:rPr>
                </w:rPrChange>
              </w:rPr>
            </w:pPr>
            <w:r w:rsidRPr="00A652C6">
              <w:rPr>
                <w:b w:val="0"/>
                <w:strike/>
                <w:rPrChange w:id="1340" w:author="Hadizabel" w:date="2012-02-02T15:26:00Z">
                  <w:rPr>
                    <w:b w:val="0"/>
                    <w:sz w:val="16"/>
                    <w:szCs w:val="16"/>
                  </w:rPr>
                </w:rPrChange>
              </w:rPr>
              <w:t>13</w:t>
            </w:r>
          </w:p>
        </w:tc>
        <w:tc>
          <w:tcPr>
            <w:tcW w:w="1843" w:type="dxa"/>
          </w:tcPr>
          <w:p w:rsidR="0008155E" w:rsidRPr="00AB576F" w:rsidRDefault="00A652C6" w:rsidP="00FE7C7B">
            <w:pPr>
              <w:spacing w:after="200" w:line="276" w:lineRule="auto"/>
              <w:jc w:val="center"/>
              <w:rPr>
                <w:b w:val="0"/>
                <w:strike/>
                <w:sz w:val="22"/>
                <w:szCs w:val="22"/>
                <w:rPrChange w:id="1341" w:author="Hadizabel" w:date="2012-02-02T15:26:00Z">
                  <w:rPr>
                    <w:b w:val="0"/>
                  </w:rPr>
                </w:rPrChange>
              </w:rPr>
            </w:pPr>
            <w:r w:rsidRPr="00A652C6">
              <w:rPr>
                <w:b w:val="0"/>
                <w:strike/>
                <w:rPrChange w:id="1342" w:author="Hadizabel" w:date="2012-02-02T15:26:00Z">
                  <w:rPr>
                    <w:b w:val="0"/>
                    <w:sz w:val="16"/>
                    <w:szCs w:val="16"/>
                  </w:rPr>
                </w:rPrChange>
              </w:rPr>
              <w:t>1</w:t>
            </w:r>
          </w:p>
        </w:tc>
      </w:tr>
      <w:tr w:rsidR="0008155E" w:rsidRPr="00AB576F" w:rsidTr="00FE7C7B">
        <w:tc>
          <w:tcPr>
            <w:tcW w:w="538" w:type="dxa"/>
          </w:tcPr>
          <w:p w:rsidR="0008155E" w:rsidRPr="00AB576F" w:rsidRDefault="0008155E" w:rsidP="00FE7C7B">
            <w:pPr>
              <w:spacing w:after="200" w:line="276" w:lineRule="auto"/>
              <w:rPr>
                <w:b w:val="0"/>
                <w:strike/>
                <w:sz w:val="22"/>
                <w:szCs w:val="22"/>
                <w:rPrChange w:id="1343" w:author="Hadizabel" w:date="2012-02-02T15:26:00Z">
                  <w:rPr>
                    <w:b w:val="0"/>
                  </w:rPr>
                </w:rPrChange>
              </w:rPr>
            </w:pPr>
          </w:p>
        </w:tc>
        <w:tc>
          <w:tcPr>
            <w:tcW w:w="2724" w:type="dxa"/>
          </w:tcPr>
          <w:p w:rsidR="0008155E" w:rsidRPr="00AB576F" w:rsidRDefault="00A652C6" w:rsidP="00FE7C7B">
            <w:pPr>
              <w:spacing w:after="200" w:line="276" w:lineRule="auto"/>
              <w:rPr>
                <w:strike/>
                <w:sz w:val="22"/>
                <w:szCs w:val="22"/>
                <w:rPrChange w:id="1344" w:author="Hadizabel" w:date="2012-02-02T15:26:00Z">
                  <w:rPr/>
                </w:rPrChange>
              </w:rPr>
            </w:pPr>
            <w:r w:rsidRPr="00A652C6">
              <w:rPr>
                <w:strike/>
                <w:rPrChange w:id="1345" w:author="Hadizabel" w:date="2012-02-02T15:26:00Z">
                  <w:rPr>
                    <w:sz w:val="16"/>
                    <w:szCs w:val="16"/>
                  </w:rPr>
                </w:rPrChange>
              </w:rPr>
              <w:t>Total</w:t>
            </w:r>
          </w:p>
        </w:tc>
        <w:tc>
          <w:tcPr>
            <w:tcW w:w="1142" w:type="dxa"/>
          </w:tcPr>
          <w:p w:rsidR="0008155E" w:rsidRPr="00AB576F" w:rsidRDefault="00A652C6" w:rsidP="00FE7C7B">
            <w:pPr>
              <w:spacing w:after="200" w:line="276" w:lineRule="auto"/>
              <w:jc w:val="center"/>
              <w:rPr>
                <w:b w:val="0"/>
                <w:strike/>
                <w:sz w:val="22"/>
                <w:szCs w:val="22"/>
                <w:rPrChange w:id="1346" w:author="Hadizabel" w:date="2012-02-02T15:26:00Z">
                  <w:rPr>
                    <w:b w:val="0"/>
                  </w:rPr>
                </w:rPrChange>
              </w:rPr>
            </w:pPr>
            <w:r w:rsidRPr="00A652C6">
              <w:rPr>
                <w:b w:val="0"/>
                <w:strike/>
                <w:rPrChange w:id="1347" w:author="Hadizabel" w:date="2012-02-02T15:26:00Z">
                  <w:rPr>
                    <w:b w:val="0"/>
                    <w:sz w:val="16"/>
                    <w:szCs w:val="16"/>
                  </w:rPr>
                </w:rPrChange>
              </w:rPr>
              <w:t>1,996</w:t>
            </w:r>
          </w:p>
        </w:tc>
        <w:tc>
          <w:tcPr>
            <w:tcW w:w="1843" w:type="dxa"/>
          </w:tcPr>
          <w:p w:rsidR="0008155E" w:rsidRPr="00AB576F" w:rsidRDefault="00A652C6" w:rsidP="00FE7C7B">
            <w:pPr>
              <w:spacing w:after="200" w:line="276" w:lineRule="auto"/>
              <w:jc w:val="center"/>
              <w:rPr>
                <w:b w:val="0"/>
                <w:strike/>
                <w:sz w:val="22"/>
                <w:szCs w:val="22"/>
                <w:rPrChange w:id="1348" w:author="Hadizabel" w:date="2012-02-02T15:26:00Z">
                  <w:rPr>
                    <w:b w:val="0"/>
                  </w:rPr>
                </w:rPrChange>
              </w:rPr>
            </w:pPr>
            <w:r w:rsidRPr="00A652C6">
              <w:rPr>
                <w:b w:val="0"/>
                <w:strike/>
                <w:rPrChange w:id="1349" w:author="Hadizabel" w:date="2012-02-02T15:26:00Z">
                  <w:rPr>
                    <w:b w:val="0"/>
                    <w:sz w:val="16"/>
                    <w:szCs w:val="16"/>
                  </w:rPr>
                </w:rPrChange>
              </w:rPr>
              <w:t>237</w:t>
            </w:r>
          </w:p>
        </w:tc>
      </w:tr>
    </w:tbl>
    <w:p w:rsidR="0008155E" w:rsidRPr="00AB576F" w:rsidRDefault="0008155E" w:rsidP="006A49D4">
      <w:pPr>
        <w:shd w:val="clear" w:color="auto" w:fill="FFFFFF"/>
        <w:spacing w:after="0" w:line="240" w:lineRule="auto"/>
        <w:jc w:val="left"/>
        <w:rPr>
          <w:b w:val="0"/>
          <w:strike/>
          <w:rPrChange w:id="1350" w:author="Hadizabel" w:date="2012-02-02T15:26:00Z">
            <w:rPr>
              <w:b w:val="0"/>
            </w:rPr>
          </w:rPrChange>
        </w:rPr>
      </w:pPr>
    </w:p>
    <w:sectPr w:rsidR="0008155E" w:rsidRPr="00AB576F" w:rsidSect="002114BA">
      <w:footerReference w:type="default" r:id="rId39"/>
      <w:footerReference w:type="first" r:id="rId40"/>
      <w:pgSz w:w="12240" w:h="15840"/>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c" w:date="2012-02-01T11:21:00Z" w:initials="p">
    <w:p w:rsidR="00541E5A" w:rsidRDefault="00541E5A">
      <w:pPr>
        <w:pStyle w:val="CommentText"/>
      </w:pPr>
      <w:r>
        <w:rPr>
          <w:rStyle w:val="CommentReference"/>
        </w:rPr>
        <w:annotationRef/>
      </w:r>
      <w:r>
        <w:t>Faltan agregar los anexos?</w:t>
      </w:r>
    </w:p>
  </w:comment>
  <w:comment w:id="218" w:author="pc" w:date="2012-01-31T16:15:00Z" w:initials="p">
    <w:p w:rsidR="00541E5A" w:rsidRDefault="00541E5A">
      <w:pPr>
        <w:pStyle w:val="CommentText"/>
      </w:pPr>
      <w:r>
        <w:rPr>
          <w:rStyle w:val="CommentReference"/>
        </w:rPr>
        <w:annotationRef/>
      </w:r>
      <w:r>
        <w:t>indentificó</w:t>
      </w:r>
    </w:p>
  </w:comment>
  <w:comment w:id="221" w:author="pc" w:date="2012-01-31T16:15:00Z" w:initials="p">
    <w:p w:rsidR="00541E5A" w:rsidRDefault="00541E5A">
      <w:pPr>
        <w:pStyle w:val="CommentText"/>
      </w:pPr>
      <w:r>
        <w:rPr>
          <w:rStyle w:val="CommentReference"/>
        </w:rPr>
        <w:annotationRef/>
      </w:r>
      <w:r>
        <w:t>espaciado??</w:t>
      </w:r>
    </w:p>
  </w:comment>
  <w:comment w:id="224" w:author="pc" w:date="2012-01-31T16:15:00Z" w:initials="p">
    <w:p w:rsidR="00541E5A" w:rsidRDefault="00541E5A">
      <w:pPr>
        <w:pStyle w:val="CommentText"/>
      </w:pPr>
      <w:r>
        <w:rPr>
          <w:rStyle w:val="CommentReference"/>
        </w:rPr>
        <w:annotationRef/>
      </w:r>
      <w:r>
        <w:t>Palabra con doble p</w:t>
      </w:r>
    </w:p>
  </w:comment>
  <w:comment w:id="230" w:author="pc" w:date="2012-02-02T08:28:00Z" w:initials="p">
    <w:p w:rsidR="00541E5A" w:rsidRDefault="00541E5A" w:rsidP="00F353F6">
      <w:pPr>
        <w:pStyle w:val="CommentText"/>
      </w:pPr>
      <w:r>
        <w:rPr>
          <w:rStyle w:val="CommentReference"/>
        </w:rPr>
        <w:annotationRef/>
      </w:r>
      <w:r>
        <w:t>Realizado por quien?</w:t>
      </w:r>
    </w:p>
  </w:comment>
  <w:comment w:id="279" w:author="pc" w:date="2012-01-31T16:15:00Z" w:initials="p">
    <w:p w:rsidR="00541E5A" w:rsidRDefault="00541E5A">
      <w:pPr>
        <w:pStyle w:val="CommentText"/>
      </w:pPr>
      <w:r>
        <w:rPr>
          <w:rStyle w:val="CommentReference"/>
        </w:rPr>
        <w:annotationRef/>
      </w:r>
      <w:r>
        <w:t>A lo largo, o al largo?</w:t>
      </w:r>
    </w:p>
  </w:comment>
  <w:comment w:id="284" w:author="pc" w:date="2012-01-31T16:15:00Z" w:initials="p">
    <w:p w:rsidR="00541E5A" w:rsidRDefault="00541E5A">
      <w:pPr>
        <w:pStyle w:val="CommentText"/>
      </w:pPr>
      <w:r>
        <w:rPr>
          <w:rStyle w:val="CommentReference"/>
        </w:rPr>
        <w:annotationRef/>
      </w:r>
      <w:r>
        <w:t>Matener formato de solo números o solo letras</w:t>
      </w:r>
    </w:p>
  </w:comment>
  <w:comment w:id="314" w:author="pc" w:date="2012-01-31T16:15:00Z" w:initials="p">
    <w:p w:rsidR="00541E5A" w:rsidRDefault="00541E5A">
      <w:pPr>
        <w:pStyle w:val="CommentText"/>
      </w:pPr>
      <w:r>
        <w:rPr>
          <w:rStyle w:val="CommentReference"/>
        </w:rPr>
        <w:annotationRef/>
      </w:r>
      <w:r>
        <w:t>Marco normativo internacional,  verificar los espaciados y negritas</w:t>
      </w:r>
    </w:p>
  </w:comment>
  <w:comment w:id="350" w:author="pc" w:date="2012-02-02T08:28:00Z" w:initials="p">
    <w:p w:rsidR="00541E5A" w:rsidRDefault="00541E5A" w:rsidP="00F353F6">
      <w:pPr>
        <w:pStyle w:val="CommentText"/>
      </w:pPr>
      <w:r>
        <w:rPr>
          <w:rStyle w:val="CommentReference"/>
        </w:rPr>
        <w:annotationRef/>
      </w:r>
      <w:r>
        <w:t>A lo largo, o al largo?</w:t>
      </w:r>
    </w:p>
  </w:comment>
  <w:comment w:id="355" w:author="pc" w:date="2012-02-02T08:28:00Z" w:initials="p">
    <w:p w:rsidR="00541E5A" w:rsidRDefault="00541E5A" w:rsidP="00F353F6">
      <w:pPr>
        <w:pStyle w:val="CommentText"/>
      </w:pPr>
      <w:r>
        <w:rPr>
          <w:rStyle w:val="CommentReference"/>
        </w:rPr>
        <w:annotationRef/>
      </w:r>
      <w:r>
        <w:t>Matener formato de solo números o solo letras</w:t>
      </w:r>
    </w:p>
  </w:comment>
  <w:comment w:id="391" w:author="pc" w:date="2012-01-31T16:15:00Z" w:initials="p">
    <w:p w:rsidR="00541E5A" w:rsidRDefault="00541E5A">
      <w:pPr>
        <w:pStyle w:val="CommentText"/>
      </w:pPr>
      <w:r>
        <w:rPr>
          <w:rStyle w:val="CommentReference"/>
        </w:rPr>
        <w:annotationRef/>
      </w:r>
      <w:r>
        <w:t>Jornadas de cuantas horas, días completo no.</w:t>
      </w:r>
    </w:p>
  </w:comment>
  <w:comment w:id="392" w:author="pc" w:date="2012-01-31T16:15:00Z" w:initials="p">
    <w:p w:rsidR="00541E5A" w:rsidRDefault="00541E5A">
      <w:pPr>
        <w:pStyle w:val="CommentText"/>
      </w:pPr>
      <w:r>
        <w:rPr>
          <w:rStyle w:val="CommentReference"/>
        </w:rPr>
        <w:annotationRef/>
      </w:r>
      <w:r>
        <w:t xml:space="preserve">No se  debe especificar el número exacto de la muestra 4,000 hogares o se habla del universo? </w:t>
      </w:r>
    </w:p>
  </w:comment>
  <w:comment w:id="395" w:author="pc" w:date="2012-01-31T16:15:00Z" w:initials="p">
    <w:p w:rsidR="00541E5A" w:rsidRDefault="00541E5A">
      <w:pPr>
        <w:pStyle w:val="CommentText"/>
      </w:pPr>
      <w:r>
        <w:rPr>
          <w:rStyle w:val="CommentReference"/>
        </w:rPr>
        <w:annotationRef/>
      </w:r>
      <w:r>
        <w:t>Realizado por quien?</w:t>
      </w:r>
    </w:p>
  </w:comment>
  <w:comment w:id="409" w:author="pc" w:date="2012-01-31T16:15:00Z" w:initials="p">
    <w:p w:rsidR="00541E5A" w:rsidRDefault="00541E5A">
      <w:pPr>
        <w:pStyle w:val="CommentText"/>
      </w:pPr>
      <w:r>
        <w:rPr>
          <w:rStyle w:val="CommentReference"/>
        </w:rPr>
        <w:annotationRef/>
      </w:r>
      <w:r>
        <w:t>Gorra no</w:t>
      </w:r>
    </w:p>
  </w:comment>
  <w:comment w:id="413" w:author="pc" w:date="2012-01-31T16:15:00Z" w:initials="p">
    <w:p w:rsidR="00541E5A" w:rsidRDefault="00541E5A">
      <w:pPr>
        <w:pStyle w:val="CommentText"/>
      </w:pPr>
      <w:r>
        <w:rPr>
          <w:rStyle w:val="CommentReference"/>
        </w:rPr>
        <w:annotationRef/>
      </w:r>
      <w:r>
        <w:t>¿?</w:t>
      </w:r>
    </w:p>
  </w:comment>
  <w:comment w:id="417" w:author="pc" w:date="2012-01-31T16:15:00Z" w:initials="p">
    <w:p w:rsidR="00541E5A" w:rsidRDefault="00541E5A">
      <w:pPr>
        <w:pStyle w:val="CommentText"/>
      </w:pPr>
      <w:r>
        <w:rPr>
          <w:rStyle w:val="CommentReference"/>
        </w:rPr>
        <w:annotationRef/>
      </w:r>
      <w:r>
        <w:t>Acento</w:t>
      </w:r>
    </w:p>
  </w:comment>
  <w:comment w:id="431" w:author="pc" w:date="2012-01-31T16:15:00Z" w:initials="p">
    <w:p w:rsidR="00541E5A" w:rsidRDefault="00541E5A">
      <w:pPr>
        <w:pStyle w:val="CommentText"/>
      </w:pPr>
      <w:r>
        <w:rPr>
          <w:rStyle w:val="CommentReference"/>
        </w:rPr>
        <w:annotationRef/>
      </w:r>
      <w:r>
        <w:t>Santa</w:t>
      </w:r>
    </w:p>
  </w:comment>
  <w:comment w:id="437" w:author="pc" w:date="2012-01-31T16:15:00Z" w:initials="p">
    <w:p w:rsidR="00541E5A" w:rsidRDefault="00541E5A">
      <w:pPr>
        <w:pStyle w:val="CommentText"/>
      </w:pPr>
      <w:r>
        <w:rPr>
          <w:rStyle w:val="CommentReference"/>
        </w:rPr>
        <w:annotationRef/>
      </w:r>
      <w:r>
        <w:t xml:space="preserve">No enumerado, mejor como párrafo.. La dificultad no es que la vivienda estaba cerrada ( en mas de alguna romaron)  probablemente no había nadie que les atendiera en ese momento. Se conoció o desconoció si estaba habitada o no? </w:t>
      </w:r>
    </w:p>
  </w:comment>
  <w:comment w:id="454" w:author="pc" w:date="2012-01-31T16:15:00Z" w:initials="p">
    <w:p w:rsidR="00541E5A" w:rsidRDefault="00541E5A">
      <w:pPr>
        <w:pStyle w:val="CommentText"/>
      </w:pPr>
      <w:r>
        <w:rPr>
          <w:rStyle w:val="CommentReference"/>
        </w:rPr>
        <w:annotationRef/>
      </w:r>
      <w:r>
        <w:t>acento</w:t>
      </w:r>
    </w:p>
  </w:comment>
  <w:comment w:id="457" w:author="pc" w:date="2012-01-31T16:15:00Z" w:initials="p">
    <w:p w:rsidR="00541E5A" w:rsidRDefault="00541E5A">
      <w:pPr>
        <w:pStyle w:val="CommentText"/>
      </w:pPr>
      <w:r>
        <w:rPr>
          <w:rStyle w:val="CommentReference"/>
        </w:rPr>
        <w:annotationRef/>
      </w:r>
      <w:r>
        <w:t>párrafo confuso</w:t>
      </w:r>
    </w:p>
  </w:comment>
  <w:comment w:id="465" w:author="pc" w:date="2012-01-31T16:15:00Z" w:initials="p">
    <w:p w:rsidR="00541E5A" w:rsidRDefault="00541E5A">
      <w:pPr>
        <w:pStyle w:val="CommentText"/>
      </w:pPr>
      <w:r>
        <w:rPr>
          <w:rStyle w:val="CommentReference"/>
        </w:rPr>
        <w:annotationRef/>
      </w:r>
      <w:r>
        <w:t>al genero</w:t>
      </w:r>
    </w:p>
  </w:comment>
  <w:comment w:id="478" w:author="pc" w:date="2012-01-31T16:15:00Z" w:initials="p">
    <w:p w:rsidR="00541E5A" w:rsidRDefault="00541E5A">
      <w:pPr>
        <w:pStyle w:val="CommentText"/>
      </w:pPr>
      <w:r>
        <w:rPr>
          <w:rStyle w:val="CommentReference"/>
        </w:rPr>
        <w:annotationRef/>
      </w:r>
      <w:r>
        <w:t>acento</w:t>
      </w:r>
    </w:p>
  </w:comment>
  <w:comment w:id="487" w:author="pc" w:date="2012-01-31T16:15:00Z" w:initials="p">
    <w:p w:rsidR="00541E5A" w:rsidRDefault="00541E5A">
      <w:pPr>
        <w:pStyle w:val="CommentText"/>
      </w:pPr>
      <w:r>
        <w:rPr>
          <w:rStyle w:val="CommentReference"/>
        </w:rPr>
        <w:annotationRef/>
      </w:r>
      <w:r>
        <w:t>acento</w:t>
      </w:r>
    </w:p>
  </w:comment>
  <w:comment w:id="489" w:author="pc" w:date="2012-01-31T16:15:00Z" w:initials="p">
    <w:p w:rsidR="00541E5A" w:rsidRDefault="00541E5A">
      <w:pPr>
        <w:pStyle w:val="CommentText"/>
      </w:pPr>
      <w:r>
        <w:rPr>
          <w:rStyle w:val="CommentReference"/>
        </w:rPr>
        <w:annotationRef/>
      </w:r>
      <w:r>
        <w:t>¿?</w:t>
      </w:r>
    </w:p>
  </w:comment>
  <w:comment w:id="492" w:author="pc" w:date="2012-01-31T16:15:00Z" w:initials="p">
    <w:p w:rsidR="00541E5A" w:rsidRDefault="00541E5A">
      <w:pPr>
        <w:pStyle w:val="CommentText"/>
      </w:pPr>
      <w:r>
        <w:rPr>
          <w:rStyle w:val="CommentReference"/>
        </w:rPr>
        <w:annotationRef/>
      </w:r>
      <w:r>
        <w:t>Acento mo censo</w:t>
      </w:r>
    </w:p>
  </w:comment>
  <w:comment w:id="495" w:author="pc" w:date="2012-01-31T16:15:00Z" w:initials="p">
    <w:p w:rsidR="00541E5A" w:rsidRDefault="00541E5A">
      <w:pPr>
        <w:pStyle w:val="CommentText"/>
      </w:pPr>
      <w:r>
        <w:rPr>
          <w:rStyle w:val="CommentReference"/>
        </w:rPr>
        <w:annotationRef/>
      </w:r>
      <w:r>
        <w:t>acento</w:t>
      </w:r>
    </w:p>
  </w:comment>
  <w:comment w:id="505" w:author="pc" w:date="2012-01-31T16:15:00Z" w:initials="p">
    <w:p w:rsidR="00541E5A" w:rsidRDefault="00541E5A">
      <w:pPr>
        <w:pStyle w:val="CommentText"/>
      </w:pPr>
      <w:r>
        <w:rPr>
          <w:rStyle w:val="CommentReference"/>
        </w:rPr>
        <w:annotationRef/>
      </w:r>
      <w:r>
        <w:t>un censo o ficha censal</w:t>
      </w:r>
    </w:p>
  </w:comment>
  <w:comment w:id="511" w:author="pc" w:date="2012-02-01T09:07:00Z" w:initials="p">
    <w:p w:rsidR="00541E5A" w:rsidRDefault="00541E5A">
      <w:pPr>
        <w:pStyle w:val="CommentText"/>
      </w:pPr>
      <w:r>
        <w:rPr>
          <w:rStyle w:val="CommentReference"/>
        </w:rPr>
        <w:annotationRef/>
      </w:r>
      <w:r>
        <w:t>cantidad de personas con discapacidad.</w:t>
      </w:r>
    </w:p>
  </w:comment>
  <w:comment w:id="530" w:author="pc" w:date="2012-02-01T09:47:00Z" w:initials="p">
    <w:p w:rsidR="00541E5A" w:rsidRDefault="00541E5A">
      <w:pPr>
        <w:pStyle w:val="CommentText"/>
      </w:pPr>
      <w:r>
        <w:rPr>
          <w:rStyle w:val="CommentReference"/>
        </w:rPr>
        <w:annotationRef/>
      </w:r>
      <w:r>
        <w:t>ACENTO</w:t>
      </w:r>
    </w:p>
  </w:comment>
  <w:comment w:id="534" w:author="pc" w:date="2012-02-01T09:48:00Z" w:initials="p">
    <w:p w:rsidR="00541E5A" w:rsidRDefault="00541E5A">
      <w:pPr>
        <w:pStyle w:val="CommentText"/>
      </w:pPr>
      <w:r>
        <w:rPr>
          <w:rStyle w:val="CommentReference"/>
        </w:rPr>
        <w:annotationRef/>
      </w:r>
      <w:r>
        <w:t>ACENTO</w:t>
      </w:r>
    </w:p>
  </w:comment>
  <w:comment w:id="538" w:author="pc" w:date="2012-02-01T09:51:00Z" w:initials="p">
    <w:p w:rsidR="00541E5A" w:rsidRDefault="00541E5A">
      <w:pPr>
        <w:pStyle w:val="CommentText"/>
      </w:pPr>
      <w:r>
        <w:rPr>
          <w:rStyle w:val="CommentReference"/>
        </w:rPr>
        <w:annotationRef/>
      </w:r>
      <w:r>
        <w:t>del</w:t>
      </w:r>
    </w:p>
  </w:comment>
  <w:comment w:id="540" w:author="pc" w:date="2012-02-01T09:51:00Z" w:initials="p">
    <w:p w:rsidR="00541E5A" w:rsidRDefault="00541E5A">
      <w:pPr>
        <w:pStyle w:val="CommentText"/>
      </w:pPr>
      <w:r>
        <w:rPr>
          <w:rStyle w:val="CommentReference"/>
        </w:rPr>
        <w:annotationRef/>
      </w:r>
      <w:r>
        <w:t>ACENTO</w:t>
      </w:r>
    </w:p>
  </w:comment>
  <w:comment w:id="548" w:author="pc" w:date="2012-02-01T09:55:00Z" w:initials="p">
    <w:p w:rsidR="00541E5A" w:rsidRDefault="00541E5A">
      <w:pPr>
        <w:pStyle w:val="CommentText"/>
      </w:pPr>
      <w:r>
        <w:rPr>
          <w:rStyle w:val="CommentReference"/>
        </w:rPr>
        <w:annotationRef/>
      </w:r>
      <w:r>
        <w:t>ACENTO</w:t>
      </w:r>
    </w:p>
  </w:comment>
  <w:comment w:id="556" w:author="pc" w:date="2012-02-01T09:56:00Z" w:initials="p">
    <w:p w:rsidR="00541E5A" w:rsidRDefault="00541E5A">
      <w:pPr>
        <w:pStyle w:val="CommentText"/>
      </w:pPr>
      <w:r>
        <w:rPr>
          <w:rStyle w:val="CommentReference"/>
        </w:rPr>
        <w:annotationRef/>
      </w:r>
      <w:r>
        <w:t>ACENTO</w:t>
      </w:r>
    </w:p>
  </w:comment>
  <w:comment w:id="563" w:author="pc" w:date="2012-02-01T10:00:00Z" w:initials="p">
    <w:p w:rsidR="00541E5A" w:rsidRDefault="00541E5A">
      <w:pPr>
        <w:pStyle w:val="CommentText"/>
      </w:pPr>
      <w:r>
        <w:rPr>
          <w:rStyle w:val="CommentReference"/>
        </w:rPr>
        <w:annotationRef/>
      </w:r>
      <w:r>
        <w:t>Nombre del grafico malo y no se miran bien los indicadores(completos) son porcentajes o numero de personas?</w:t>
      </w:r>
    </w:p>
  </w:comment>
  <w:comment w:id="589" w:author="pc" w:date="2012-02-01T10:07:00Z" w:initials="p">
    <w:p w:rsidR="00541E5A" w:rsidRDefault="00541E5A">
      <w:pPr>
        <w:pStyle w:val="CommentText"/>
      </w:pPr>
      <w:r>
        <w:rPr>
          <w:rStyle w:val="CommentReference"/>
        </w:rPr>
        <w:annotationRef/>
      </w:r>
      <w:r>
        <w:t>ACENTO</w:t>
      </w:r>
    </w:p>
  </w:comment>
  <w:comment w:id="598" w:author="pc" w:date="2012-02-01T10:09:00Z" w:initials="p">
    <w:p w:rsidR="00541E5A" w:rsidRDefault="00541E5A">
      <w:pPr>
        <w:pStyle w:val="CommentText"/>
      </w:pPr>
      <w:r>
        <w:rPr>
          <w:rStyle w:val="CommentReference"/>
        </w:rPr>
        <w:annotationRef/>
      </w:r>
      <w:r>
        <w:t>ACENTO</w:t>
      </w:r>
    </w:p>
  </w:comment>
  <w:comment w:id="601" w:author="pc" w:date="2012-02-01T10:09:00Z" w:initials="p">
    <w:p w:rsidR="00541E5A" w:rsidRDefault="00541E5A">
      <w:pPr>
        <w:pStyle w:val="CommentText"/>
      </w:pPr>
      <w:r>
        <w:rPr>
          <w:rStyle w:val="CommentReference"/>
        </w:rPr>
        <w:annotationRef/>
      </w:r>
      <w:r>
        <w:t>Publico, privado nombre?</w:t>
      </w:r>
    </w:p>
  </w:comment>
  <w:comment w:id="608" w:author="pc" w:date="2012-02-01T10:10:00Z" w:initials="p">
    <w:p w:rsidR="00541E5A" w:rsidRDefault="00541E5A">
      <w:pPr>
        <w:pStyle w:val="CommentText"/>
      </w:pPr>
      <w:r>
        <w:rPr>
          <w:rStyle w:val="CommentReference"/>
        </w:rPr>
        <w:annotationRef/>
      </w:r>
      <w:r>
        <w:t>repetido</w:t>
      </w:r>
    </w:p>
  </w:comment>
  <w:comment w:id="613" w:author="pc" w:date="2012-02-01T10:10:00Z" w:initials="p">
    <w:p w:rsidR="00541E5A" w:rsidRDefault="00541E5A">
      <w:pPr>
        <w:pStyle w:val="CommentText"/>
      </w:pPr>
      <w:r>
        <w:rPr>
          <w:rStyle w:val="CommentReference"/>
        </w:rPr>
        <w:annotationRef/>
      </w:r>
      <w:r>
        <w:t>el publico??</w:t>
      </w:r>
    </w:p>
  </w:comment>
  <w:comment w:id="620" w:author="pc" w:date="2012-02-01T10:12:00Z" w:initials="p">
    <w:p w:rsidR="00541E5A" w:rsidRDefault="00541E5A">
      <w:pPr>
        <w:pStyle w:val="CommentText"/>
      </w:pPr>
      <w:r>
        <w:rPr>
          <w:rStyle w:val="CommentReference"/>
        </w:rPr>
        <w:annotationRef/>
      </w:r>
      <w:r>
        <w:t>Como nota al pie de página, que es el PAM??</w:t>
      </w:r>
    </w:p>
  </w:comment>
  <w:comment w:id="626" w:author="pc" w:date="2012-02-01T10:12:00Z" w:initials="p">
    <w:p w:rsidR="00541E5A" w:rsidRDefault="00541E5A">
      <w:pPr>
        <w:pStyle w:val="CommentText"/>
      </w:pPr>
      <w:r>
        <w:rPr>
          <w:rStyle w:val="CommentReference"/>
        </w:rPr>
        <w:annotationRef/>
      </w:r>
      <w:r>
        <w:t>Calculó</w:t>
      </w:r>
    </w:p>
  </w:comment>
  <w:comment w:id="638" w:author="pc" w:date="2012-02-01T10:16:00Z" w:initials="p">
    <w:p w:rsidR="00541E5A" w:rsidRDefault="00541E5A">
      <w:pPr>
        <w:pStyle w:val="CommentText"/>
      </w:pPr>
      <w:r>
        <w:rPr>
          <w:rStyle w:val="CommentReference"/>
        </w:rPr>
        <w:annotationRef/>
      </w:r>
      <w:r>
        <w:t>Personas?</w:t>
      </w:r>
    </w:p>
  </w:comment>
  <w:comment w:id="642" w:author="pc" w:date="2012-02-01T10:16:00Z" w:initials="p">
    <w:p w:rsidR="00541E5A" w:rsidRDefault="00541E5A">
      <w:pPr>
        <w:pStyle w:val="CommentText"/>
      </w:pPr>
      <w:r>
        <w:rPr>
          <w:rStyle w:val="CommentReference"/>
        </w:rPr>
        <w:annotationRef/>
      </w:r>
      <w:r>
        <w:t>Personas?</w:t>
      </w:r>
    </w:p>
  </w:comment>
  <w:comment w:id="644" w:author="pc" w:date="2012-02-01T10:37:00Z" w:initials="p">
    <w:p w:rsidR="00541E5A" w:rsidRDefault="00541E5A">
      <w:pPr>
        <w:pStyle w:val="CommentText"/>
      </w:pPr>
      <w:r>
        <w:rPr>
          <w:rStyle w:val="CommentReference"/>
        </w:rPr>
        <w:annotationRef/>
      </w:r>
      <w:r>
        <w:t>Se?</w:t>
      </w:r>
    </w:p>
  </w:comment>
  <w:comment w:id="683" w:author="pc" w:date="2012-02-01T10:40:00Z" w:initials="p">
    <w:p w:rsidR="00541E5A" w:rsidRDefault="00541E5A">
      <w:pPr>
        <w:pStyle w:val="CommentText"/>
      </w:pPr>
      <w:r>
        <w:rPr>
          <w:rStyle w:val="CommentReference"/>
        </w:rPr>
        <w:annotationRef/>
      </w:r>
      <w:r>
        <w:t>El censo?</w:t>
      </w:r>
    </w:p>
  </w:comment>
  <w:comment w:id="703" w:author="pc" w:date="2012-02-01T10:42:00Z" w:initials="p">
    <w:p w:rsidR="00541E5A" w:rsidRDefault="00541E5A">
      <w:pPr>
        <w:pStyle w:val="CommentText"/>
      </w:pPr>
      <w:r>
        <w:rPr>
          <w:rStyle w:val="CommentReference"/>
        </w:rPr>
        <w:annotationRef/>
      </w:r>
      <w:r>
        <w:t>platos</w:t>
      </w:r>
    </w:p>
  </w:comment>
  <w:comment w:id="708" w:author="pc" w:date="2012-02-01T10:45:00Z" w:initials="p">
    <w:p w:rsidR="00541E5A" w:rsidRDefault="00541E5A">
      <w:pPr>
        <w:pStyle w:val="CommentText"/>
      </w:pPr>
      <w:r>
        <w:rPr>
          <w:rStyle w:val="CommentReference"/>
        </w:rPr>
        <w:annotationRef/>
      </w:r>
      <w:r>
        <w:t>como mirar? Ver pasar o cuidar?</w:t>
      </w:r>
    </w:p>
    <w:p w:rsidR="00541E5A" w:rsidRDefault="00541E5A">
      <w:pPr>
        <w:pStyle w:val="CommentText"/>
      </w:pPr>
    </w:p>
  </w:comment>
  <w:comment w:id="720" w:author="pc" w:date="2012-02-01T10:46:00Z" w:initials="p">
    <w:p w:rsidR="00541E5A" w:rsidRDefault="00541E5A">
      <w:pPr>
        <w:pStyle w:val="CommentText"/>
      </w:pPr>
      <w:r>
        <w:rPr>
          <w:rStyle w:val="CommentReference"/>
        </w:rPr>
        <w:annotationRef/>
      </w:r>
      <w:r>
        <w:t>Regular o cómo?</w:t>
      </w:r>
    </w:p>
  </w:comment>
  <w:comment w:id="722" w:author="pc" w:date="2012-02-01T10:47:00Z" w:initials="p">
    <w:p w:rsidR="00541E5A" w:rsidRDefault="00541E5A">
      <w:pPr>
        <w:pStyle w:val="CommentText"/>
      </w:pPr>
      <w:r>
        <w:rPr>
          <w:rStyle w:val="CommentReference"/>
        </w:rPr>
        <w:annotationRef/>
      </w:r>
      <w:r>
        <w:t>Según ine esto?</w:t>
      </w:r>
    </w:p>
  </w:comment>
  <w:comment w:id="723" w:author="pc" w:date="2012-02-01T10:47:00Z" w:initials="p">
    <w:p w:rsidR="00541E5A" w:rsidRDefault="00541E5A">
      <w:pPr>
        <w:pStyle w:val="CommentText"/>
      </w:pPr>
      <w:r>
        <w:rPr>
          <w:rStyle w:val="CommentReference"/>
        </w:rPr>
        <w:annotationRef/>
      </w:r>
      <w:r>
        <w:t>A la secundaria</w:t>
      </w:r>
    </w:p>
  </w:comment>
  <w:comment w:id="752" w:author="pc" w:date="2012-02-01T10:49:00Z" w:initials="p">
    <w:p w:rsidR="00541E5A" w:rsidRDefault="00541E5A">
      <w:pPr>
        <w:pStyle w:val="CommentText"/>
      </w:pPr>
      <w:r>
        <w:rPr>
          <w:rStyle w:val="CommentReference"/>
        </w:rPr>
        <w:annotationRef/>
      </w:r>
      <w:r>
        <w:t>Esto es el mismo párrafo de arriba ¿Por qué si son indicadores diferentes?</w:t>
      </w:r>
    </w:p>
  </w:comment>
  <w:comment w:id="753" w:author="pc" w:date="2012-02-01T10:52:00Z" w:initials="p">
    <w:p w:rsidR="00541E5A" w:rsidRDefault="00541E5A">
      <w:pPr>
        <w:pStyle w:val="CommentText"/>
      </w:pPr>
      <w:r>
        <w:rPr>
          <w:rStyle w:val="CommentReference"/>
        </w:rPr>
        <w:annotationRef/>
      </w:r>
      <w:r>
        <w:t>Favor concluir mas en base al censo en JO q en el del INE</w:t>
      </w:r>
    </w:p>
  </w:comment>
  <w:comment w:id="779" w:author="pc" w:date="2012-02-01T10:55:00Z" w:initials="p">
    <w:p w:rsidR="00541E5A" w:rsidRDefault="00541E5A">
      <w:pPr>
        <w:pStyle w:val="CommentText"/>
      </w:pPr>
      <w:r>
        <w:rPr>
          <w:rStyle w:val="CommentReference"/>
        </w:rPr>
        <w:annotationRef/>
      </w:r>
      <w:r>
        <w:t>Pie de pagina nota explicando que es educatodos…</w:t>
      </w:r>
    </w:p>
  </w:comment>
  <w:comment w:id="804" w:author="pc" w:date="2012-02-01T10:55:00Z" w:initials="p">
    <w:p w:rsidR="00541E5A" w:rsidRDefault="00541E5A">
      <w:pPr>
        <w:pStyle w:val="CommentText"/>
      </w:pPr>
      <w:r>
        <w:rPr>
          <w:rStyle w:val="CommentReference"/>
        </w:rPr>
        <w:annotationRef/>
      </w:r>
      <w:r>
        <w:t>ACENTO</w:t>
      </w:r>
    </w:p>
  </w:comment>
  <w:comment w:id="822" w:author="pc" w:date="2012-02-01T11:01:00Z" w:initials="p">
    <w:p w:rsidR="00541E5A" w:rsidRDefault="00541E5A">
      <w:pPr>
        <w:pStyle w:val="CommentText"/>
      </w:pPr>
      <w:r>
        <w:rPr>
          <w:rStyle w:val="CommentReference"/>
        </w:rPr>
        <w:annotationRef/>
      </w:r>
      <w:r>
        <w:t>ACENTO</w:t>
      </w:r>
    </w:p>
  </w:comment>
  <w:comment w:id="823" w:author="pc" w:date="2012-02-01T11:01:00Z" w:initials="p">
    <w:p w:rsidR="00541E5A" w:rsidRDefault="00541E5A">
      <w:pPr>
        <w:pStyle w:val="CommentText"/>
      </w:pPr>
      <w:r>
        <w:rPr>
          <w:rStyle w:val="CommentReference"/>
        </w:rPr>
        <w:annotationRef/>
      </w:r>
      <w:r>
        <w:t>X genero</w:t>
      </w:r>
    </w:p>
  </w:comment>
  <w:comment w:id="831" w:author="pc" w:date="2012-02-01T11:03:00Z" w:initials="p">
    <w:p w:rsidR="00541E5A" w:rsidRDefault="00541E5A">
      <w:pPr>
        <w:pStyle w:val="CommentText"/>
      </w:pPr>
      <w:r>
        <w:rPr>
          <w:rStyle w:val="CommentReference"/>
        </w:rPr>
        <w:annotationRef/>
      </w:r>
      <w:r>
        <w:t>No se entiende el párrafo 67 porcentaje de personas o de repeticiones</w:t>
      </w:r>
    </w:p>
  </w:comment>
  <w:comment w:id="843" w:author="pc" w:date="2012-02-01T11:04:00Z" w:initials="p">
    <w:p w:rsidR="00541E5A" w:rsidRDefault="00541E5A">
      <w:pPr>
        <w:pStyle w:val="CommentText"/>
      </w:pPr>
      <w:r>
        <w:rPr>
          <w:rStyle w:val="CommentReference"/>
        </w:rPr>
        <w:annotationRef/>
      </w:r>
      <w:r>
        <w:t>No hay?</w:t>
      </w:r>
    </w:p>
    <w:p w:rsidR="00541E5A" w:rsidRDefault="00541E5A">
      <w:pPr>
        <w:pStyle w:val="CommentText"/>
      </w:pPr>
    </w:p>
  </w:comment>
  <w:comment w:id="855" w:author="pc" w:date="2012-02-01T11:06:00Z" w:initials="p">
    <w:p w:rsidR="00541E5A" w:rsidRDefault="00541E5A">
      <w:pPr>
        <w:pStyle w:val="CommentText"/>
      </w:pPr>
      <w:r>
        <w:rPr>
          <w:rStyle w:val="CommentReference"/>
        </w:rPr>
        <w:annotationRef/>
      </w:r>
      <w:r>
        <w:t>No ce ven bien los indicadores en el grafico</w:t>
      </w:r>
    </w:p>
  </w:comment>
  <w:comment w:id="866" w:author="pc" w:date="2012-02-01T11:07:00Z" w:initials="p">
    <w:p w:rsidR="00541E5A" w:rsidRDefault="00541E5A">
      <w:pPr>
        <w:pStyle w:val="CommentText"/>
      </w:pPr>
      <w:r>
        <w:rPr>
          <w:rStyle w:val="CommentReference"/>
        </w:rPr>
        <w:annotationRef/>
      </w:r>
      <w:r>
        <w:t>Explicarlos para que cualquier lector sepa que son y quien los lidera o promueve.</w:t>
      </w:r>
    </w:p>
  </w:comment>
  <w:comment w:id="957" w:author="pc" w:date="2012-02-01T11:09:00Z" w:initials="p">
    <w:p w:rsidR="00541E5A" w:rsidRDefault="00541E5A">
      <w:pPr>
        <w:pStyle w:val="CommentText"/>
      </w:pPr>
      <w:r>
        <w:rPr>
          <w:rStyle w:val="CommentReference"/>
        </w:rPr>
        <w:annotationRef/>
      </w:r>
      <w:r>
        <w:t xml:space="preserve">De identificación </w:t>
      </w:r>
    </w:p>
  </w:comment>
  <w:comment w:id="990" w:author="pc" w:date="2012-02-01T11:11:00Z" w:initials="p">
    <w:p w:rsidR="00541E5A" w:rsidRDefault="00541E5A">
      <w:pPr>
        <w:pStyle w:val="CommentText"/>
      </w:pPr>
      <w:r>
        <w:rPr>
          <w:rStyle w:val="CommentReference"/>
        </w:rPr>
        <w:annotationRef/>
      </w:r>
      <w:r>
        <w:t>ACENTO</w:t>
      </w:r>
    </w:p>
  </w:comment>
  <w:comment w:id="994" w:author="pc" w:date="2012-02-01T11:12:00Z" w:initials="p">
    <w:p w:rsidR="00541E5A" w:rsidRDefault="00541E5A">
      <w:pPr>
        <w:pStyle w:val="CommentText"/>
      </w:pPr>
      <w:r>
        <w:rPr>
          <w:rStyle w:val="CommentReference"/>
        </w:rPr>
        <w:annotationRef/>
      </w:r>
      <w:r>
        <w:t>ACENTO</w:t>
      </w:r>
    </w:p>
  </w:comment>
  <w:comment w:id="998" w:author="pc" w:date="2012-02-01T11:17:00Z" w:initials="p">
    <w:p w:rsidR="00541E5A" w:rsidRDefault="00541E5A">
      <w:pPr>
        <w:pStyle w:val="CommentText"/>
      </w:pPr>
      <w:r>
        <w:rPr>
          <w:rStyle w:val="CommentReference"/>
        </w:rPr>
        <w:annotationRef/>
      </w:r>
      <w:r>
        <w:t>Párrafo medio confuso</w:t>
      </w:r>
    </w:p>
  </w:comment>
  <w:comment w:id="1007" w:author="pc" w:date="2012-02-01T11:17:00Z" w:initials="p">
    <w:p w:rsidR="00541E5A" w:rsidRDefault="00541E5A">
      <w:pPr>
        <w:pStyle w:val="CommentText"/>
      </w:pPr>
      <w:r>
        <w:rPr>
          <w:rStyle w:val="CommentReference"/>
        </w:rPr>
        <w:annotationRef/>
      </w:r>
      <w:r>
        <w:t>Familiar o per capita?</w:t>
      </w:r>
    </w:p>
  </w:comment>
  <w:comment w:id="1014" w:author="pc" w:date="2012-02-01T11:18:00Z" w:initials="p">
    <w:p w:rsidR="00541E5A" w:rsidRDefault="00541E5A">
      <w:pPr>
        <w:pStyle w:val="CommentText"/>
      </w:pPr>
      <w:r>
        <w:rPr>
          <w:rStyle w:val="CommentReference"/>
        </w:rPr>
        <w:annotationRef/>
      </w:r>
      <w:r>
        <w:t>Familiar o per capita?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D7C" w:rsidRDefault="00AE1D7C" w:rsidP="00A908F7">
      <w:pPr>
        <w:spacing w:after="0" w:line="240" w:lineRule="auto"/>
      </w:pPr>
      <w:r>
        <w:separator/>
      </w:r>
    </w:p>
  </w:endnote>
  <w:endnote w:type="continuationSeparator" w:id="0">
    <w:p w:rsidR="00AE1D7C" w:rsidRDefault="00AE1D7C" w:rsidP="00A9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HZKL+Humanist777BT-BoldConden">
    <w:altName w:val="Humanist"/>
    <w:panose1 w:val="00000000000000000000"/>
    <w:charset w:val="00"/>
    <w:family w:val="swiss"/>
    <w:notTrueType/>
    <w:pitch w:val="default"/>
    <w:sig w:usb0="00000003" w:usb1="00000000" w:usb2="00000000" w:usb3="00000000" w:csb0="00000001" w:csb1="00000000"/>
  </w:font>
  <w:font w:name="VMJVSV+Humanist777BT-LightConde">
    <w:altName w:val="Humanist"/>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font>
  <w:font w:name="IKKG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E5A" w:rsidRDefault="00541E5A">
    <w:pPr>
      <w:pStyle w:val="Footer"/>
      <w:jc w:val="right"/>
    </w:pPr>
  </w:p>
  <w:p w:rsidR="00541E5A" w:rsidRDefault="00541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128"/>
      <w:docPartObj>
        <w:docPartGallery w:val="Page Numbers (Bottom of Page)"/>
        <w:docPartUnique/>
      </w:docPartObj>
    </w:sdtPr>
    <w:sdtEndPr/>
    <w:sdtContent>
      <w:p w:rsidR="00541E5A" w:rsidRDefault="00AE1D7C">
        <w:pPr>
          <w:pStyle w:val="Footer"/>
          <w:jc w:val="right"/>
        </w:pPr>
        <w:r>
          <w:fldChar w:fldCharType="begin"/>
        </w:r>
        <w:r>
          <w:instrText xml:space="preserve"> PAGE   \* MERGEFORMAT </w:instrText>
        </w:r>
        <w:r>
          <w:fldChar w:fldCharType="separate"/>
        </w:r>
        <w:r w:rsidR="0069156E">
          <w:rPr>
            <w:noProof/>
          </w:rPr>
          <w:t>40</w:t>
        </w:r>
        <w:r>
          <w:rPr>
            <w:noProof/>
          </w:rPr>
          <w:fldChar w:fldCharType="end"/>
        </w:r>
      </w:p>
    </w:sdtContent>
  </w:sdt>
  <w:p w:rsidR="00541E5A" w:rsidRDefault="00541E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114"/>
      <w:docPartObj>
        <w:docPartGallery w:val="Page Numbers (Bottom of Page)"/>
        <w:docPartUnique/>
      </w:docPartObj>
    </w:sdtPr>
    <w:sdtEndPr/>
    <w:sdtContent>
      <w:p w:rsidR="00541E5A" w:rsidRDefault="00AE1D7C">
        <w:pPr>
          <w:pStyle w:val="Footer"/>
          <w:jc w:val="right"/>
        </w:pPr>
        <w:r>
          <w:fldChar w:fldCharType="begin"/>
        </w:r>
        <w:r>
          <w:instrText xml:space="preserve"> PAGE   \* MERGEFORMAT </w:instrText>
        </w:r>
        <w:r>
          <w:fldChar w:fldCharType="separate"/>
        </w:r>
        <w:r w:rsidR="0069156E">
          <w:rPr>
            <w:noProof/>
          </w:rPr>
          <w:t>1</w:t>
        </w:r>
        <w:r>
          <w:rPr>
            <w:noProof/>
          </w:rPr>
          <w:fldChar w:fldCharType="end"/>
        </w:r>
      </w:p>
    </w:sdtContent>
  </w:sdt>
  <w:p w:rsidR="00541E5A" w:rsidRPr="00FD5FC3" w:rsidRDefault="00541E5A" w:rsidP="00FD5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D7C" w:rsidRDefault="00AE1D7C" w:rsidP="00A908F7">
      <w:pPr>
        <w:spacing w:after="0" w:line="240" w:lineRule="auto"/>
      </w:pPr>
      <w:r>
        <w:separator/>
      </w:r>
    </w:p>
  </w:footnote>
  <w:footnote w:type="continuationSeparator" w:id="0">
    <w:p w:rsidR="00AE1D7C" w:rsidRDefault="00AE1D7C" w:rsidP="00A908F7">
      <w:pPr>
        <w:spacing w:after="0" w:line="240" w:lineRule="auto"/>
      </w:pPr>
      <w:r>
        <w:continuationSeparator/>
      </w:r>
    </w:p>
  </w:footnote>
  <w:footnote w:id="1">
    <w:p w:rsidR="00541E5A" w:rsidRPr="004B40A1" w:rsidRDefault="00541E5A">
      <w:pPr>
        <w:pStyle w:val="FootnoteText"/>
      </w:pPr>
      <w:ins w:id="781" w:author="Hadizabel" w:date="2012-02-01T22:52:00Z">
        <w:r w:rsidRPr="004B40A1">
          <w:rPr>
            <w:rStyle w:val="FootnoteReference"/>
          </w:rPr>
          <w:footnoteRef/>
        </w:r>
        <w:r w:rsidRPr="004B40A1">
          <w:t xml:space="preserve"> </w:t>
        </w:r>
      </w:ins>
      <w:ins w:id="782" w:author="Hadizabel" w:date="2012-02-01T22:54:00Z">
        <w:r w:rsidRPr="004B40A1">
          <w:t>Pro</w:t>
        </w:r>
      </w:ins>
      <w:ins w:id="783" w:author="Hadizabel" w:date="2012-02-01T22:55:00Z">
        <w:r w:rsidRPr="004B40A1">
          <w:t>grama de</w:t>
        </w:r>
      </w:ins>
      <w:ins w:id="784" w:author="Hadizabel" w:date="2012-02-01T22:56:00Z">
        <w:r w:rsidRPr="004B40A1">
          <w:t xml:space="preserve"> la Secretaría de Educación, de</w:t>
        </w:r>
      </w:ins>
      <w:ins w:id="785" w:author="Hadizabel" w:date="2012-02-01T22:55:00Z">
        <w:r w:rsidRPr="004B40A1">
          <w:t xml:space="preserve"> </w:t>
        </w:r>
      </w:ins>
      <w:ins w:id="786" w:author="Hadizabel" w:date="2012-02-01T22:59:00Z">
        <w:r>
          <w:t>forma al</w:t>
        </w:r>
      </w:ins>
      <w:ins w:id="787" w:author="Hadizabel" w:date="2012-02-01T22:55:00Z">
        <w:r w:rsidRPr="004B40A1">
          <w:t>ternativa</w:t>
        </w:r>
      </w:ins>
      <w:ins w:id="788" w:author="Hadizabel" w:date="2012-02-01T22:59:00Z">
        <w:r>
          <w:t xml:space="preserve"> de entrega educativa</w:t>
        </w:r>
      </w:ins>
      <w:ins w:id="789" w:author="Hadizabel" w:date="2012-02-01T22:55:00Z">
        <w:r w:rsidRPr="004B40A1">
          <w:t>, que b</w:t>
        </w:r>
      </w:ins>
      <w:ins w:id="790" w:author="Hadizabel" w:date="2012-02-01T22:54:00Z">
        <w:r w:rsidRPr="00A652C6">
          <w:rPr>
            <w:color w:val="000000"/>
            <w:rPrChange w:id="791" w:author="Hadizabel" w:date="2012-02-01T22:58:00Z">
              <w:rPr>
                <w:rFonts w:ascii="Arial" w:hAnsi="Arial" w:cs="Arial"/>
                <w:color w:val="000000"/>
                <w:sz w:val="13"/>
                <w:szCs w:val="13"/>
              </w:rPr>
            </w:rPrChange>
          </w:rPr>
          <w:t>rinda E</w:t>
        </w:r>
        <w:r>
          <w:rPr>
            <w:color w:val="000000"/>
          </w:rPr>
          <w:t>ducación básica (1º a 9º grado)</w:t>
        </w:r>
      </w:ins>
      <w:ins w:id="792" w:author="Hadizabel" w:date="2012-02-01T22:59:00Z">
        <w:r>
          <w:rPr>
            <w:color w:val="000000"/>
          </w:rPr>
          <w:t xml:space="preserve"> a</w:t>
        </w:r>
      </w:ins>
      <w:ins w:id="793" w:author="Hadizabel" w:date="2012-02-01T22:58:00Z">
        <w:r w:rsidRPr="00A652C6">
          <w:rPr>
            <w:color w:val="000000"/>
            <w:rPrChange w:id="794" w:author="Hadizabel" w:date="2012-02-01T22:58:00Z">
              <w:rPr>
                <w:rFonts w:ascii="Arial" w:hAnsi="Arial" w:cs="Arial"/>
                <w:color w:val="000000"/>
                <w:sz w:val="13"/>
                <w:szCs w:val="13"/>
              </w:rPr>
            </w:rPrChange>
          </w:rPr>
          <w:t xml:space="preserve"> Jóvenes y</w:t>
        </w:r>
        <w:del w:id="795" w:author="pc" w:date="2012-02-02T16:12:00Z">
          <w:r w:rsidRPr="00A652C6" w:rsidDel="00831EA0">
            <w:rPr>
              <w:color w:val="000000"/>
              <w:rPrChange w:id="796" w:author="Hadizabel" w:date="2012-02-01T22:58:00Z">
                <w:rPr>
                  <w:rFonts w:ascii="Arial" w:hAnsi="Arial" w:cs="Arial"/>
                  <w:color w:val="000000"/>
                  <w:sz w:val="13"/>
                  <w:szCs w:val="13"/>
                </w:rPr>
              </w:rPrChange>
            </w:rPr>
            <w:delText xml:space="preserve"> jóvenes</w:delText>
          </w:r>
        </w:del>
        <w:r w:rsidRPr="00A652C6">
          <w:rPr>
            <w:color w:val="000000"/>
            <w:rPrChange w:id="797" w:author="Hadizabel" w:date="2012-02-01T22:58:00Z">
              <w:rPr>
                <w:rFonts w:ascii="Arial" w:hAnsi="Arial" w:cs="Arial"/>
                <w:color w:val="000000"/>
                <w:sz w:val="13"/>
                <w:szCs w:val="13"/>
              </w:rPr>
            </w:rPrChange>
          </w:rPr>
          <w:t xml:space="preserve"> adult</w:t>
        </w:r>
        <w:r>
          <w:rPr>
            <w:color w:val="000000"/>
          </w:rPr>
          <w:t xml:space="preserve">os que se encuentran fuera del </w:t>
        </w:r>
      </w:ins>
      <w:ins w:id="798" w:author="Hadizabel" w:date="2012-02-01T22:59:00Z">
        <w:r>
          <w:rPr>
            <w:color w:val="000000"/>
          </w:rPr>
          <w:t>S</w:t>
        </w:r>
      </w:ins>
      <w:ins w:id="799" w:author="Hadizabel" w:date="2012-02-01T22:58:00Z">
        <w:r>
          <w:rPr>
            <w:color w:val="000000"/>
          </w:rPr>
          <w:t xml:space="preserve">istema </w:t>
        </w:r>
      </w:ins>
      <w:ins w:id="800" w:author="Hadizabel" w:date="2012-02-01T22:59:00Z">
        <w:r>
          <w:rPr>
            <w:color w:val="000000"/>
          </w:rPr>
          <w:t>E</w:t>
        </w:r>
      </w:ins>
      <w:ins w:id="801" w:author="Hadizabel" w:date="2012-02-01T22:58:00Z">
        <w:r w:rsidRPr="00A652C6">
          <w:rPr>
            <w:color w:val="000000"/>
            <w:rPrChange w:id="802" w:author="Hadizabel" w:date="2012-02-01T22:58:00Z">
              <w:rPr>
                <w:rFonts w:ascii="Arial" w:hAnsi="Arial" w:cs="Arial"/>
                <w:color w:val="000000"/>
                <w:sz w:val="13"/>
                <w:szCs w:val="13"/>
              </w:rPr>
            </w:rPrChange>
          </w:rPr>
          <w:t>ducativo.</w:t>
        </w:r>
      </w:ins>
    </w:p>
  </w:footnote>
  <w:footnote w:id="2">
    <w:p w:rsidR="00541E5A" w:rsidRPr="00957C0C" w:rsidDel="00831EA0" w:rsidRDefault="00541E5A">
      <w:pPr>
        <w:pStyle w:val="FootnoteText"/>
        <w:rPr>
          <w:del w:id="869" w:author="pc" w:date="2012-02-02T16:15:00Z"/>
          <w:sz w:val="22"/>
          <w:szCs w:val="22"/>
          <w:rPrChange w:id="870" w:author="Hadizabel" w:date="2012-02-01T23:20:00Z">
            <w:rPr>
              <w:del w:id="871" w:author="pc" w:date="2012-02-02T16:15:00Z"/>
            </w:rPr>
          </w:rPrChange>
        </w:rPr>
      </w:pPr>
      <w:ins w:id="872" w:author="Hadizabel" w:date="2012-02-01T23:10:00Z">
        <w:del w:id="873" w:author="pc" w:date="2012-02-02T16:15:00Z">
          <w:r w:rsidRPr="00A652C6" w:rsidDel="00831EA0">
            <w:rPr>
              <w:rStyle w:val="FootnoteReference"/>
              <w:sz w:val="22"/>
              <w:szCs w:val="22"/>
              <w:rPrChange w:id="874" w:author="Hadizabel" w:date="2012-02-01T23:20:00Z">
                <w:rPr>
                  <w:rStyle w:val="FootnoteReference"/>
                </w:rPr>
              </w:rPrChange>
            </w:rPr>
            <w:footnoteRef/>
          </w:r>
          <w:r w:rsidRPr="00A652C6" w:rsidDel="00831EA0">
            <w:rPr>
              <w:sz w:val="22"/>
              <w:szCs w:val="22"/>
              <w:rPrChange w:id="875" w:author="Hadizabel" w:date="2012-02-01T23:20:00Z">
                <w:rPr>
                  <w:color w:val="000000"/>
                </w:rPr>
              </w:rPrChange>
            </w:rPr>
            <w:delText xml:space="preserve"> </w:delText>
          </w:r>
        </w:del>
      </w:ins>
      <w:ins w:id="876" w:author="Hadizabel" w:date="2012-02-01T23:14:00Z">
        <w:del w:id="877" w:author="pc" w:date="2012-02-02T16:15:00Z">
          <w:r w:rsidRPr="00A652C6" w:rsidDel="00831EA0">
            <w:rPr>
              <w:sz w:val="22"/>
              <w:szCs w:val="22"/>
              <w:rPrChange w:id="878" w:author="Hadizabel" w:date="2012-02-01T23:20:00Z">
                <w:rPr>
                  <w:color w:val="000000"/>
                </w:rPr>
              </w:rPrChange>
            </w:rPr>
            <w:delText>ALFASIC</w:delText>
          </w:r>
          <w:r w:rsidRPr="00957C0C" w:rsidDel="00831EA0">
            <w:rPr>
              <w:color w:val="1B4FA2"/>
              <w:sz w:val="22"/>
              <w:szCs w:val="22"/>
            </w:rPr>
            <w:delText xml:space="preserve"> de </w:delText>
          </w:r>
        </w:del>
      </w:ins>
      <w:ins w:id="879" w:author="Hadizabel" w:date="2012-02-01T23:15:00Z">
        <w:del w:id="880" w:author="pc" w:date="2012-02-02T16:15:00Z">
          <w:r w:rsidRPr="00957C0C" w:rsidDel="00831EA0">
            <w:rPr>
              <w:color w:val="1B4FA2"/>
              <w:sz w:val="22"/>
              <w:szCs w:val="22"/>
            </w:rPr>
            <w:delText>H</w:delText>
          </w:r>
        </w:del>
      </w:ins>
      <w:ins w:id="881" w:author="Hadizabel" w:date="2012-02-01T23:14:00Z">
        <w:del w:id="882" w:author="pc" w:date="2012-02-02T16:15:00Z">
          <w:r w:rsidRPr="00957C0C" w:rsidDel="00831EA0">
            <w:rPr>
              <w:color w:val="1B4FA2"/>
              <w:sz w:val="22"/>
              <w:szCs w:val="22"/>
            </w:rPr>
            <w:delText xml:space="preserve">onduras, </w:delText>
          </w:r>
        </w:del>
      </w:ins>
      <w:ins w:id="883" w:author="Hadizabel" w:date="2012-02-01T23:19:00Z">
        <w:del w:id="884" w:author="pc" w:date="2012-02-02T16:15:00Z">
          <w:r w:rsidRPr="00957C0C" w:rsidDel="00831EA0">
            <w:rPr>
              <w:color w:val="1B4FA2"/>
              <w:sz w:val="22"/>
              <w:szCs w:val="22"/>
            </w:rPr>
            <w:delText>o</w:delText>
          </w:r>
        </w:del>
      </w:ins>
      <w:ins w:id="885" w:author="Hadizabel" w:date="2012-02-01T23:18:00Z">
        <w:del w:id="886" w:author="pc" w:date="2012-02-02T16:15:00Z">
          <w:r w:rsidRPr="00A652C6" w:rsidDel="00831EA0">
            <w:rPr>
              <w:sz w:val="22"/>
              <w:szCs w:val="22"/>
              <w:rPrChange w:id="887" w:author="Hadizabel" w:date="2012-02-01T23:20:00Z">
                <w:rPr>
                  <w:color w:val="000000"/>
                </w:rPr>
              </w:rPrChange>
            </w:rPr>
            <w:delText xml:space="preserve">rganización </w:delText>
          </w:r>
        </w:del>
      </w:ins>
      <w:ins w:id="888" w:author="Hadizabel" w:date="2012-02-01T23:20:00Z">
        <w:del w:id="889" w:author="pc" w:date="2012-02-02T16:15:00Z">
          <w:r w:rsidDel="00831EA0">
            <w:rPr>
              <w:sz w:val="22"/>
              <w:szCs w:val="22"/>
            </w:rPr>
            <w:delText>No Gubernamental</w:delText>
          </w:r>
        </w:del>
      </w:ins>
      <w:ins w:id="890" w:author="Hadizabel" w:date="2012-02-01T23:18:00Z">
        <w:del w:id="891" w:author="pc" w:date="2012-02-02T16:15:00Z">
          <w:r w:rsidRPr="00A652C6" w:rsidDel="00831EA0">
            <w:rPr>
              <w:sz w:val="22"/>
              <w:szCs w:val="22"/>
              <w:rPrChange w:id="892" w:author="Hadizabel" w:date="2012-02-01T23:20:00Z">
                <w:rPr>
                  <w:color w:val="000000"/>
                </w:rPr>
              </w:rPrChange>
            </w:rPr>
            <w:delText xml:space="preserve">, </w:delText>
          </w:r>
        </w:del>
      </w:ins>
      <w:ins w:id="893" w:author="Hadizabel" w:date="2012-02-01T23:20:00Z">
        <w:del w:id="894" w:author="pc" w:date="2012-02-02T16:15:00Z">
          <w:r w:rsidDel="00831EA0">
            <w:rPr>
              <w:sz w:val="22"/>
              <w:szCs w:val="22"/>
            </w:rPr>
            <w:delText xml:space="preserve">que </w:delText>
          </w:r>
        </w:del>
      </w:ins>
      <w:ins w:id="895" w:author="Hadizabel" w:date="2012-02-01T23:19:00Z">
        <w:del w:id="896" w:author="pc" w:date="2012-02-02T16:15:00Z">
          <w:r w:rsidRPr="00A652C6" w:rsidDel="00831EA0">
            <w:rPr>
              <w:sz w:val="22"/>
              <w:szCs w:val="22"/>
              <w:rPrChange w:id="897" w:author="Hadizabel" w:date="2012-02-01T23:20:00Z">
                <w:rPr>
                  <w:color w:val="000000"/>
                </w:rPr>
              </w:rPrChange>
            </w:rPr>
            <w:delText xml:space="preserve">brinda </w:delText>
          </w:r>
        </w:del>
      </w:ins>
      <w:ins w:id="898" w:author="Hadizabel" w:date="2012-02-01T23:15:00Z">
        <w:del w:id="899" w:author="pc" w:date="2012-02-02T16:15:00Z">
          <w:r w:rsidRPr="00957C0C" w:rsidDel="00831EA0">
            <w:rPr>
              <w:color w:val="1B4FA2"/>
              <w:sz w:val="22"/>
              <w:szCs w:val="22"/>
            </w:rPr>
            <w:delText>A</w:delText>
          </w:r>
        </w:del>
      </w:ins>
      <w:ins w:id="900" w:author="Hadizabel" w:date="2012-02-01T23:14:00Z">
        <w:del w:id="901" w:author="pc" w:date="2012-02-02T16:15:00Z">
          <w:r w:rsidRPr="00957C0C" w:rsidDel="00831EA0">
            <w:rPr>
              <w:color w:val="1B4FA2"/>
              <w:sz w:val="22"/>
              <w:szCs w:val="22"/>
            </w:rPr>
            <w:delText xml:space="preserve">lfabetización y </w:delText>
          </w:r>
        </w:del>
      </w:ins>
      <w:ins w:id="902" w:author="Hadizabel" w:date="2012-02-01T23:15:00Z">
        <w:del w:id="903" w:author="pc" w:date="2012-02-02T16:15:00Z">
          <w:r w:rsidRPr="00957C0C" w:rsidDel="00831EA0">
            <w:rPr>
              <w:color w:val="1B4FA2"/>
              <w:sz w:val="22"/>
              <w:szCs w:val="22"/>
            </w:rPr>
            <w:delText>E</w:delText>
          </w:r>
        </w:del>
      </w:ins>
      <w:ins w:id="904" w:author="Hadizabel" w:date="2012-02-01T23:14:00Z">
        <w:del w:id="905" w:author="pc" w:date="2012-02-02T16:15:00Z">
          <w:r w:rsidRPr="00957C0C" w:rsidDel="00831EA0">
            <w:rPr>
              <w:color w:val="1B4FA2"/>
              <w:sz w:val="22"/>
              <w:szCs w:val="22"/>
            </w:rPr>
            <w:delText xml:space="preserve">ducación </w:delText>
          </w:r>
        </w:del>
      </w:ins>
      <w:ins w:id="906" w:author="Hadizabel" w:date="2012-02-01T23:15:00Z">
        <w:del w:id="907" w:author="pc" w:date="2012-02-02T16:15:00Z">
          <w:r w:rsidRPr="00957C0C" w:rsidDel="00831EA0">
            <w:rPr>
              <w:color w:val="1B4FA2"/>
              <w:sz w:val="22"/>
              <w:szCs w:val="22"/>
            </w:rPr>
            <w:delText>B</w:delText>
          </w:r>
        </w:del>
      </w:ins>
      <w:ins w:id="908" w:author="Hadizabel" w:date="2012-02-01T23:14:00Z">
        <w:del w:id="909" w:author="pc" w:date="2012-02-02T16:15:00Z">
          <w:r w:rsidRPr="00957C0C" w:rsidDel="00831EA0">
            <w:rPr>
              <w:color w:val="1B4FA2"/>
              <w:sz w:val="22"/>
              <w:szCs w:val="22"/>
            </w:rPr>
            <w:delText xml:space="preserve">ásica para </w:delText>
          </w:r>
        </w:del>
      </w:ins>
      <w:ins w:id="910" w:author="Hadizabel" w:date="2012-02-01T23:15:00Z">
        <w:del w:id="911" w:author="pc" w:date="2012-02-02T16:15:00Z">
          <w:r w:rsidRPr="00957C0C" w:rsidDel="00831EA0">
            <w:rPr>
              <w:color w:val="1B4FA2"/>
              <w:sz w:val="22"/>
              <w:szCs w:val="22"/>
            </w:rPr>
            <w:delText>J</w:delText>
          </w:r>
        </w:del>
      </w:ins>
      <w:ins w:id="912" w:author="Hadizabel" w:date="2012-02-01T23:14:00Z">
        <w:del w:id="913" w:author="pc" w:date="2012-02-02T16:15:00Z">
          <w:r w:rsidRPr="00957C0C" w:rsidDel="00831EA0">
            <w:rPr>
              <w:color w:val="1B4FA2"/>
              <w:sz w:val="22"/>
              <w:szCs w:val="22"/>
            </w:rPr>
            <w:delText xml:space="preserve">óvenes y </w:delText>
          </w:r>
        </w:del>
      </w:ins>
      <w:ins w:id="914" w:author="Hadizabel" w:date="2012-02-01T23:15:00Z">
        <w:del w:id="915" w:author="pc" w:date="2012-02-02T16:15:00Z">
          <w:r w:rsidRPr="00957C0C" w:rsidDel="00831EA0">
            <w:rPr>
              <w:color w:val="1B4FA2"/>
              <w:sz w:val="22"/>
              <w:szCs w:val="22"/>
            </w:rPr>
            <w:delText>A</w:delText>
          </w:r>
        </w:del>
      </w:ins>
      <w:ins w:id="916" w:author="Hadizabel" w:date="2012-02-01T23:14:00Z">
        <w:del w:id="917" w:author="pc" w:date="2012-02-02T16:15:00Z">
          <w:r w:rsidRPr="00957C0C" w:rsidDel="00831EA0">
            <w:rPr>
              <w:color w:val="1B4FA2"/>
              <w:sz w:val="22"/>
              <w:szCs w:val="22"/>
            </w:rPr>
            <w:delText>dultos</w:delText>
          </w:r>
        </w:del>
      </w:ins>
      <w:ins w:id="918" w:author="Hadizabel" w:date="2012-02-01T23:16:00Z">
        <w:del w:id="919" w:author="pc" w:date="2012-02-02T16:15:00Z">
          <w:r w:rsidRPr="00957C0C" w:rsidDel="00831EA0">
            <w:rPr>
              <w:color w:val="1B4FA2"/>
              <w:sz w:val="22"/>
              <w:szCs w:val="22"/>
            </w:rPr>
            <w:delText xml:space="preserve">, </w:delText>
          </w:r>
          <w:r w:rsidRPr="00957C0C" w:rsidDel="00831EA0">
            <w:rPr>
              <w:color w:val="6B6B6B"/>
              <w:sz w:val="22"/>
              <w:szCs w:val="22"/>
            </w:rPr>
            <w:delText>excluidos del Sistema Educativo F</w:delText>
          </w:r>
          <w:r w:rsidRPr="00A652C6" w:rsidDel="00831EA0">
            <w:rPr>
              <w:color w:val="6B6B6B"/>
              <w:sz w:val="22"/>
              <w:szCs w:val="22"/>
              <w:rPrChange w:id="920" w:author="Hadizabel" w:date="2012-02-01T23:20:00Z">
                <w:rPr>
                  <w:rFonts w:ascii="Arial" w:hAnsi="Arial" w:cs="Arial"/>
                  <w:color w:val="6B6B6B"/>
                  <w:sz w:val="15"/>
                  <w:szCs w:val="15"/>
                </w:rPr>
              </w:rPrChange>
            </w:rPr>
            <w:delText>ormal</w:delText>
          </w:r>
        </w:del>
      </w:ins>
      <w:ins w:id="921" w:author="Hadizabel" w:date="2012-02-01T23:20:00Z">
        <w:del w:id="922" w:author="pc" w:date="2012-02-02T16:15:00Z">
          <w:r w:rsidDel="00831EA0">
            <w:rPr>
              <w:color w:val="6B6B6B"/>
              <w:sz w:val="22"/>
              <w:szCs w:val="22"/>
            </w:rPr>
            <w:delText>.</w:delText>
          </w:r>
        </w:del>
      </w:ins>
    </w:p>
  </w:footnote>
  <w:footnote w:id="3">
    <w:p w:rsidR="00541E5A" w:rsidDel="00831EA0" w:rsidRDefault="00541E5A" w:rsidP="00C8110B">
      <w:pPr>
        <w:pStyle w:val="FootnoteText"/>
        <w:rPr>
          <w:del w:id="925" w:author="pc" w:date="2012-02-02T16:15:00Z"/>
        </w:rPr>
      </w:pPr>
      <w:ins w:id="926" w:author="Hadizabel" w:date="2012-02-01T23:21:00Z">
        <w:del w:id="927" w:author="pc" w:date="2012-02-02T16:15:00Z">
          <w:r w:rsidDel="00831EA0">
            <w:rPr>
              <w:rStyle w:val="FootnoteReference"/>
            </w:rPr>
            <w:footnoteRef/>
          </w:r>
          <w:r w:rsidDel="00831EA0">
            <w:delText xml:space="preserve"> </w:delText>
          </w:r>
        </w:del>
      </w:ins>
      <w:ins w:id="928" w:author="Hadizabel" w:date="2012-02-01T23:27:00Z">
        <w:del w:id="929" w:author="pc" w:date="2012-02-02T16:15:00Z">
          <w:r w:rsidDel="00831EA0">
            <w:delText xml:space="preserve">Instituto Hondureño de Educación por Radio, IHER, institución </w:delText>
          </w:r>
        </w:del>
      </w:ins>
      <w:ins w:id="930" w:author="Hadizabel" w:date="2012-02-01T23:28:00Z">
        <w:del w:id="931" w:author="pc" w:date="2012-02-02T16:15:00Z">
          <w:r w:rsidDel="00831EA0">
            <w:delText>No Gubernamental acreditada por la Secretaría de</w:delText>
          </w:r>
        </w:del>
      </w:ins>
      <w:ins w:id="932" w:author="Hadizabel" w:date="2012-02-01T23:27:00Z">
        <w:del w:id="933" w:author="pc" w:date="2012-02-02T16:15:00Z">
          <w:r w:rsidDel="00831EA0">
            <w:delText xml:space="preserve"> </w:delText>
          </w:r>
        </w:del>
      </w:ins>
      <w:ins w:id="934" w:author="Hadizabel" w:date="2012-02-01T23:28:00Z">
        <w:del w:id="935" w:author="pc" w:date="2012-02-02T16:15:00Z">
          <w:r w:rsidDel="00831EA0">
            <w:delText>E</w:delText>
          </w:r>
        </w:del>
      </w:ins>
      <w:ins w:id="936" w:author="Hadizabel" w:date="2012-02-01T23:27:00Z">
        <w:del w:id="937" w:author="pc" w:date="2012-02-02T16:15:00Z">
          <w:r w:rsidDel="00831EA0">
            <w:delText>ducación</w:delText>
          </w:r>
        </w:del>
      </w:ins>
      <w:ins w:id="938" w:author="Hadizabel" w:date="2012-02-01T23:28:00Z">
        <w:del w:id="939" w:author="pc" w:date="2012-02-02T16:15:00Z">
          <w:r w:rsidDel="00831EA0">
            <w:delText xml:space="preserve">, </w:delText>
          </w:r>
        </w:del>
      </w:ins>
      <w:ins w:id="940" w:author="Hadizabel" w:date="2012-02-01T23:29:00Z">
        <w:del w:id="941" w:author="pc" w:date="2012-02-02T16:15:00Z">
          <w:r w:rsidDel="00831EA0">
            <w:delText>brinda educación a</w:delText>
          </w:r>
        </w:del>
      </w:ins>
      <w:ins w:id="942" w:author="Hadizabel" w:date="2012-02-01T23:27:00Z">
        <w:del w:id="943" w:author="pc" w:date="2012-02-02T16:15:00Z">
          <w:r w:rsidDel="00831EA0">
            <w:delText xml:space="preserve"> distancia</w:delText>
          </w:r>
        </w:del>
      </w:ins>
      <w:ins w:id="944" w:author="Hadizabel" w:date="2012-02-01T23:32:00Z">
        <w:del w:id="945" w:author="pc" w:date="2012-02-02T16:15:00Z">
          <w:r w:rsidDel="00831EA0">
            <w:delText xml:space="preserve">, por radio </w:delText>
          </w:r>
        </w:del>
      </w:ins>
      <w:ins w:id="946" w:author="Hadizabel" w:date="2012-02-01T23:29:00Z">
        <w:del w:id="947" w:author="pc" w:date="2012-02-02T16:15:00Z">
          <w:r w:rsidDel="00831EA0">
            <w:delText>a</w:delText>
          </w:r>
        </w:del>
      </w:ins>
      <w:ins w:id="948" w:author="Hadizabel" w:date="2012-02-01T23:27:00Z">
        <w:del w:id="949" w:author="pc" w:date="2012-02-02T16:15:00Z">
          <w:r w:rsidDel="00831EA0">
            <w:delText xml:space="preserve"> jóvenes y adultos organizados en centros de</w:delText>
          </w:r>
        </w:del>
      </w:ins>
      <w:ins w:id="950" w:author="Hadizabel" w:date="2012-02-01T23:32:00Z">
        <w:del w:id="951" w:author="pc" w:date="2012-02-02T16:15:00Z">
          <w:r w:rsidDel="00831EA0">
            <w:delText xml:space="preserve"> </w:delText>
          </w:r>
        </w:del>
      </w:ins>
      <w:ins w:id="952" w:author="Hadizabel" w:date="2012-02-01T23:27:00Z">
        <w:del w:id="953" w:author="pc" w:date="2012-02-02T16:15:00Z">
          <w:r w:rsidDel="00831EA0">
            <w:delText>Orientación</w:delText>
          </w:r>
        </w:del>
      </w:ins>
      <w:ins w:id="954" w:author="Hadizabel" w:date="2012-02-01T23:30:00Z">
        <w:del w:id="955" w:author="pc" w:date="2012-02-02T16:15:00Z">
          <w:r w:rsidDel="00831EA0">
            <w:delText>.</w:delText>
          </w:r>
        </w:del>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pt;height:9.2pt" o:bullet="t">
        <v:imagedata r:id="rId1" o:title="art4F6"/>
      </v:shape>
    </w:pict>
  </w:numPicBullet>
  <w:abstractNum w:abstractNumId="0">
    <w:nsid w:val="03004EBE"/>
    <w:multiLevelType w:val="hybridMultilevel"/>
    <w:tmpl w:val="4F74A3BA"/>
    <w:lvl w:ilvl="0" w:tplc="829C15EE">
      <w:start w:val="1"/>
      <w:numFmt w:val="bullet"/>
      <w:lvlText w:val=""/>
      <w:lvlPicBulletId w:val="0"/>
      <w:lvlJc w:val="left"/>
      <w:pPr>
        <w:tabs>
          <w:tab w:val="num" w:pos="720"/>
        </w:tabs>
        <w:ind w:left="720" w:hanging="360"/>
      </w:pPr>
      <w:rPr>
        <w:rFonts w:ascii="Symbol" w:hAnsi="Symbol" w:hint="default"/>
      </w:rPr>
    </w:lvl>
    <w:lvl w:ilvl="1" w:tplc="D0FE31B4" w:tentative="1">
      <w:start w:val="1"/>
      <w:numFmt w:val="bullet"/>
      <w:lvlText w:val=""/>
      <w:lvlPicBulletId w:val="0"/>
      <w:lvlJc w:val="left"/>
      <w:pPr>
        <w:tabs>
          <w:tab w:val="num" w:pos="1440"/>
        </w:tabs>
        <w:ind w:left="1440" w:hanging="360"/>
      </w:pPr>
      <w:rPr>
        <w:rFonts w:ascii="Symbol" w:hAnsi="Symbol" w:hint="default"/>
      </w:rPr>
    </w:lvl>
    <w:lvl w:ilvl="2" w:tplc="186A0830" w:tentative="1">
      <w:start w:val="1"/>
      <w:numFmt w:val="bullet"/>
      <w:lvlText w:val=""/>
      <w:lvlPicBulletId w:val="0"/>
      <w:lvlJc w:val="left"/>
      <w:pPr>
        <w:tabs>
          <w:tab w:val="num" w:pos="2160"/>
        </w:tabs>
        <w:ind w:left="2160" w:hanging="360"/>
      </w:pPr>
      <w:rPr>
        <w:rFonts w:ascii="Symbol" w:hAnsi="Symbol" w:hint="default"/>
      </w:rPr>
    </w:lvl>
    <w:lvl w:ilvl="3" w:tplc="6EA29DBC" w:tentative="1">
      <w:start w:val="1"/>
      <w:numFmt w:val="bullet"/>
      <w:lvlText w:val=""/>
      <w:lvlPicBulletId w:val="0"/>
      <w:lvlJc w:val="left"/>
      <w:pPr>
        <w:tabs>
          <w:tab w:val="num" w:pos="2880"/>
        </w:tabs>
        <w:ind w:left="2880" w:hanging="360"/>
      </w:pPr>
      <w:rPr>
        <w:rFonts w:ascii="Symbol" w:hAnsi="Symbol" w:hint="default"/>
      </w:rPr>
    </w:lvl>
    <w:lvl w:ilvl="4" w:tplc="A04286AA" w:tentative="1">
      <w:start w:val="1"/>
      <w:numFmt w:val="bullet"/>
      <w:lvlText w:val=""/>
      <w:lvlPicBulletId w:val="0"/>
      <w:lvlJc w:val="left"/>
      <w:pPr>
        <w:tabs>
          <w:tab w:val="num" w:pos="3600"/>
        </w:tabs>
        <w:ind w:left="3600" w:hanging="360"/>
      </w:pPr>
      <w:rPr>
        <w:rFonts w:ascii="Symbol" w:hAnsi="Symbol" w:hint="default"/>
      </w:rPr>
    </w:lvl>
    <w:lvl w:ilvl="5" w:tplc="AED802E0" w:tentative="1">
      <w:start w:val="1"/>
      <w:numFmt w:val="bullet"/>
      <w:lvlText w:val=""/>
      <w:lvlPicBulletId w:val="0"/>
      <w:lvlJc w:val="left"/>
      <w:pPr>
        <w:tabs>
          <w:tab w:val="num" w:pos="4320"/>
        </w:tabs>
        <w:ind w:left="4320" w:hanging="360"/>
      </w:pPr>
      <w:rPr>
        <w:rFonts w:ascii="Symbol" w:hAnsi="Symbol" w:hint="default"/>
      </w:rPr>
    </w:lvl>
    <w:lvl w:ilvl="6" w:tplc="B58C30BC" w:tentative="1">
      <w:start w:val="1"/>
      <w:numFmt w:val="bullet"/>
      <w:lvlText w:val=""/>
      <w:lvlPicBulletId w:val="0"/>
      <w:lvlJc w:val="left"/>
      <w:pPr>
        <w:tabs>
          <w:tab w:val="num" w:pos="5040"/>
        </w:tabs>
        <w:ind w:left="5040" w:hanging="360"/>
      </w:pPr>
      <w:rPr>
        <w:rFonts w:ascii="Symbol" w:hAnsi="Symbol" w:hint="default"/>
      </w:rPr>
    </w:lvl>
    <w:lvl w:ilvl="7" w:tplc="E11ED7F6" w:tentative="1">
      <w:start w:val="1"/>
      <w:numFmt w:val="bullet"/>
      <w:lvlText w:val=""/>
      <w:lvlPicBulletId w:val="0"/>
      <w:lvlJc w:val="left"/>
      <w:pPr>
        <w:tabs>
          <w:tab w:val="num" w:pos="5760"/>
        </w:tabs>
        <w:ind w:left="5760" w:hanging="360"/>
      </w:pPr>
      <w:rPr>
        <w:rFonts w:ascii="Symbol" w:hAnsi="Symbol" w:hint="default"/>
      </w:rPr>
    </w:lvl>
    <w:lvl w:ilvl="8" w:tplc="74F8AF5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5C869CA"/>
    <w:multiLevelType w:val="hybridMultilevel"/>
    <w:tmpl w:val="6D70DAF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nsid w:val="08723FEC"/>
    <w:multiLevelType w:val="multilevel"/>
    <w:tmpl w:val="10945B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C44515"/>
    <w:multiLevelType w:val="hybridMultilevel"/>
    <w:tmpl w:val="D48CAA32"/>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0E0F1A70"/>
    <w:multiLevelType w:val="hybridMultilevel"/>
    <w:tmpl w:val="E6DAC4F0"/>
    <w:lvl w:ilvl="0" w:tplc="CA8633CA">
      <w:start w:val="1"/>
      <w:numFmt w:val="bullet"/>
      <w:lvlText w:val=""/>
      <w:lvlJc w:val="left"/>
      <w:pPr>
        <w:tabs>
          <w:tab w:val="num" w:pos="720"/>
        </w:tabs>
        <w:ind w:left="720" w:hanging="360"/>
      </w:pPr>
      <w:rPr>
        <w:rFonts w:ascii="Wingdings" w:hAnsi="Wingdings" w:hint="default"/>
      </w:rPr>
    </w:lvl>
    <w:lvl w:ilvl="1" w:tplc="229E6AC0" w:tentative="1">
      <w:start w:val="1"/>
      <w:numFmt w:val="bullet"/>
      <w:lvlText w:val=""/>
      <w:lvlJc w:val="left"/>
      <w:pPr>
        <w:tabs>
          <w:tab w:val="num" w:pos="1440"/>
        </w:tabs>
        <w:ind w:left="1440" w:hanging="360"/>
      </w:pPr>
      <w:rPr>
        <w:rFonts w:ascii="Wingdings" w:hAnsi="Wingdings" w:hint="default"/>
      </w:rPr>
    </w:lvl>
    <w:lvl w:ilvl="2" w:tplc="E3945FEE" w:tentative="1">
      <w:start w:val="1"/>
      <w:numFmt w:val="bullet"/>
      <w:lvlText w:val=""/>
      <w:lvlJc w:val="left"/>
      <w:pPr>
        <w:tabs>
          <w:tab w:val="num" w:pos="2160"/>
        </w:tabs>
        <w:ind w:left="2160" w:hanging="360"/>
      </w:pPr>
      <w:rPr>
        <w:rFonts w:ascii="Wingdings" w:hAnsi="Wingdings" w:hint="default"/>
      </w:rPr>
    </w:lvl>
    <w:lvl w:ilvl="3" w:tplc="AB403708" w:tentative="1">
      <w:start w:val="1"/>
      <w:numFmt w:val="bullet"/>
      <w:lvlText w:val=""/>
      <w:lvlJc w:val="left"/>
      <w:pPr>
        <w:tabs>
          <w:tab w:val="num" w:pos="2880"/>
        </w:tabs>
        <w:ind w:left="2880" w:hanging="360"/>
      </w:pPr>
      <w:rPr>
        <w:rFonts w:ascii="Wingdings" w:hAnsi="Wingdings" w:hint="default"/>
      </w:rPr>
    </w:lvl>
    <w:lvl w:ilvl="4" w:tplc="C00C2C2E" w:tentative="1">
      <w:start w:val="1"/>
      <w:numFmt w:val="bullet"/>
      <w:lvlText w:val=""/>
      <w:lvlJc w:val="left"/>
      <w:pPr>
        <w:tabs>
          <w:tab w:val="num" w:pos="3600"/>
        </w:tabs>
        <w:ind w:left="3600" w:hanging="360"/>
      </w:pPr>
      <w:rPr>
        <w:rFonts w:ascii="Wingdings" w:hAnsi="Wingdings" w:hint="default"/>
      </w:rPr>
    </w:lvl>
    <w:lvl w:ilvl="5" w:tplc="661E126A" w:tentative="1">
      <w:start w:val="1"/>
      <w:numFmt w:val="bullet"/>
      <w:lvlText w:val=""/>
      <w:lvlJc w:val="left"/>
      <w:pPr>
        <w:tabs>
          <w:tab w:val="num" w:pos="4320"/>
        </w:tabs>
        <w:ind w:left="4320" w:hanging="360"/>
      </w:pPr>
      <w:rPr>
        <w:rFonts w:ascii="Wingdings" w:hAnsi="Wingdings" w:hint="default"/>
      </w:rPr>
    </w:lvl>
    <w:lvl w:ilvl="6" w:tplc="DBFABEB6" w:tentative="1">
      <w:start w:val="1"/>
      <w:numFmt w:val="bullet"/>
      <w:lvlText w:val=""/>
      <w:lvlJc w:val="left"/>
      <w:pPr>
        <w:tabs>
          <w:tab w:val="num" w:pos="5040"/>
        </w:tabs>
        <w:ind w:left="5040" w:hanging="360"/>
      </w:pPr>
      <w:rPr>
        <w:rFonts w:ascii="Wingdings" w:hAnsi="Wingdings" w:hint="default"/>
      </w:rPr>
    </w:lvl>
    <w:lvl w:ilvl="7" w:tplc="CA1AC8F8" w:tentative="1">
      <w:start w:val="1"/>
      <w:numFmt w:val="bullet"/>
      <w:lvlText w:val=""/>
      <w:lvlJc w:val="left"/>
      <w:pPr>
        <w:tabs>
          <w:tab w:val="num" w:pos="5760"/>
        </w:tabs>
        <w:ind w:left="5760" w:hanging="360"/>
      </w:pPr>
      <w:rPr>
        <w:rFonts w:ascii="Wingdings" w:hAnsi="Wingdings" w:hint="default"/>
      </w:rPr>
    </w:lvl>
    <w:lvl w:ilvl="8" w:tplc="5776B55A" w:tentative="1">
      <w:start w:val="1"/>
      <w:numFmt w:val="bullet"/>
      <w:lvlText w:val=""/>
      <w:lvlJc w:val="left"/>
      <w:pPr>
        <w:tabs>
          <w:tab w:val="num" w:pos="6480"/>
        </w:tabs>
        <w:ind w:left="6480" w:hanging="360"/>
      </w:pPr>
      <w:rPr>
        <w:rFonts w:ascii="Wingdings" w:hAnsi="Wingdings" w:hint="default"/>
      </w:rPr>
    </w:lvl>
  </w:abstractNum>
  <w:abstractNum w:abstractNumId="5">
    <w:nsid w:val="13DB6E54"/>
    <w:multiLevelType w:val="hybridMultilevel"/>
    <w:tmpl w:val="CD2241D8"/>
    <w:lvl w:ilvl="0" w:tplc="7DC8CA1E">
      <w:start w:val="45"/>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E27670"/>
    <w:multiLevelType w:val="hybridMultilevel"/>
    <w:tmpl w:val="E40C3748"/>
    <w:lvl w:ilvl="0" w:tplc="54048214">
      <w:start w:val="1"/>
      <w:numFmt w:val="bullet"/>
      <w:lvlText w:val=""/>
      <w:lvlPicBulletId w:val="0"/>
      <w:lvlJc w:val="left"/>
      <w:pPr>
        <w:tabs>
          <w:tab w:val="num" w:pos="720"/>
        </w:tabs>
        <w:ind w:left="720" w:hanging="360"/>
      </w:pPr>
      <w:rPr>
        <w:rFonts w:ascii="Symbol" w:hAnsi="Symbol" w:hint="default"/>
      </w:rPr>
    </w:lvl>
    <w:lvl w:ilvl="1" w:tplc="D1D20C3C" w:tentative="1">
      <w:start w:val="1"/>
      <w:numFmt w:val="bullet"/>
      <w:lvlText w:val=""/>
      <w:lvlPicBulletId w:val="0"/>
      <w:lvlJc w:val="left"/>
      <w:pPr>
        <w:tabs>
          <w:tab w:val="num" w:pos="1440"/>
        </w:tabs>
        <w:ind w:left="1440" w:hanging="360"/>
      </w:pPr>
      <w:rPr>
        <w:rFonts w:ascii="Symbol" w:hAnsi="Symbol" w:hint="default"/>
      </w:rPr>
    </w:lvl>
    <w:lvl w:ilvl="2" w:tplc="BC7ED3BE" w:tentative="1">
      <w:start w:val="1"/>
      <w:numFmt w:val="bullet"/>
      <w:lvlText w:val=""/>
      <w:lvlPicBulletId w:val="0"/>
      <w:lvlJc w:val="left"/>
      <w:pPr>
        <w:tabs>
          <w:tab w:val="num" w:pos="2160"/>
        </w:tabs>
        <w:ind w:left="2160" w:hanging="360"/>
      </w:pPr>
      <w:rPr>
        <w:rFonts w:ascii="Symbol" w:hAnsi="Symbol" w:hint="default"/>
      </w:rPr>
    </w:lvl>
    <w:lvl w:ilvl="3" w:tplc="BED6C8FE" w:tentative="1">
      <w:start w:val="1"/>
      <w:numFmt w:val="bullet"/>
      <w:lvlText w:val=""/>
      <w:lvlPicBulletId w:val="0"/>
      <w:lvlJc w:val="left"/>
      <w:pPr>
        <w:tabs>
          <w:tab w:val="num" w:pos="2880"/>
        </w:tabs>
        <w:ind w:left="2880" w:hanging="360"/>
      </w:pPr>
      <w:rPr>
        <w:rFonts w:ascii="Symbol" w:hAnsi="Symbol" w:hint="default"/>
      </w:rPr>
    </w:lvl>
    <w:lvl w:ilvl="4" w:tplc="54328B5C" w:tentative="1">
      <w:start w:val="1"/>
      <w:numFmt w:val="bullet"/>
      <w:lvlText w:val=""/>
      <w:lvlPicBulletId w:val="0"/>
      <w:lvlJc w:val="left"/>
      <w:pPr>
        <w:tabs>
          <w:tab w:val="num" w:pos="3600"/>
        </w:tabs>
        <w:ind w:left="3600" w:hanging="360"/>
      </w:pPr>
      <w:rPr>
        <w:rFonts w:ascii="Symbol" w:hAnsi="Symbol" w:hint="default"/>
      </w:rPr>
    </w:lvl>
    <w:lvl w:ilvl="5" w:tplc="AC4A2A92" w:tentative="1">
      <w:start w:val="1"/>
      <w:numFmt w:val="bullet"/>
      <w:lvlText w:val=""/>
      <w:lvlPicBulletId w:val="0"/>
      <w:lvlJc w:val="left"/>
      <w:pPr>
        <w:tabs>
          <w:tab w:val="num" w:pos="4320"/>
        </w:tabs>
        <w:ind w:left="4320" w:hanging="360"/>
      </w:pPr>
      <w:rPr>
        <w:rFonts w:ascii="Symbol" w:hAnsi="Symbol" w:hint="default"/>
      </w:rPr>
    </w:lvl>
    <w:lvl w:ilvl="6" w:tplc="A8B01440" w:tentative="1">
      <w:start w:val="1"/>
      <w:numFmt w:val="bullet"/>
      <w:lvlText w:val=""/>
      <w:lvlPicBulletId w:val="0"/>
      <w:lvlJc w:val="left"/>
      <w:pPr>
        <w:tabs>
          <w:tab w:val="num" w:pos="5040"/>
        </w:tabs>
        <w:ind w:left="5040" w:hanging="360"/>
      </w:pPr>
      <w:rPr>
        <w:rFonts w:ascii="Symbol" w:hAnsi="Symbol" w:hint="default"/>
      </w:rPr>
    </w:lvl>
    <w:lvl w:ilvl="7" w:tplc="1A823642" w:tentative="1">
      <w:start w:val="1"/>
      <w:numFmt w:val="bullet"/>
      <w:lvlText w:val=""/>
      <w:lvlPicBulletId w:val="0"/>
      <w:lvlJc w:val="left"/>
      <w:pPr>
        <w:tabs>
          <w:tab w:val="num" w:pos="5760"/>
        </w:tabs>
        <w:ind w:left="5760" w:hanging="360"/>
      </w:pPr>
      <w:rPr>
        <w:rFonts w:ascii="Symbol" w:hAnsi="Symbol" w:hint="default"/>
      </w:rPr>
    </w:lvl>
    <w:lvl w:ilvl="8" w:tplc="D0A86DB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8825A30"/>
    <w:multiLevelType w:val="multilevel"/>
    <w:tmpl w:val="697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32BDA"/>
    <w:multiLevelType w:val="hybridMultilevel"/>
    <w:tmpl w:val="255A5E36"/>
    <w:lvl w:ilvl="0" w:tplc="DB249EBA">
      <w:start w:val="1"/>
      <w:numFmt w:val="bullet"/>
      <w:lvlText w:val=""/>
      <w:lvlJc w:val="left"/>
      <w:pPr>
        <w:tabs>
          <w:tab w:val="num" w:pos="720"/>
        </w:tabs>
        <w:ind w:left="720" w:hanging="360"/>
      </w:pPr>
      <w:rPr>
        <w:rFonts w:ascii="Wingdings" w:hAnsi="Wingdings" w:hint="default"/>
      </w:rPr>
    </w:lvl>
    <w:lvl w:ilvl="1" w:tplc="E64EC63A" w:tentative="1">
      <w:start w:val="1"/>
      <w:numFmt w:val="bullet"/>
      <w:lvlText w:val=""/>
      <w:lvlJc w:val="left"/>
      <w:pPr>
        <w:tabs>
          <w:tab w:val="num" w:pos="1440"/>
        </w:tabs>
        <w:ind w:left="1440" w:hanging="360"/>
      </w:pPr>
      <w:rPr>
        <w:rFonts w:ascii="Wingdings" w:hAnsi="Wingdings" w:hint="default"/>
      </w:rPr>
    </w:lvl>
    <w:lvl w:ilvl="2" w:tplc="418E6F70" w:tentative="1">
      <w:start w:val="1"/>
      <w:numFmt w:val="bullet"/>
      <w:lvlText w:val=""/>
      <w:lvlJc w:val="left"/>
      <w:pPr>
        <w:tabs>
          <w:tab w:val="num" w:pos="2160"/>
        </w:tabs>
        <w:ind w:left="2160" w:hanging="360"/>
      </w:pPr>
      <w:rPr>
        <w:rFonts w:ascii="Wingdings" w:hAnsi="Wingdings" w:hint="default"/>
      </w:rPr>
    </w:lvl>
    <w:lvl w:ilvl="3" w:tplc="76181262" w:tentative="1">
      <w:start w:val="1"/>
      <w:numFmt w:val="bullet"/>
      <w:lvlText w:val=""/>
      <w:lvlJc w:val="left"/>
      <w:pPr>
        <w:tabs>
          <w:tab w:val="num" w:pos="2880"/>
        </w:tabs>
        <w:ind w:left="2880" w:hanging="360"/>
      </w:pPr>
      <w:rPr>
        <w:rFonts w:ascii="Wingdings" w:hAnsi="Wingdings" w:hint="default"/>
      </w:rPr>
    </w:lvl>
    <w:lvl w:ilvl="4" w:tplc="B30C58C4" w:tentative="1">
      <w:start w:val="1"/>
      <w:numFmt w:val="bullet"/>
      <w:lvlText w:val=""/>
      <w:lvlJc w:val="left"/>
      <w:pPr>
        <w:tabs>
          <w:tab w:val="num" w:pos="3600"/>
        </w:tabs>
        <w:ind w:left="3600" w:hanging="360"/>
      </w:pPr>
      <w:rPr>
        <w:rFonts w:ascii="Wingdings" w:hAnsi="Wingdings" w:hint="default"/>
      </w:rPr>
    </w:lvl>
    <w:lvl w:ilvl="5" w:tplc="C6C638DE" w:tentative="1">
      <w:start w:val="1"/>
      <w:numFmt w:val="bullet"/>
      <w:lvlText w:val=""/>
      <w:lvlJc w:val="left"/>
      <w:pPr>
        <w:tabs>
          <w:tab w:val="num" w:pos="4320"/>
        </w:tabs>
        <w:ind w:left="4320" w:hanging="360"/>
      </w:pPr>
      <w:rPr>
        <w:rFonts w:ascii="Wingdings" w:hAnsi="Wingdings" w:hint="default"/>
      </w:rPr>
    </w:lvl>
    <w:lvl w:ilvl="6" w:tplc="FF7615F4" w:tentative="1">
      <w:start w:val="1"/>
      <w:numFmt w:val="bullet"/>
      <w:lvlText w:val=""/>
      <w:lvlJc w:val="left"/>
      <w:pPr>
        <w:tabs>
          <w:tab w:val="num" w:pos="5040"/>
        </w:tabs>
        <w:ind w:left="5040" w:hanging="360"/>
      </w:pPr>
      <w:rPr>
        <w:rFonts w:ascii="Wingdings" w:hAnsi="Wingdings" w:hint="default"/>
      </w:rPr>
    </w:lvl>
    <w:lvl w:ilvl="7" w:tplc="B81A7554" w:tentative="1">
      <w:start w:val="1"/>
      <w:numFmt w:val="bullet"/>
      <w:lvlText w:val=""/>
      <w:lvlJc w:val="left"/>
      <w:pPr>
        <w:tabs>
          <w:tab w:val="num" w:pos="5760"/>
        </w:tabs>
        <w:ind w:left="5760" w:hanging="360"/>
      </w:pPr>
      <w:rPr>
        <w:rFonts w:ascii="Wingdings" w:hAnsi="Wingdings" w:hint="default"/>
      </w:rPr>
    </w:lvl>
    <w:lvl w:ilvl="8" w:tplc="A26C9368" w:tentative="1">
      <w:start w:val="1"/>
      <w:numFmt w:val="bullet"/>
      <w:lvlText w:val=""/>
      <w:lvlJc w:val="left"/>
      <w:pPr>
        <w:tabs>
          <w:tab w:val="num" w:pos="6480"/>
        </w:tabs>
        <w:ind w:left="6480" w:hanging="360"/>
      </w:pPr>
      <w:rPr>
        <w:rFonts w:ascii="Wingdings" w:hAnsi="Wingdings" w:hint="default"/>
      </w:rPr>
    </w:lvl>
  </w:abstractNum>
  <w:abstractNum w:abstractNumId="9">
    <w:nsid w:val="22512532"/>
    <w:multiLevelType w:val="hybridMultilevel"/>
    <w:tmpl w:val="2978437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nsid w:val="287001E4"/>
    <w:multiLevelType w:val="hybridMultilevel"/>
    <w:tmpl w:val="7220CB42"/>
    <w:lvl w:ilvl="0" w:tplc="1F00854C">
      <w:start w:val="1"/>
      <w:numFmt w:val="bullet"/>
      <w:lvlText w:val=""/>
      <w:lvlJc w:val="left"/>
      <w:pPr>
        <w:tabs>
          <w:tab w:val="num" w:pos="720"/>
        </w:tabs>
        <w:ind w:left="720" w:hanging="360"/>
      </w:pPr>
      <w:rPr>
        <w:rFonts w:ascii="Wingdings" w:hAnsi="Wingdings" w:hint="default"/>
      </w:rPr>
    </w:lvl>
    <w:lvl w:ilvl="1" w:tplc="587055FA" w:tentative="1">
      <w:start w:val="1"/>
      <w:numFmt w:val="bullet"/>
      <w:lvlText w:val=""/>
      <w:lvlJc w:val="left"/>
      <w:pPr>
        <w:tabs>
          <w:tab w:val="num" w:pos="1440"/>
        </w:tabs>
        <w:ind w:left="1440" w:hanging="360"/>
      </w:pPr>
      <w:rPr>
        <w:rFonts w:ascii="Wingdings" w:hAnsi="Wingdings" w:hint="default"/>
      </w:rPr>
    </w:lvl>
    <w:lvl w:ilvl="2" w:tplc="AA1809D0" w:tentative="1">
      <w:start w:val="1"/>
      <w:numFmt w:val="bullet"/>
      <w:lvlText w:val=""/>
      <w:lvlJc w:val="left"/>
      <w:pPr>
        <w:tabs>
          <w:tab w:val="num" w:pos="2160"/>
        </w:tabs>
        <w:ind w:left="2160" w:hanging="360"/>
      </w:pPr>
      <w:rPr>
        <w:rFonts w:ascii="Wingdings" w:hAnsi="Wingdings" w:hint="default"/>
      </w:rPr>
    </w:lvl>
    <w:lvl w:ilvl="3" w:tplc="B626847C" w:tentative="1">
      <w:start w:val="1"/>
      <w:numFmt w:val="bullet"/>
      <w:lvlText w:val=""/>
      <w:lvlJc w:val="left"/>
      <w:pPr>
        <w:tabs>
          <w:tab w:val="num" w:pos="2880"/>
        </w:tabs>
        <w:ind w:left="2880" w:hanging="360"/>
      </w:pPr>
      <w:rPr>
        <w:rFonts w:ascii="Wingdings" w:hAnsi="Wingdings" w:hint="default"/>
      </w:rPr>
    </w:lvl>
    <w:lvl w:ilvl="4" w:tplc="FFCA7B1E" w:tentative="1">
      <w:start w:val="1"/>
      <w:numFmt w:val="bullet"/>
      <w:lvlText w:val=""/>
      <w:lvlJc w:val="left"/>
      <w:pPr>
        <w:tabs>
          <w:tab w:val="num" w:pos="3600"/>
        </w:tabs>
        <w:ind w:left="3600" w:hanging="360"/>
      </w:pPr>
      <w:rPr>
        <w:rFonts w:ascii="Wingdings" w:hAnsi="Wingdings" w:hint="default"/>
      </w:rPr>
    </w:lvl>
    <w:lvl w:ilvl="5" w:tplc="CEEA8CD2" w:tentative="1">
      <w:start w:val="1"/>
      <w:numFmt w:val="bullet"/>
      <w:lvlText w:val=""/>
      <w:lvlJc w:val="left"/>
      <w:pPr>
        <w:tabs>
          <w:tab w:val="num" w:pos="4320"/>
        </w:tabs>
        <w:ind w:left="4320" w:hanging="360"/>
      </w:pPr>
      <w:rPr>
        <w:rFonts w:ascii="Wingdings" w:hAnsi="Wingdings" w:hint="default"/>
      </w:rPr>
    </w:lvl>
    <w:lvl w:ilvl="6" w:tplc="F2402252" w:tentative="1">
      <w:start w:val="1"/>
      <w:numFmt w:val="bullet"/>
      <w:lvlText w:val=""/>
      <w:lvlJc w:val="left"/>
      <w:pPr>
        <w:tabs>
          <w:tab w:val="num" w:pos="5040"/>
        </w:tabs>
        <w:ind w:left="5040" w:hanging="360"/>
      </w:pPr>
      <w:rPr>
        <w:rFonts w:ascii="Wingdings" w:hAnsi="Wingdings" w:hint="default"/>
      </w:rPr>
    </w:lvl>
    <w:lvl w:ilvl="7" w:tplc="2C58797A" w:tentative="1">
      <w:start w:val="1"/>
      <w:numFmt w:val="bullet"/>
      <w:lvlText w:val=""/>
      <w:lvlJc w:val="left"/>
      <w:pPr>
        <w:tabs>
          <w:tab w:val="num" w:pos="5760"/>
        </w:tabs>
        <w:ind w:left="5760" w:hanging="360"/>
      </w:pPr>
      <w:rPr>
        <w:rFonts w:ascii="Wingdings" w:hAnsi="Wingdings" w:hint="default"/>
      </w:rPr>
    </w:lvl>
    <w:lvl w:ilvl="8" w:tplc="BAE469B0" w:tentative="1">
      <w:start w:val="1"/>
      <w:numFmt w:val="bullet"/>
      <w:lvlText w:val=""/>
      <w:lvlJc w:val="left"/>
      <w:pPr>
        <w:tabs>
          <w:tab w:val="num" w:pos="6480"/>
        </w:tabs>
        <w:ind w:left="6480" w:hanging="360"/>
      </w:pPr>
      <w:rPr>
        <w:rFonts w:ascii="Wingdings" w:hAnsi="Wingdings" w:hint="default"/>
      </w:rPr>
    </w:lvl>
  </w:abstractNum>
  <w:abstractNum w:abstractNumId="11">
    <w:nsid w:val="37697326"/>
    <w:multiLevelType w:val="hybridMultilevel"/>
    <w:tmpl w:val="FB3A957C"/>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nsid w:val="3924529E"/>
    <w:multiLevelType w:val="hybridMultilevel"/>
    <w:tmpl w:val="70284500"/>
    <w:lvl w:ilvl="0" w:tplc="8E9A515E">
      <w:start w:val="1"/>
      <w:numFmt w:val="bullet"/>
      <w:lvlText w:val=""/>
      <w:lvlPicBulletId w:val="0"/>
      <w:lvlJc w:val="left"/>
      <w:pPr>
        <w:tabs>
          <w:tab w:val="num" w:pos="720"/>
        </w:tabs>
        <w:ind w:left="720" w:hanging="360"/>
      </w:pPr>
      <w:rPr>
        <w:rFonts w:ascii="Symbol" w:hAnsi="Symbol" w:hint="default"/>
      </w:rPr>
    </w:lvl>
    <w:lvl w:ilvl="1" w:tplc="DFF2F452" w:tentative="1">
      <w:start w:val="1"/>
      <w:numFmt w:val="bullet"/>
      <w:lvlText w:val=""/>
      <w:lvlPicBulletId w:val="0"/>
      <w:lvlJc w:val="left"/>
      <w:pPr>
        <w:tabs>
          <w:tab w:val="num" w:pos="1440"/>
        </w:tabs>
        <w:ind w:left="1440" w:hanging="360"/>
      </w:pPr>
      <w:rPr>
        <w:rFonts w:ascii="Symbol" w:hAnsi="Symbol" w:hint="default"/>
      </w:rPr>
    </w:lvl>
    <w:lvl w:ilvl="2" w:tplc="9CA629C6" w:tentative="1">
      <w:start w:val="1"/>
      <w:numFmt w:val="bullet"/>
      <w:lvlText w:val=""/>
      <w:lvlPicBulletId w:val="0"/>
      <w:lvlJc w:val="left"/>
      <w:pPr>
        <w:tabs>
          <w:tab w:val="num" w:pos="2160"/>
        </w:tabs>
        <w:ind w:left="2160" w:hanging="360"/>
      </w:pPr>
      <w:rPr>
        <w:rFonts w:ascii="Symbol" w:hAnsi="Symbol" w:hint="default"/>
      </w:rPr>
    </w:lvl>
    <w:lvl w:ilvl="3" w:tplc="F3629D8E" w:tentative="1">
      <w:start w:val="1"/>
      <w:numFmt w:val="bullet"/>
      <w:lvlText w:val=""/>
      <w:lvlPicBulletId w:val="0"/>
      <w:lvlJc w:val="left"/>
      <w:pPr>
        <w:tabs>
          <w:tab w:val="num" w:pos="2880"/>
        </w:tabs>
        <w:ind w:left="2880" w:hanging="360"/>
      </w:pPr>
      <w:rPr>
        <w:rFonts w:ascii="Symbol" w:hAnsi="Symbol" w:hint="default"/>
      </w:rPr>
    </w:lvl>
    <w:lvl w:ilvl="4" w:tplc="BE3482A6" w:tentative="1">
      <w:start w:val="1"/>
      <w:numFmt w:val="bullet"/>
      <w:lvlText w:val=""/>
      <w:lvlPicBulletId w:val="0"/>
      <w:lvlJc w:val="left"/>
      <w:pPr>
        <w:tabs>
          <w:tab w:val="num" w:pos="3600"/>
        </w:tabs>
        <w:ind w:left="3600" w:hanging="360"/>
      </w:pPr>
      <w:rPr>
        <w:rFonts w:ascii="Symbol" w:hAnsi="Symbol" w:hint="default"/>
      </w:rPr>
    </w:lvl>
    <w:lvl w:ilvl="5" w:tplc="82EABE4E" w:tentative="1">
      <w:start w:val="1"/>
      <w:numFmt w:val="bullet"/>
      <w:lvlText w:val=""/>
      <w:lvlPicBulletId w:val="0"/>
      <w:lvlJc w:val="left"/>
      <w:pPr>
        <w:tabs>
          <w:tab w:val="num" w:pos="4320"/>
        </w:tabs>
        <w:ind w:left="4320" w:hanging="360"/>
      </w:pPr>
      <w:rPr>
        <w:rFonts w:ascii="Symbol" w:hAnsi="Symbol" w:hint="default"/>
      </w:rPr>
    </w:lvl>
    <w:lvl w:ilvl="6" w:tplc="46B04FB4" w:tentative="1">
      <w:start w:val="1"/>
      <w:numFmt w:val="bullet"/>
      <w:lvlText w:val=""/>
      <w:lvlPicBulletId w:val="0"/>
      <w:lvlJc w:val="left"/>
      <w:pPr>
        <w:tabs>
          <w:tab w:val="num" w:pos="5040"/>
        </w:tabs>
        <w:ind w:left="5040" w:hanging="360"/>
      </w:pPr>
      <w:rPr>
        <w:rFonts w:ascii="Symbol" w:hAnsi="Symbol" w:hint="default"/>
      </w:rPr>
    </w:lvl>
    <w:lvl w:ilvl="7" w:tplc="060084A8" w:tentative="1">
      <w:start w:val="1"/>
      <w:numFmt w:val="bullet"/>
      <w:lvlText w:val=""/>
      <w:lvlPicBulletId w:val="0"/>
      <w:lvlJc w:val="left"/>
      <w:pPr>
        <w:tabs>
          <w:tab w:val="num" w:pos="5760"/>
        </w:tabs>
        <w:ind w:left="5760" w:hanging="360"/>
      </w:pPr>
      <w:rPr>
        <w:rFonts w:ascii="Symbol" w:hAnsi="Symbol" w:hint="default"/>
      </w:rPr>
    </w:lvl>
    <w:lvl w:ilvl="8" w:tplc="B5A0357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7F844A5"/>
    <w:multiLevelType w:val="hybridMultilevel"/>
    <w:tmpl w:val="45066AD8"/>
    <w:lvl w:ilvl="0" w:tplc="4A64691E">
      <w:start w:val="1"/>
      <w:numFmt w:val="bullet"/>
      <w:lvlText w:val=""/>
      <w:lvlJc w:val="left"/>
      <w:pPr>
        <w:tabs>
          <w:tab w:val="num" w:pos="720"/>
        </w:tabs>
        <w:ind w:left="720" w:hanging="360"/>
      </w:pPr>
      <w:rPr>
        <w:rFonts w:ascii="Wingdings" w:hAnsi="Wingdings" w:hint="default"/>
      </w:rPr>
    </w:lvl>
    <w:lvl w:ilvl="1" w:tplc="3E2C9300" w:tentative="1">
      <w:start w:val="1"/>
      <w:numFmt w:val="bullet"/>
      <w:lvlText w:val=""/>
      <w:lvlJc w:val="left"/>
      <w:pPr>
        <w:tabs>
          <w:tab w:val="num" w:pos="1440"/>
        </w:tabs>
        <w:ind w:left="1440" w:hanging="360"/>
      </w:pPr>
      <w:rPr>
        <w:rFonts w:ascii="Wingdings" w:hAnsi="Wingdings" w:hint="default"/>
      </w:rPr>
    </w:lvl>
    <w:lvl w:ilvl="2" w:tplc="057A8EAC" w:tentative="1">
      <w:start w:val="1"/>
      <w:numFmt w:val="bullet"/>
      <w:lvlText w:val=""/>
      <w:lvlJc w:val="left"/>
      <w:pPr>
        <w:tabs>
          <w:tab w:val="num" w:pos="2160"/>
        </w:tabs>
        <w:ind w:left="2160" w:hanging="360"/>
      </w:pPr>
      <w:rPr>
        <w:rFonts w:ascii="Wingdings" w:hAnsi="Wingdings" w:hint="default"/>
      </w:rPr>
    </w:lvl>
    <w:lvl w:ilvl="3" w:tplc="0702146A" w:tentative="1">
      <w:start w:val="1"/>
      <w:numFmt w:val="bullet"/>
      <w:lvlText w:val=""/>
      <w:lvlJc w:val="left"/>
      <w:pPr>
        <w:tabs>
          <w:tab w:val="num" w:pos="2880"/>
        </w:tabs>
        <w:ind w:left="2880" w:hanging="360"/>
      </w:pPr>
      <w:rPr>
        <w:rFonts w:ascii="Wingdings" w:hAnsi="Wingdings" w:hint="default"/>
      </w:rPr>
    </w:lvl>
    <w:lvl w:ilvl="4" w:tplc="67EAD61E" w:tentative="1">
      <w:start w:val="1"/>
      <w:numFmt w:val="bullet"/>
      <w:lvlText w:val=""/>
      <w:lvlJc w:val="left"/>
      <w:pPr>
        <w:tabs>
          <w:tab w:val="num" w:pos="3600"/>
        </w:tabs>
        <w:ind w:left="3600" w:hanging="360"/>
      </w:pPr>
      <w:rPr>
        <w:rFonts w:ascii="Wingdings" w:hAnsi="Wingdings" w:hint="default"/>
      </w:rPr>
    </w:lvl>
    <w:lvl w:ilvl="5" w:tplc="E8F24622" w:tentative="1">
      <w:start w:val="1"/>
      <w:numFmt w:val="bullet"/>
      <w:lvlText w:val=""/>
      <w:lvlJc w:val="left"/>
      <w:pPr>
        <w:tabs>
          <w:tab w:val="num" w:pos="4320"/>
        </w:tabs>
        <w:ind w:left="4320" w:hanging="360"/>
      </w:pPr>
      <w:rPr>
        <w:rFonts w:ascii="Wingdings" w:hAnsi="Wingdings" w:hint="default"/>
      </w:rPr>
    </w:lvl>
    <w:lvl w:ilvl="6" w:tplc="D2AEF784" w:tentative="1">
      <w:start w:val="1"/>
      <w:numFmt w:val="bullet"/>
      <w:lvlText w:val=""/>
      <w:lvlJc w:val="left"/>
      <w:pPr>
        <w:tabs>
          <w:tab w:val="num" w:pos="5040"/>
        </w:tabs>
        <w:ind w:left="5040" w:hanging="360"/>
      </w:pPr>
      <w:rPr>
        <w:rFonts w:ascii="Wingdings" w:hAnsi="Wingdings" w:hint="default"/>
      </w:rPr>
    </w:lvl>
    <w:lvl w:ilvl="7" w:tplc="4AF85C3E" w:tentative="1">
      <w:start w:val="1"/>
      <w:numFmt w:val="bullet"/>
      <w:lvlText w:val=""/>
      <w:lvlJc w:val="left"/>
      <w:pPr>
        <w:tabs>
          <w:tab w:val="num" w:pos="5760"/>
        </w:tabs>
        <w:ind w:left="5760" w:hanging="360"/>
      </w:pPr>
      <w:rPr>
        <w:rFonts w:ascii="Wingdings" w:hAnsi="Wingdings" w:hint="default"/>
      </w:rPr>
    </w:lvl>
    <w:lvl w:ilvl="8" w:tplc="08726E7A" w:tentative="1">
      <w:start w:val="1"/>
      <w:numFmt w:val="bullet"/>
      <w:lvlText w:val=""/>
      <w:lvlJc w:val="left"/>
      <w:pPr>
        <w:tabs>
          <w:tab w:val="num" w:pos="6480"/>
        </w:tabs>
        <w:ind w:left="6480" w:hanging="360"/>
      </w:pPr>
      <w:rPr>
        <w:rFonts w:ascii="Wingdings" w:hAnsi="Wingdings" w:hint="default"/>
      </w:rPr>
    </w:lvl>
  </w:abstractNum>
  <w:abstractNum w:abstractNumId="14">
    <w:nsid w:val="48B34A8B"/>
    <w:multiLevelType w:val="hybridMultilevel"/>
    <w:tmpl w:val="FD1A5A76"/>
    <w:lvl w:ilvl="0" w:tplc="E2C4102E">
      <w:start w:val="1"/>
      <w:numFmt w:val="bullet"/>
      <w:lvlText w:val=""/>
      <w:lvlPicBulletId w:val="0"/>
      <w:lvlJc w:val="left"/>
      <w:pPr>
        <w:tabs>
          <w:tab w:val="num" w:pos="720"/>
        </w:tabs>
        <w:ind w:left="720" w:hanging="360"/>
      </w:pPr>
      <w:rPr>
        <w:rFonts w:ascii="Symbol" w:hAnsi="Symbol" w:hint="default"/>
      </w:rPr>
    </w:lvl>
    <w:lvl w:ilvl="1" w:tplc="2A428012" w:tentative="1">
      <w:start w:val="1"/>
      <w:numFmt w:val="bullet"/>
      <w:lvlText w:val=""/>
      <w:lvlPicBulletId w:val="0"/>
      <w:lvlJc w:val="left"/>
      <w:pPr>
        <w:tabs>
          <w:tab w:val="num" w:pos="1440"/>
        </w:tabs>
        <w:ind w:left="1440" w:hanging="360"/>
      </w:pPr>
      <w:rPr>
        <w:rFonts w:ascii="Symbol" w:hAnsi="Symbol" w:hint="default"/>
      </w:rPr>
    </w:lvl>
    <w:lvl w:ilvl="2" w:tplc="DB561B34" w:tentative="1">
      <w:start w:val="1"/>
      <w:numFmt w:val="bullet"/>
      <w:lvlText w:val=""/>
      <w:lvlPicBulletId w:val="0"/>
      <w:lvlJc w:val="left"/>
      <w:pPr>
        <w:tabs>
          <w:tab w:val="num" w:pos="2160"/>
        </w:tabs>
        <w:ind w:left="2160" w:hanging="360"/>
      </w:pPr>
      <w:rPr>
        <w:rFonts w:ascii="Symbol" w:hAnsi="Symbol" w:hint="default"/>
      </w:rPr>
    </w:lvl>
    <w:lvl w:ilvl="3" w:tplc="183E4E0E" w:tentative="1">
      <w:start w:val="1"/>
      <w:numFmt w:val="bullet"/>
      <w:lvlText w:val=""/>
      <w:lvlPicBulletId w:val="0"/>
      <w:lvlJc w:val="left"/>
      <w:pPr>
        <w:tabs>
          <w:tab w:val="num" w:pos="2880"/>
        </w:tabs>
        <w:ind w:left="2880" w:hanging="360"/>
      </w:pPr>
      <w:rPr>
        <w:rFonts w:ascii="Symbol" w:hAnsi="Symbol" w:hint="default"/>
      </w:rPr>
    </w:lvl>
    <w:lvl w:ilvl="4" w:tplc="FB908A5E" w:tentative="1">
      <w:start w:val="1"/>
      <w:numFmt w:val="bullet"/>
      <w:lvlText w:val=""/>
      <w:lvlPicBulletId w:val="0"/>
      <w:lvlJc w:val="left"/>
      <w:pPr>
        <w:tabs>
          <w:tab w:val="num" w:pos="3600"/>
        </w:tabs>
        <w:ind w:left="3600" w:hanging="360"/>
      </w:pPr>
      <w:rPr>
        <w:rFonts w:ascii="Symbol" w:hAnsi="Symbol" w:hint="default"/>
      </w:rPr>
    </w:lvl>
    <w:lvl w:ilvl="5" w:tplc="E1260790" w:tentative="1">
      <w:start w:val="1"/>
      <w:numFmt w:val="bullet"/>
      <w:lvlText w:val=""/>
      <w:lvlPicBulletId w:val="0"/>
      <w:lvlJc w:val="left"/>
      <w:pPr>
        <w:tabs>
          <w:tab w:val="num" w:pos="4320"/>
        </w:tabs>
        <w:ind w:left="4320" w:hanging="360"/>
      </w:pPr>
      <w:rPr>
        <w:rFonts w:ascii="Symbol" w:hAnsi="Symbol" w:hint="default"/>
      </w:rPr>
    </w:lvl>
    <w:lvl w:ilvl="6" w:tplc="899C911E" w:tentative="1">
      <w:start w:val="1"/>
      <w:numFmt w:val="bullet"/>
      <w:lvlText w:val=""/>
      <w:lvlPicBulletId w:val="0"/>
      <w:lvlJc w:val="left"/>
      <w:pPr>
        <w:tabs>
          <w:tab w:val="num" w:pos="5040"/>
        </w:tabs>
        <w:ind w:left="5040" w:hanging="360"/>
      </w:pPr>
      <w:rPr>
        <w:rFonts w:ascii="Symbol" w:hAnsi="Symbol" w:hint="default"/>
      </w:rPr>
    </w:lvl>
    <w:lvl w:ilvl="7" w:tplc="B1A2318C" w:tentative="1">
      <w:start w:val="1"/>
      <w:numFmt w:val="bullet"/>
      <w:lvlText w:val=""/>
      <w:lvlPicBulletId w:val="0"/>
      <w:lvlJc w:val="left"/>
      <w:pPr>
        <w:tabs>
          <w:tab w:val="num" w:pos="5760"/>
        </w:tabs>
        <w:ind w:left="5760" w:hanging="360"/>
      </w:pPr>
      <w:rPr>
        <w:rFonts w:ascii="Symbol" w:hAnsi="Symbol" w:hint="default"/>
      </w:rPr>
    </w:lvl>
    <w:lvl w:ilvl="8" w:tplc="47C6DD50"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9A34422"/>
    <w:multiLevelType w:val="hybridMultilevel"/>
    <w:tmpl w:val="27D2286C"/>
    <w:lvl w:ilvl="0" w:tplc="FE28F2C0">
      <w:start w:val="1"/>
      <w:numFmt w:val="bullet"/>
      <w:lvlText w:val="•"/>
      <w:lvlJc w:val="left"/>
      <w:pPr>
        <w:tabs>
          <w:tab w:val="num" w:pos="720"/>
        </w:tabs>
        <w:ind w:left="720" w:hanging="360"/>
      </w:pPr>
      <w:rPr>
        <w:rFonts w:ascii="Times New Roman" w:hAnsi="Times New Roman" w:hint="default"/>
      </w:rPr>
    </w:lvl>
    <w:lvl w:ilvl="1" w:tplc="30188CAE" w:tentative="1">
      <w:start w:val="1"/>
      <w:numFmt w:val="bullet"/>
      <w:lvlText w:val="•"/>
      <w:lvlJc w:val="left"/>
      <w:pPr>
        <w:tabs>
          <w:tab w:val="num" w:pos="1440"/>
        </w:tabs>
        <w:ind w:left="1440" w:hanging="360"/>
      </w:pPr>
      <w:rPr>
        <w:rFonts w:ascii="Times New Roman" w:hAnsi="Times New Roman" w:hint="default"/>
      </w:rPr>
    </w:lvl>
    <w:lvl w:ilvl="2" w:tplc="96B4FD7A" w:tentative="1">
      <w:start w:val="1"/>
      <w:numFmt w:val="bullet"/>
      <w:lvlText w:val="•"/>
      <w:lvlJc w:val="left"/>
      <w:pPr>
        <w:tabs>
          <w:tab w:val="num" w:pos="2160"/>
        </w:tabs>
        <w:ind w:left="2160" w:hanging="360"/>
      </w:pPr>
      <w:rPr>
        <w:rFonts w:ascii="Times New Roman" w:hAnsi="Times New Roman" w:hint="default"/>
      </w:rPr>
    </w:lvl>
    <w:lvl w:ilvl="3" w:tplc="E196C3DE" w:tentative="1">
      <w:start w:val="1"/>
      <w:numFmt w:val="bullet"/>
      <w:lvlText w:val="•"/>
      <w:lvlJc w:val="left"/>
      <w:pPr>
        <w:tabs>
          <w:tab w:val="num" w:pos="2880"/>
        </w:tabs>
        <w:ind w:left="2880" w:hanging="360"/>
      </w:pPr>
      <w:rPr>
        <w:rFonts w:ascii="Times New Roman" w:hAnsi="Times New Roman" w:hint="default"/>
      </w:rPr>
    </w:lvl>
    <w:lvl w:ilvl="4" w:tplc="97787670" w:tentative="1">
      <w:start w:val="1"/>
      <w:numFmt w:val="bullet"/>
      <w:lvlText w:val="•"/>
      <w:lvlJc w:val="left"/>
      <w:pPr>
        <w:tabs>
          <w:tab w:val="num" w:pos="3600"/>
        </w:tabs>
        <w:ind w:left="3600" w:hanging="360"/>
      </w:pPr>
      <w:rPr>
        <w:rFonts w:ascii="Times New Roman" w:hAnsi="Times New Roman" w:hint="default"/>
      </w:rPr>
    </w:lvl>
    <w:lvl w:ilvl="5" w:tplc="4C2C87AA" w:tentative="1">
      <w:start w:val="1"/>
      <w:numFmt w:val="bullet"/>
      <w:lvlText w:val="•"/>
      <w:lvlJc w:val="left"/>
      <w:pPr>
        <w:tabs>
          <w:tab w:val="num" w:pos="4320"/>
        </w:tabs>
        <w:ind w:left="4320" w:hanging="360"/>
      </w:pPr>
      <w:rPr>
        <w:rFonts w:ascii="Times New Roman" w:hAnsi="Times New Roman" w:hint="default"/>
      </w:rPr>
    </w:lvl>
    <w:lvl w:ilvl="6" w:tplc="158E37F4" w:tentative="1">
      <w:start w:val="1"/>
      <w:numFmt w:val="bullet"/>
      <w:lvlText w:val="•"/>
      <w:lvlJc w:val="left"/>
      <w:pPr>
        <w:tabs>
          <w:tab w:val="num" w:pos="5040"/>
        </w:tabs>
        <w:ind w:left="5040" w:hanging="360"/>
      </w:pPr>
      <w:rPr>
        <w:rFonts w:ascii="Times New Roman" w:hAnsi="Times New Roman" w:hint="default"/>
      </w:rPr>
    </w:lvl>
    <w:lvl w:ilvl="7" w:tplc="E5660200" w:tentative="1">
      <w:start w:val="1"/>
      <w:numFmt w:val="bullet"/>
      <w:lvlText w:val="•"/>
      <w:lvlJc w:val="left"/>
      <w:pPr>
        <w:tabs>
          <w:tab w:val="num" w:pos="5760"/>
        </w:tabs>
        <w:ind w:left="5760" w:hanging="360"/>
      </w:pPr>
      <w:rPr>
        <w:rFonts w:ascii="Times New Roman" w:hAnsi="Times New Roman" w:hint="default"/>
      </w:rPr>
    </w:lvl>
    <w:lvl w:ilvl="8" w:tplc="1C86C08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B066DF5"/>
    <w:multiLevelType w:val="hybridMultilevel"/>
    <w:tmpl w:val="3A66B606"/>
    <w:lvl w:ilvl="0" w:tplc="81C4D4B6">
      <w:start w:val="1"/>
      <w:numFmt w:val="decimal"/>
      <w:lvlText w:val="%1."/>
      <w:lvlJc w:val="left"/>
      <w:pPr>
        <w:tabs>
          <w:tab w:val="num" w:pos="720"/>
        </w:tabs>
        <w:ind w:left="720" w:hanging="360"/>
      </w:pPr>
    </w:lvl>
    <w:lvl w:ilvl="1" w:tplc="ECEA7888">
      <w:start w:val="1"/>
      <w:numFmt w:val="decimal"/>
      <w:lvlText w:val="%2."/>
      <w:lvlJc w:val="left"/>
      <w:pPr>
        <w:tabs>
          <w:tab w:val="num" w:pos="1440"/>
        </w:tabs>
        <w:ind w:left="1440" w:hanging="360"/>
      </w:pPr>
    </w:lvl>
    <w:lvl w:ilvl="2" w:tplc="6EAE9DDA" w:tentative="1">
      <w:start w:val="1"/>
      <w:numFmt w:val="decimal"/>
      <w:lvlText w:val="%3."/>
      <w:lvlJc w:val="left"/>
      <w:pPr>
        <w:tabs>
          <w:tab w:val="num" w:pos="2160"/>
        </w:tabs>
        <w:ind w:left="2160" w:hanging="360"/>
      </w:pPr>
    </w:lvl>
    <w:lvl w:ilvl="3" w:tplc="50F08310" w:tentative="1">
      <w:start w:val="1"/>
      <w:numFmt w:val="decimal"/>
      <w:lvlText w:val="%4."/>
      <w:lvlJc w:val="left"/>
      <w:pPr>
        <w:tabs>
          <w:tab w:val="num" w:pos="2880"/>
        </w:tabs>
        <w:ind w:left="2880" w:hanging="360"/>
      </w:pPr>
    </w:lvl>
    <w:lvl w:ilvl="4" w:tplc="793EB258" w:tentative="1">
      <w:start w:val="1"/>
      <w:numFmt w:val="decimal"/>
      <w:lvlText w:val="%5."/>
      <w:lvlJc w:val="left"/>
      <w:pPr>
        <w:tabs>
          <w:tab w:val="num" w:pos="3600"/>
        </w:tabs>
        <w:ind w:left="3600" w:hanging="360"/>
      </w:pPr>
    </w:lvl>
    <w:lvl w:ilvl="5" w:tplc="89D2B1CA" w:tentative="1">
      <w:start w:val="1"/>
      <w:numFmt w:val="decimal"/>
      <w:lvlText w:val="%6."/>
      <w:lvlJc w:val="left"/>
      <w:pPr>
        <w:tabs>
          <w:tab w:val="num" w:pos="4320"/>
        </w:tabs>
        <w:ind w:left="4320" w:hanging="360"/>
      </w:pPr>
    </w:lvl>
    <w:lvl w:ilvl="6" w:tplc="05B68D58" w:tentative="1">
      <w:start w:val="1"/>
      <w:numFmt w:val="decimal"/>
      <w:lvlText w:val="%7."/>
      <w:lvlJc w:val="left"/>
      <w:pPr>
        <w:tabs>
          <w:tab w:val="num" w:pos="5040"/>
        </w:tabs>
        <w:ind w:left="5040" w:hanging="360"/>
      </w:pPr>
    </w:lvl>
    <w:lvl w:ilvl="7" w:tplc="DC0E9322" w:tentative="1">
      <w:start w:val="1"/>
      <w:numFmt w:val="decimal"/>
      <w:lvlText w:val="%8."/>
      <w:lvlJc w:val="left"/>
      <w:pPr>
        <w:tabs>
          <w:tab w:val="num" w:pos="5760"/>
        </w:tabs>
        <w:ind w:left="5760" w:hanging="360"/>
      </w:pPr>
    </w:lvl>
    <w:lvl w:ilvl="8" w:tplc="E3DABB42" w:tentative="1">
      <w:start w:val="1"/>
      <w:numFmt w:val="decimal"/>
      <w:lvlText w:val="%9."/>
      <w:lvlJc w:val="left"/>
      <w:pPr>
        <w:tabs>
          <w:tab w:val="num" w:pos="6480"/>
        </w:tabs>
        <w:ind w:left="6480" w:hanging="360"/>
      </w:pPr>
    </w:lvl>
  </w:abstractNum>
  <w:abstractNum w:abstractNumId="17">
    <w:nsid w:val="52AF427D"/>
    <w:multiLevelType w:val="hybridMultilevel"/>
    <w:tmpl w:val="0E14751E"/>
    <w:lvl w:ilvl="0" w:tplc="A4A009AE">
      <w:start w:val="1"/>
      <w:numFmt w:val="decimal"/>
      <w:lvlText w:val="%1."/>
      <w:lvlJc w:val="left"/>
      <w:pPr>
        <w:tabs>
          <w:tab w:val="num" w:pos="720"/>
        </w:tabs>
        <w:ind w:left="720" w:hanging="360"/>
      </w:pPr>
    </w:lvl>
    <w:lvl w:ilvl="1" w:tplc="9496A468" w:tentative="1">
      <w:start w:val="1"/>
      <w:numFmt w:val="decimal"/>
      <w:lvlText w:val="%2."/>
      <w:lvlJc w:val="left"/>
      <w:pPr>
        <w:tabs>
          <w:tab w:val="num" w:pos="1440"/>
        </w:tabs>
        <w:ind w:left="1440" w:hanging="360"/>
      </w:pPr>
    </w:lvl>
    <w:lvl w:ilvl="2" w:tplc="CE32DA0A" w:tentative="1">
      <w:start w:val="1"/>
      <w:numFmt w:val="decimal"/>
      <w:lvlText w:val="%3."/>
      <w:lvlJc w:val="left"/>
      <w:pPr>
        <w:tabs>
          <w:tab w:val="num" w:pos="2160"/>
        </w:tabs>
        <w:ind w:left="2160" w:hanging="360"/>
      </w:pPr>
    </w:lvl>
    <w:lvl w:ilvl="3" w:tplc="52528954" w:tentative="1">
      <w:start w:val="1"/>
      <w:numFmt w:val="decimal"/>
      <w:lvlText w:val="%4."/>
      <w:lvlJc w:val="left"/>
      <w:pPr>
        <w:tabs>
          <w:tab w:val="num" w:pos="2880"/>
        </w:tabs>
        <w:ind w:left="2880" w:hanging="360"/>
      </w:pPr>
    </w:lvl>
    <w:lvl w:ilvl="4" w:tplc="CF7EC89A" w:tentative="1">
      <w:start w:val="1"/>
      <w:numFmt w:val="decimal"/>
      <w:lvlText w:val="%5."/>
      <w:lvlJc w:val="left"/>
      <w:pPr>
        <w:tabs>
          <w:tab w:val="num" w:pos="3600"/>
        </w:tabs>
        <w:ind w:left="3600" w:hanging="360"/>
      </w:pPr>
    </w:lvl>
    <w:lvl w:ilvl="5" w:tplc="40CE86B0" w:tentative="1">
      <w:start w:val="1"/>
      <w:numFmt w:val="decimal"/>
      <w:lvlText w:val="%6."/>
      <w:lvlJc w:val="left"/>
      <w:pPr>
        <w:tabs>
          <w:tab w:val="num" w:pos="4320"/>
        </w:tabs>
        <w:ind w:left="4320" w:hanging="360"/>
      </w:pPr>
    </w:lvl>
    <w:lvl w:ilvl="6" w:tplc="72D28580" w:tentative="1">
      <w:start w:val="1"/>
      <w:numFmt w:val="decimal"/>
      <w:lvlText w:val="%7."/>
      <w:lvlJc w:val="left"/>
      <w:pPr>
        <w:tabs>
          <w:tab w:val="num" w:pos="5040"/>
        </w:tabs>
        <w:ind w:left="5040" w:hanging="360"/>
      </w:pPr>
    </w:lvl>
    <w:lvl w:ilvl="7" w:tplc="DDC0A19A" w:tentative="1">
      <w:start w:val="1"/>
      <w:numFmt w:val="decimal"/>
      <w:lvlText w:val="%8."/>
      <w:lvlJc w:val="left"/>
      <w:pPr>
        <w:tabs>
          <w:tab w:val="num" w:pos="5760"/>
        </w:tabs>
        <w:ind w:left="5760" w:hanging="360"/>
      </w:pPr>
    </w:lvl>
    <w:lvl w:ilvl="8" w:tplc="14A428A0" w:tentative="1">
      <w:start w:val="1"/>
      <w:numFmt w:val="decimal"/>
      <w:lvlText w:val="%9."/>
      <w:lvlJc w:val="left"/>
      <w:pPr>
        <w:tabs>
          <w:tab w:val="num" w:pos="6480"/>
        </w:tabs>
        <w:ind w:left="6480" w:hanging="360"/>
      </w:pPr>
    </w:lvl>
  </w:abstractNum>
  <w:abstractNum w:abstractNumId="18">
    <w:nsid w:val="54B45081"/>
    <w:multiLevelType w:val="hybridMultilevel"/>
    <w:tmpl w:val="429E33DA"/>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nsid w:val="59696B55"/>
    <w:multiLevelType w:val="hybridMultilevel"/>
    <w:tmpl w:val="42F64052"/>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nsid w:val="633D58C0"/>
    <w:multiLevelType w:val="hybridMultilevel"/>
    <w:tmpl w:val="0DB4EF1C"/>
    <w:lvl w:ilvl="0" w:tplc="DE0AD012">
      <w:start w:val="1"/>
      <w:numFmt w:val="bullet"/>
      <w:lvlText w:val=""/>
      <w:lvlJc w:val="left"/>
      <w:pPr>
        <w:tabs>
          <w:tab w:val="num" w:pos="1788"/>
        </w:tabs>
        <w:ind w:left="1788" w:hanging="360"/>
      </w:pPr>
      <w:rPr>
        <w:rFonts w:ascii="Wingdings" w:hAnsi="Wingdings" w:hint="default"/>
        <w:strike w:val="0"/>
        <w:dstrike w:val="0"/>
        <w:color w:val="999999"/>
        <w:w w:val="100"/>
        <w:position w:val="-6"/>
        <w:sz w:val="24"/>
        <w:szCs w:val="24"/>
        <w:u w:val="none"/>
        <w:effect w:val="none"/>
        <w:vertAlign w:val="baseline"/>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1">
    <w:nsid w:val="69315AC1"/>
    <w:multiLevelType w:val="hybridMultilevel"/>
    <w:tmpl w:val="0B6ECCB8"/>
    <w:lvl w:ilvl="0" w:tplc="B03C6018">
      <w:start w:val="1"/>
      <w:numFmt w:val="decimal"/>
      <w:lvlText w:val="%1."/>
      <w:lvlJc w:val="left"/>
      <w:pPr>
        <w:ind w:left="720" w:hanging="360"/>
      </w:pPr>
      <w:rPr>
        <w:rFonts w:hint="default"/>
        <w:color w:val="000000"/>
        <w:sz w:val="24"/>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nsid w:val="6B463B94"/>
    <w:multiLevelType w:val="hybridMultilevel"/>
    <w:tmpl w:val="AB148DCA"/>
    <w:lvl w:ilvl="0" w:tplc="480A0019">
      <w:start w:val="1"/>
      <w:numFmt w:val="lowerLetter"/>
      <w:lvlText w:val="%1."/>
      <w:lvlJc w:val="left"/>
      <w:pPr>
        <w:ind w:left="758" w:hanging="360"/>
      </w:pPr>
    </w:lvl>
    <w:lvl w:ilvl="1" w:tplc="480A0019" w:tentative="1">
      <w:start w:val="1"/>
      <w:numFmt w:val="lowerLetter"/>
      <w:lvlText w:val="%2."/>
      <w:lvlJc w:val="left"/>
      <w:pPr>
        <w:ind w:left="1478" w:hanging="360"/>
      </w:pPr>
    </w:lvl>
    <w:lvl w:ilvl="2" w:tplc="480A001B" w:tentative="1">
      <w:start w:val="1"/>
      <w:numFmt w:val="lowerRoman"/>
      <w:lvlText w:val="%3."/>
      <w:lvlJc w:val="right"/>
      <w:pPr>
        <w:ind w:left="2198" w:hanging="180"/>
      </w:pPr>
    </w:lvl>
    <w:lvl w:ilvl="3" w:tplc="480A000F" w:tentative="1">
      <w:start w:val="1"/>
      <w:numFmt w:val="decimal"/>
      <w:lvlText w:val="%4."/>
      <w:lvlJc w:val="left"/>
      <w:pPr>
        <w:ind w:left="2918" w:hanging="360"/>
      </w:pPr>
    </w:lvl>
    <w:lvl w:ilvl="4" w:tplc="480A0019" w:tentative="1">
      <w:start w:val="1"/>
      <w:numFmt w:val="lowerLetter"/>
      <w:lvlText w:val="%5."/>
      <w:lvlJc w:val="left"/>
      <w:pPr>
        <w:ind w:left="3638" w:hanging="360"/>
      </w:pPr>
    </w:lvl>
    <w:lvl w:ilvl="5" w:tplc="480A001B" w:tentative="1">
      <w:start w:val="1"/>
      <w:numFmt w:val="lowerRoman"/>
      <w:lvlText w:val="%6."/>
      <w:lvlJc w:val="right"/>
      <w:pPr>
        <w:ind w:left="4358" w:hanging="180"/>
      </w:pPr>
    </w:lvl>
    <w:lvl w:ilvl="6" w:tplc="480A000F" w:tentative="1">
      <w:start w:val="1"/>
      <w:numFmt w:val="decimal"/>
      <w:lvlText w:val="%7."/>
      <w:lvlJc w:val="left"/>
      <w:pPr>
        <w:ind w:left="5078" w:hanging="360"/>
      </w:pPr>
    </w:lvl>
    <w:lvl w:ilvl="7" w:tplc="480A0019" w:tentative="1">
      <w:start w:val="1"/>
      <w:numFmt w:val="lowerLetter"/>
      <w:lvlText w:val="%8."/>
      <w:lvlJc w:val="left"/>
      <w:pPr>
        <w:ind w:left="5798" w:hanging="360"/>
      </w:pPr>
    </w:lvl>
    <w:lvl w:ilvl="8" w:tplc="480A001B" w:tentative="1">
      <w:start w:val="1"/>
      <w:numFmt w:val="lowerRoman"/>
      <w:lvlText w:val="%9."/>
      <w:lvlJc w:val="right"/>
      <w:pPr>
        <w:ind w:left="6518" w:hanging="180"/>
      </w:pPr>
    </w:lvl>
  </w:abstractNum>
  <w:abstractNum w:abstractNumId="23">
    <w:nsid w:val="701F28EF"/>
    <w:multiLevelType w:val="hybridMultilevel"/>
    <w:tmpl w:val="23EC778A"/>
    <w:lvl w:ilvl="0" w:tplc="44EC80F8">
      <w:start w:val="1"/>
      <w:numFmt w:val="bullet"/>
      <w:lvlText w:val=""/>
      <w:lvlJc w:val="left"/>
      <w:pPr>
        <w:tabs>
          <w:tab w:val="num" w:pos="720"/>
        </w:tabs>
        <w:ind w:left="720" w:hanging="360"/>
      </w:pPr>
      <w:rPr>
        <w:rFonts w:ascii="Wingdings" w:hAnsi="Wingdings" w:hint="default"/>
      </w:rPr>
    </w:lvl>
    <w:lvl w:ilvl="1" w:tplc="49C4600E" w:tentative="1">
      <w:start w:val="1"/>
      <w:numFmt w:val="bullet"/>
      <w:lvlText w:val=""/>
      <w:lvlJc w:val="left"/>
      <w:pPr>
        <w:tabs>
          <w:tab w:val="num" w:pos="1440"/>
        </w:tabs>
        <w:ind w:left="1440" w:hanging="360"/>
      </w:pPr>
      <w:rPr>
        <w:rFonts w:ascii="Wingdings" w:hAnsi="Wingdings" w:hint="default"/>
      </w:rPr>
    </w:lvl>
    <w:lvl w:ilvl="2" w:tplc="6284B682" w:tentative="1">
      <w:start w:val="1"/>
      <w:numFmt w:val="bullet"/>
      <w:lvlText w:val=""/>
      <w:lvlJc w:val="left"/>
      <w:pPr>
        <w:tabs>
          <w:tab w:val="num" w:pos="2160"/>
        </w:tabs>
        <w:ind w:left="2160" w:hanging="360"/>
      </w:pPr>
      <w:rPr>
        <w:rFonts w:ascii="Wingdings" w:hAnsi="Wingdings" w:hint="default"/>
      </w:rPr>
    </w:lvl>
    <w:lvl w:ilvl="3" w:tplc="137E2720" w:tentative="1">
      <w:start w:val="1"/>
      <w:numFmt w:val="bullet"/>
      <w:lvlText w:val=""/>
      <w:lvlJc w:val="left"/>
      <w:pPr>
        <w:tabs>
          <w:tab w:val="num" w:pos="2880"/>
        </w:tabs>
        <w:ind w:left="2880" w:hanging="360"/>
      </w:pPr>
      <w:rPr>
        <w:rFonts w:ascii="Wingdings" w:hAnsi="Wingdings" w:hint="default"/>
      </w:rPr>
    </w:lvl>
    <w:lvl w:ilvl="4" w:tplc="71A2CBEA" w:tentative="1">
      <w:start w:val="1"/>
      <w:numFmt w:val="bullet"/>
      <w:lvlText w:val=""/>
      <w:lvlJc w:val="left"/>
      <w:pPr>
        <w:tabs>
          <w:tab w:val="num" w:pos="3600"/>
        </w:tabs>
        <w:ind w:left="3600" w:hanging="360"/>
      </w:pPr>
      <w:rPr>
        <w:rFonts w:ascii="Wingdings" w:hAnsi="Wingdings" w:hint="default"/>
      </w:rPr>
    </w:lvl>
    <w:lvl w:ilvl="5" w:tplc="5A84FD94" w:tentative="1">
      <w:start w:val="1"/>
      <w:numFmt w:val="bullet"/>
      <w:lvlText w:val=""/>
      <w:lvlJc w:val="left"/>
      <w:pPr>
        <w:tabs>
          <w:tab w:val="num" w:pos="4320"/>
        </w:tabs>
        <w:ind w:left="4320" w:hanging="360"/>
      </w:pPr>
      <w:rPr>
        <w:rFonts w:ascii="Wingdings" w:hAnsi="Wingdings" w:hint="default"/>
      </w:rPr>
    </w:lvl>
    <w:lvl w:ilvl="6" w:tplc="AA1C7DCC" w:tentative="1">
      <w:start w:val="1"/>
      <w:numFmt w:val="bullet"/>
      <w:lvlText w:val=""/>
      <w:lvlJc w:val="left"/>
      <w:pPr>
        <w:tabs>
          <w:tab w:val="num" w:pos="5040"/>
        </w:tabs>
        <w:ind w:left="5040" w:hanging="360"/>
      </w:pPr>
      <w:rPr>
        <w:rFonts w:ascii="Wingdings" w:hAnsi="Wingdings" w:hint="default"/>
      </w:rPr>
    </w:lvl>
    <w:lvl w:ilvl="7" w:tplc="69380B2A" w:tentative="1">
      <w:start w:val="1"/>
      <w:numFmt w:val="bullet"/>
      <w:lvlText w:val=""/>
      <w:lvlJc w:val="left"/>
      <w:pPr>
        <w:tabs>
          <w:tab w:val="num" w:pos="5760"/>
        </w:tabs>
        <w:ind w:left="5760" w:hanging="360"/>
      </w:pPr>
      <w:rPr>
        <w:rFonts w:ascii="Wingdings" w:hAnsi="Wingdings" w:hint="default"/>
      </w:rPr>
    </w:lvl>
    <w:lvl w:ilvl="8" w:tplc="89E0DD30" w:tentative="1">
      <w:start w:val="1"/>
      <w:numFmt w:val="bullet"/>
      <w:lvlText w:val=""/>
      <w:lvlJc w:val="left"/>
      <w:pPr>
        <w:tabs>
          <w:tab w:val="num" w:pos="6480"/>
        </w:tabs>
        <w:ind w:left="6480" w:hanging="360"/>
      </w:pPr>
      <w:rPr>
        <w:rFonts w:ascii="Wingdings" w:hAnsi="Wingdings" w:hint="default"/>
      </w:rPr>
    </w:lvl>
  </w:abstractNum>
  <w:abstractNum w:abstractNumId="24">
    <w:nsid w:val="776A6218"/>
    <w:multiLevelType w:val="hybridMultilevel"/>
    <w:tmpl w:val="149AD1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nsid w:val="79075F0F"/>
    <w:multiLevelType w:val="hybridMultilevel"/>
    <w:tmpl w:val="1E80592A"/>
    <w:lvl w:ilvl="0" w:tplc="480A000F">
      <w:start w:val="1"/>
      <w:numFmt w:val="decimal"/>
      <w:lvlText w:val="%1."/>
      <w:lvlJc w:val="left"/>
      <w:pPr>
        <w:ind w:left="720" w:hanging="360"/>
      </w:pPr>
    </w:lvl>
    <w:lvl w:ilvl="1" w:tplc="480A0019">
      <w:start w:val="1"/>
      <w:numFmt w:val="decimal"/>
      <w:lvlText w:val="%2."/>
      <w:lvlJc w:val="left"/>
      <w:pPr>
        <w:tabs>
          <w:tab w:val="num" w:pos="1440"/>
        </w:tabs>
        <w:ind w:left="1440" w:hanging="360"/>
      </w:pPr>
    </w:lvl>
    <w:lvl w:ilvl="2" w:tplc="480A001B">
      <w:start w:val="1"/>
      <w:numFmt w:val="decimal"/>
      <w:lvlText w:val="%3."/>
      <w:lvlJc w:val="left"/>
      <w:pPr>
        <w:tabs>
          <w:tab w:val="num" w:pos="2160"/>
        </w:tabs>
        <w:ind w:left="2160" w:hanging="360"/>
      </w:pPr>
    </w:lvl>
    <w:lvl w:ilvl="3" w:tplc="480A000F">
      <w:start w:val="1"/>
      <w:numFmt w:val="decimal"/>
      <w:lvlText w:val="%4."/>
      <w:lvlJc w:val="left"/>
      <w:pPr>
        <w:tabs>
          <w:tab w:val="num" w:pos="2880"/>
        </w:tabs>
        <w:ind w:left="2880" w:hanging="360"/>
      </w:pPr>
    </w:lvl>
    <w:lvl w:ilvl="4" w:tplc="480A0019">
      <w:start w:val="1"/>
      <w:numFmt w:val="decimal"/>
      <w:lvlText w:val="%5."/>
      <w:lvlJc w:val="left"/>
      <w:pPr>
        <w:tabs>
          <w:tab w:val="num" w:pos="3600"/>
        </w:tabs>
        <w:ind w:left="3600" w:hanging="360"/>
      </w:pPr>
    </w:lvl>
    <w:lvl w:ilvl="5" w:tplc="480A001B">
      <w:start w:val="1"/>
      <w:numFmt w:val="decimal"/>
      <w:lvlText w:val="%6."/>
      <w:lvlJc w:val="left"/>
      <w:pPr>
        <w:tabs>
          <w:tab w:val="num" w:pos="4320"/>
        </w:tabs>
        <w:ind w:left="4320" w:hanging="360"/>
      </w:pPr>
    </w:lvl>
    <w:lvl w:ilvl="6" w:tplc="480A000F">
      <w:start w:val="1"/>
      <w:numFmt w:val="decimal"/>
      <w:lvlText w:val="%7."/>
      <w:lvlJc w:val="left"/>
      <w:pPr>
        <w:tabs>
          <w:tab w:val="num" w:pos="5040"/>
        </w:tabs>
        <w:ind w:left="5040" w:hanging="360"/>
      </w:pPr>
    </w:lvl>
    <w:lvl w:ilvl="7" w:tplc="480A0019">
      <w:start w:val="1"/>
      <w:numFmt w:val="decimal"/>
      <w:lvlText w:val="%8."/>
      <w:lvlJc w:val="left"/>
      <w:pPr>
        <w:tabs>
          <w:tab w:val="num" w:pos="5760"/>
        </w:tabs>
        <w:ind w:left="5760" w:hanging="360"/>
      </w:pPr>
    </w:lvl>
    <w:lvl w:ilvl="8" w:tplc="480A001B">
      <w:start w:val="1"/>
      <w:numFmt w:val="decimal"/>
      <w:lvlText w:val="%9."/>
      <w:lvlJc w:val="left"/>
      <w:pPr>
        <w:tabs>
          <w:tab w:val="num" w:pos="6480"/>
        </w:tabs>
        <w:ind w:left="6480" w:hanging="360"/>
      </w:pPr>
    </w:lvl>
  </w:abstractNum>
  <w:abstractNum w:abstractNumId="26">
    <w:nsid w:val="7940578D"/>
    <w:multiLevelType w:val="hybridMultilevel"/>
    <w:tmpl w:val="85660A2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7">
    <w:nsid w:val="7CB03FD6"/>
    <w:multiLevelType w:val="hybridMultilevel"/>
    <w:tmpl w:val="2E6C53EC"/>
    <w:lvl w:ilvl="0" w:tplc="24F2A480">
      <w:start w:val="1"/>
      <w:numFmt w:val="decimal"/>
      <w:pStyle w:val="Elementodelistadecomprobacin"/>
      <w:lvlText w:val="%1."/>
      <w:lvlJc w:val="left"/>
      <w:pPr>
        <w:tabs>
          <w:tab w:val="num" w:pos="510"/>
        </w:tabs>
        <w:ind w:left="510" w:hanging="360"/>
      </w:pPr>
      <w:rPr>
        <w:rFonts w:hint="default"/>
      </w:rPr>
    </w:lvl>
    <w:lvl w:ilvl="1" w:tplc="0C0A0019" w:tentative="1">
      <w:start w:val="1"/>
      <w:numFmt w:val="lowerLetter"/>
      <w:lvlText w:val="%2."/>
      <w:lvlJc w:val="left"/>
      <w:pPr>
        <w:tabs>
          <w:tab w:val="num" w:pos="1230"/>
        </w:tabs>
        <w:ind w:left="1230" w:hanging="360"/>
      </w:pPr>
    </w:lvl>
    <w:lvl w:ilvl="2" w:tplc="0C0A001B" w:tentative="1">
      <w:start w:val="1"/>
      <w:numFmt w:val="lowerRoman"/>
      <w:lvlText w:val="%3."/>
      <w:lvlJc w:val="right"/>
      <w:pPr>
        <w:tabs>
          <w:tab w:val="num" w:pos="1950"/>
        </w:tabs>
        <w:ind w:left="1950" w:hanging="180"/>
      </w:pPr>
    </w:lvl>
    <w:lvl w:ilvl="3" w:tplc="0C0A000F" w:tentative="1">
      <w:start w:val="1"/>
      <w:numFmt w:val="decimal"/>
      <w:lvlText w:val="%4."/>
      <w:lvlJc w:val="left"/>
      <w:pPr>
        <w:tabs>
          <w:tab w:val="num" w:pos="2670"/>
        </w:tabs>
        <w:ind w:left="2670" w:hanging="360"/>
      </w:pPr>
    </w:lvl>
    <w:lvl w:ilvl="4" w:tplc="0C0A0019" w:tentative="1">
      <w:start w:val="1"/>
      <w:numFmt w:val="lowerLetter"/>
      <w:lvlText w:val="%5."/>
      <w:lvlJc w:val="left"/>
      <w:pPr>
        <w:tabs>
          <w:tab w:val="num" w:pos="3390"/>
        </w:tabs>
        <w:ind w:left="3390" w:hanging="360"/>
      </w:pPr>
    </w:lvl>
    <w:lvl w:ilvl="5" w:tplc="0C0A001B" w:tentative="1">
      <w:start w:val="1"/>
      <w:numFmt w:val="lowerRoman"/>
      <w:lvlText w:val="%6."/>
      <w:lvlJc w:val="right"/>
      <w:pPr>
        <w:tabs>
          <w:tab w:val="num" w:pos="4110"/>
        </w:tabs>
        <w:ind w:left="4110" w:hanging="180"/>
      </w:pPr>
    </w:lvl>
    <w:lvl w:ilvl="6" w:tplc="0C0A000F" w:tentative="1">
      <w:start w:val="1"/>
      <w:numFmt w:val="decimal"/>
      <w:lvlText w:val="%7."/>
      <w:lvlJc w:val="left"/>
      <w:pPr>
        <w:tabs>
          <w:tab w:val="num" w:pos="4830"/>
        </w:tabs>
        <w:ind w:left="4830" w:hanging="360"/>
      </w:pPr>
    </w:lvl>
    <w:lvl w:ilvl="7" w:tplc="0C0A0019" w:tentative="1">
      <w:start w:val="1"/>
      <w:numFmt w:val="lowerLetter"/>
      <w:lvlText w:val="%8."/>
      <w:lvlJc w:val="left"/>
      <w:pPr>
        <w:tabs>
          <w:tab w:val="num" w:pos="5550"/>
        </w:tabs>
        <w:ind w:left="5550" w:hanging="360"/>
      </w:pPr>
    </w:lvl>
    <w:lvl w:ilvl="8" w:tplc="0C0A001B" w:tentative="1">
      <w:start w:val="1"/>
      <w:numFmt w:val="lowerRoman"/>
      <w:lvlText w:val="%9."/>
      <w:lvlJc w:val="right"/>
      <w:pPr>
        <w:tabs>
          <w:tab w:val="num" w:pos="6270"/>
        </w:tabs>
        <w:ind w:left="6270" w:hanging="180"/>
      </w:pPr>
    </w:lvl>
  </w:abstractNum>
  <w:abstractNum w:abstractNumId="28">
    <w:nsid w:val="7E8E6546"/>
    <w:multiLevelType w:val="hybridMultilevel"/>
    <w:tmpl w:val="61240DCA"/>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9">
    <w:nsid w:val="7FBB6D2F"/>
    <w:multiLevelType w:val="hybridMultilevel"/>
    <w:tmpl w:val="FC7606AA"/>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num w:numId="1">
    <w:abstractNumId w:val="26"/>
  </w:num>
  <w:num w:numId="2">
    <w:abstractNumId w:val="27"/>
  </w:num>
  <w:num w:numId="3">
    <w:abstractNumId w:val="20"/>
  </w:num>
  <w:num w:numId="4">
    <w:abstractNumId w:val="21"/>
  </w:num>
  <w:num w:numId="5">
    <w:abstractNumId w:val="19"/>
  </w:num>
  <w:num w:numId="6">
    <w:abstractNumId w:val="29"/>
  </w:num>
  <w:num w:numId="7">
    <w:abstractNumId w:val="11"/>
  </w:num>
  <w:num w:numId="8">
    <w:abstractNumId w:val="2"/>
  </w:num>
  <w:num w:numId="9">
    <w:abstractNumId w:val="1"/>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6"/>
  </w:num>
  <w:num w:numId="13">
    <w:abstractNumId w:val="12"/>
  </w:num>
  <w:num w:numId="14">
    <w:abstractNumId w:val="7"/>
  </w:num>
  <w:num w:numId="15">
    <w:abstractNumId w:val="14"/>
  </w:num>
  <w:num w:numId="16">
    <w:abstractNumId w:val="5"/>
  </w:num>
  <w:num w:numId="17">
    <w:abstractNumId w:val="16"/>
  </w:num>
  <w:num w:numId="18">
    <w:abstractNumId w:val="23"/>
  </w:num>
  <w:num w:numId="19">
    <w:abstractNumId w:val="4"/>
  </w:num>
  <w:num w:numId="20">
    <w:abstractNumId w:val="15"/>
  </w:num>
  <w:num w:numId="21">
    <w:abstractNumId w:val="22"/>
  </w:num>
  <w:num w:numId="22">
    <w:abstractNumId w:val="18"/>
  </w:num>
  <w:num w:numId="23">
    <w:abstractNumId w:val="0"/>
  </w:num>
  <w:num w:numId="24">
    <w:abstractNumId w:val="10"/>
  </w:num>
  <w:num w:numId="25">
    <w:abstractNumId w:val="17"/>
  </w:num>
  <w:num w:numId="26">
    <w:abstractNumId w:val="8"/>
  </w:num>
  <w:num w:numId="27">
    <w:abstractNumId w:val="13"/>
  </w:num>
  <w:num w:numId="28">
    <w:abstractNumId w:val="9"/>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08"/>
  <w:hyphenationZone w:val="425"/>
  <w:drawingGridHorizontalSpacing w:val="241"/>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5A"/>
    <w:rsid w:val="00000270"/>
    <w:rsid w:val="0000087F"/>
    <w:rsid w:val="00005034"/>
    <w:rsid w:val="000106BF"/>
    <w:rsid w:val="0001289D"/>
    <w:rsid w:val="00013C01"/>
    <w:rsid w:val="000148C2"/>
    <w:rsid w:val="00014DB8"/>
    <w:rsid w:val="0001529B"/>
    <w:rsid w:val="00020CB1"/>
    <w:rsid w:val="00020F05"/>
    <w:rsid w:val="00020FD8"/>
    <w:rsid w:val="00022ED3"/>
    <w:rsid w:val="00023AEC"/>
    <w:rsid w:val="00025DCC"/>
    <w:rsid w:val="000265C2"/>
    <w:rsid w:val="00030C0B"/>
    <w:rsid w:val="000318A1"/>
    <w:rsid w:val="00031D16"/>
    <w:rsid w:val="0003275E"/>
    <w:rsid w:val="00040F92"/>
    <w:rsid w:val="00042BAD"/>
    <w:rsid w:val="0004383C"/>
    <w:rsid w:val="00043C68"/>
    <w:rsid w:val="0004406C"/>
    <w:rsid w:val="00044207"/>
    <w:rsid w:val="00044E48"/>
    <w:rsid w:val="000504B4"/>
    <w:rsid w:val="00052D1A"/>
    <w:rsid w:val="00054546"/>
    <w:rsid w:val="00054FC1"/>
    <w:rsid w:val="0005532B"/>
    <w:rsid w:val="00055468"/>
    <w:rsid w:val="000560CA"/>
    <w:rsid w:val="00057099"/>
    <w:rsid w:val="000619B3"/>
    <w:rsid w:val="0007095A"/>
    <w:rsid w:val="000732AC"/>
    <w:rsid w:val="0007734E"/>
    <w:rsid w:val="000808D6"/>
    <w:rsid w:val="0008155E"/>
    <w:rsid w:val="00083978"/>
    <w:rsid w:val="000849A6"/>
    <w:rsid w:val="00085314"/>
    <w:rsid w:val="000854E7"/>
    <w:rsid w:val="0008578C"/>
    <w:rsid w:val="00090414"/>
    <w:rsid w:val="00090D3C"/>
    <w:rsid w:val="00093022"/>
    <w:rsid w:val="0009381B"/>
    <w:rsid w:val="00094CA1"/>
    <w:rsid w:val="00096D1F"/>
    <w:rsid w:val="000A01B3"/>
    <w:rsid w:val="000A26B9"/>
    <w:rsid w:val="000A4416"/>
    <w:rsid w:val="000B04B1"/>
    <w:rsid w:val="000B1772"/>
    <w:rsid w:val="000B334E"/>
    <w:rsid w:val="000B39F7"/>
    <w:rsid w:val="000B5929"/>
    <w:rsid w:val="000B5F8D"/>
    <w:rsid w:val="000B6644"/>
    <w:rsid w:val="000B6FA5"/>
    <w:rsid w:val="000C0507"/>
    <w:rsid w:val="000C0F45"/>
    <w:rsid w:val="000C27E6"/>
    <w:rsid w:val="000C3985"/>
    <w:rsid w:val="000C4F27"/>
    <w:rsid w:val="000C4F7E"/>
    <w:rsid w:val="000C6B73"/>
    <w:rsid w:val="000D2837"/>
    <w:rsid w:val="000D31A4"/>
    <w:rsid w:val="000D70DD"/>
    <w:rsid w:val="000E0425"/>
    <w:rsid w:val="000E0B9A"/>
    <w:rsid w:val="000E0F8A"/>
    <w:rsid w:val="000E105F"/>
    <w:rsid w:val="000E2C5F"/>
    <w:rsid w:val="000E3094"/>
    <w:rsid w:val="000E43F2"/>
    <w:rsid w:val="000E61CC"/>
    <w:rsid w:val="000E6797"/>
    <w:rsid w:val="000E6F6D"/>
    <w:rsid w:val="000E6FAE"/>
    <w:rsid w:val="000F10A8"/>
    <w:rsid w:val="000F3C04"/>
    <w:rsid w:val="000F49BD"/>
    <w:rsid w:val="000F4E38"/>
    <w:rsid w:val="000F5741"/>
    <w:rsid w:val="0010018F"/>
    <w:rsid w:val="00100D7E"/>
    <w:rsid w:val="00100EFD"/>
    <w:rsid w:val="0010358C"/>
    <w:rsid w:val="00104FDD"/>
    <w:rsid w:val="00105ED7"/>
    <w:rsid w:val="001103CC"/>
    <w:rsid w:val="00110F8C"/>
    <w:rsid w:val="0011117A"/>
    <w:rsid w:val="00111750"/>
    <w:rsid w:val="0011397B"/>
    <w:rsid w:val="00114C3F"/>
    <w:rsid w:val="00116ABA"/>
    <w:rsid w:val="00116D63"/>
    <w:rsid w:val="0012526C"/>
    <w:rsid w:val="001267BC"/>
    <w:rsid w:val="00126FAF"/>
    <w:rsid w:val="001276D1"/>
    <w:rsid w:val="00132109"/>
    <w:rsid w:val="0013295A"/>
    <w:rsid w:val="00133A51"/>
    <w:rsid w:val="0013480A"/>
    <w:rsid w:val="001366BB"/>
    <w:rsid w:val="0014360B"/>
    <w:rsid w:val="00143BD9"/>
    <w:rsid w:val="00144020"/>
    <w:rsid w:val="0014677E"/>
    <w:rsid w:val="00146837"/>
    <w:rsid w:val="0015083C"/>
    <w:rsid w:val="00151F55"/>
    <w:rsid w:val="00152076"/>
    <w:rsid w:val="001550B8"/>
    <w:rsid w:val="00156DA5"/>
    <w:rsid w:val="00157551"/>
    <w:rsid w:val="00161738"/>
    <w:rsid w:val="00161F2C"/>
    <w:rsid w:val="00163D1D"/>
    <w:rsid w:val="00164E52"/>
    <w:rsid w:val="00164F2A"/>
    <w:rsid w:val="00165A95"/>
    <w:rsid w:val="00166B02"/>
    <w:rsid w:val="00166E62"/>
    <w:rsid w:val="001702E0"/>
    <w:rsid w:val="00170C30"/>
    <w:rsid w:val="001717BF"/>
    <w:rsid w:val="00171D53"/>
    <w:rsid w:val="00176437"/>
    <w:rsid w:val="00176B17"/>
    <w:rsid w:val="001770BF"/>
    <w:rsid w:val="00181DF0"/>
    <w:rsid w:val="001821D2"/>
    <w:rsid w:val="0018418B"/>
    <w:rsid w:val="001846F7"/>
    <w:rsid w:val="0018636D"/>
    <w:rsid w:val="0018755D"/>
    <w:rsid w:val="001900E6"/>
    <w:rsid w:val="001924B8"/>
    <w:rsid w:val="00192574"/>
    <w:rsid w:val="001945BD"/>
    <w:rsid w:val="00196EB4"/>
    <w:rsid w:val="001976A9"/>
    <w:rsid w:val="00197969"/>
    <w:rsid w:val="001A08AC"/>
    <w:rsid w:val="001A24AF"/>
    <w:rsid w:val="001A28F5"/>
    <w:rsid w:val="001A36F3"/>
    <w:rsid w:val="001A44F7"/>
    <w:rsid w:val="001A545D"/>
    <w:rsid w:val="001A560F"/>
    <w:rsid w:val="001A6516"/>
    <w:rsid w:val="001A7E86"/>
    <w:rsid w:val="001B0306"/>
    <w:rsid w:val="001B12C1"/>
    <w:rsid w:val="001B1A54"/>
    <w:rsid w:val="001B1F70"/>
    <w:rsid w:val="001B30CE"/>
    <w:rsid w:val="001C2172"/>
    <w:rsid w:val="001C3257"/>
    <w:rsid w:val="001C36F6"/>
    <w:rsid w:val="001C491B"/>
    <w:rsid w:val="001C54C0"/>
    <w:rsid w:val="001C79A7"/>
    <w:rsid w:val="001D1298"/>
    <w:rsid w:val="001D4FE2"/>
    <w:rsid w:val="001D7EAC"/>
    <w:rsid w:val="001E0475"/>
    <w:rsid w:val="001E167B"/>
    <w:rsid w:val="001E172F"/>
    <w:rsid w:val="001E5713"/>
    <w:rsid w:val="001F000D"/>
    <w:rsid w:val="001F21AE"/>
    <w:rsid w:val="001F2F1C"/>
    <w:rsid w:val="001F33E8"/>
    <w:rsid w:val="001F4635"/>
    <w:rsid w:val="001F4BFB"/>
    <w:rsid w:val="001F61C7"/>
    <w:rsid w:val="001F7699"/>
    <w:rsid w:val="001F773F"/>
    <w:rsid w:val="001F79AF"/>
    <w:rsid w:val="001F7E08"/>
    <w:rsid w:val="002008A0"/>
    <w:rsid w:val="00203A7F"/>
    <w:rsid w:val="00205E8C"/>
    <w:rsid w:val="00206CE6"/>
    <w:rsid w:val="002114BA"/>
    <w:rsid w:val="00211A84"/>
    <w:rsid w:val="00212445"/>
    <w:rsid w:val="00212884"/>
    <w:rsid w:val="002131F3"/>
    <w:rsid w:val="00213E4A"/>
    <w:rsid w:val="0021549E"/>
    <w:rsid w:val="002162F3"/>
    <w:rsid w:val="00220743"/>
    <w:rsid w:val="00220CD1"/>
    <w:rsid w:val="002234A9"/>
    <w:rsid w:val="002243DB"/>
    <w:rsid w:val="00226C4B"/>
    <w:rsid w:val="002272ED"/>
    <w:rsid w:val="002300F4"/>
    <w:rsid w:val="002312CD"/>
    <w:rsid w:val="00231622"/>
    <w:rsid w:val="00231D0B"/>
    <w:rsid w:val="0023203E"/>
    <w:rsid w:val="002351A7"/>
    <w:rsid w:val="0023616A"/>
    <w:rsid w:val="00236D1E"/>
    <w:rsid w:val="00237379"/>
    <w:rsid w:val="00240187"/>
    <w:rsid w:val="002429BB"/>
    <w:rsid w:val="00245892"/>
    <w:rsid w:val="00245CD1"/>
    <w:rsid w:val="00247656"/>
    <w:rsid w:val="00247E04"/>
    <w:rsid w:val="002505BD"/>
    <w:rsid w:val="002510C5"/>
    <w:rsid w:val="00253096"/>
    <w:rsid w:val="0025329A"/>
    <w:rsid w:val="0025460F"/>
    <w:rsid w:val="00257B04"/>
    <w:rsid w:val="00257ECE"/>
    <w:rsid w:val="0026595D"/>
    <w:rsid w:val="00266D26"/>
    <w:rsid w:val="002717B7"/>
    <w:rsid w:val="002740F5"/>
    <w:rsid w:val="00274D44"/>
    <w:rsid w:val="00281198"/>
    <w:rsid w:val="002827C2"/>
    <w:rsid w:val="002828D3"/>
    <w:rsid w:val="0028309A"/>
    <w:rsid w:val="00283375"/>
    <w:rsid w:val="00284A93"/>
    <w:rsid w:val="00286393"/>
    <w:rsid w:val="0028741D"/>
    <w:rsid w:val="00287B47"/>
    <w:rsid w:val="00290F3B"/>
    <w:rsid w:val="00293ED2"/>
    <w:rsid w:val="002A09D1"/>
    <w:rsid w:val="002A10A2"/>
    <w:rsid w:val="002A305B"/>
    <w:rsid w:val="002A5DE1"/>
    <w:rsid w:val="002A758F"/>
    <w:rsid w:val="002A79A8"/>
    <w:rsid w:val="002A7EDD"/>
    <w:rsid w:val="002B1E66"/>
    <w:rsid w:val="002B1FD3"/>
    <w:rsid w:val="002B58C0"/>
    <w:rsid w:val="002B5B5B"/>
    <w:rsid w:val="002B6EC3"/>
    <w:rsid w:val="002B7AE1"/>
    <w:rsid w:val="002C1FFA"/>
    <w:rsid w:val="002C4C62"/>
    <w:rsid w:val="002C5D05"/>
    <w:rsid w:val="002C65AA"/>
    <w:rsid w:val="002C67C8"/>
    <w:rsid w:val="002C696D"/>
    <w:rsid w:val="002D004B"/>
    <w:rsid w:val="002D1888"/>
    <w:rsid w:val="002D1EFD"/>
    <w:rsid w:val="002D391A"/>
    <w:rsid w:val="002D3C06"/>
    <w:rsid w:val="002D48C3"/>
    <w:rsid w:val="002D6653"/>
    <w:rsid w:val="002D745F"/>
    <w:rsid w:val="002E1B82"/>
    <w:rsid w:val="002E24F6"/>
    <w:rsid w:val="002E462B"/>
    <w:rsid w:val="002F0B28"/>
    <w:rsid w:val="002F271F"/>
    <w:rsid w:val="002F2F3A"/>
    <w:rsid w:val="002F36A4"/>
    <w:rsid w:val="002F52FA"/>
    <w:rsid w:val="002F534D"/>
    <w:rsid w:val="002F5433"/>
    <w:rsid w:val="002F6CD7"/>
    <w:rsid w:val="002F7C64"/>
    <w:rsid w:val="00300767"/>
    <w:rsid w:val="0031200E"/>
    <w:rsid w:val="003120F2"/>
    <w:rsid w:val="00312B14"/>
    <w:rsid w:val="00312EAE"/>
    <w:rsid w:val="00313E84"/>
    <w:rsid w:val="0031472B"/>
    <w:rsid w:val="003152B3"/>
    <w:rsid w:val="00316701"/>
    <w:rsid w:val="00316E90"/>
    <w:rsid w:val="003172E2"/>
    <w:rsid w:val="00317D12"/>
    <w:rsid w:val="00320C1F"/>
    <w:rsid w:val="00321722"/>
    <w:rsid w:val="003226BA"/>
    <w:rsid w:val="003236B6"/>
    <w:rsid w:val="00323A24"/>
    <w:rsid w:val="003301E7"/>
    <w:rsid w:val="00331354"/>
    <w:rsid w:val="003314D7"/>
    <w:rsid w:val="00331FCD"/>
    <w:rsid w:val="00332658"/>
    <w:rsid w:val="003354E1"/>
    <w:rsid w:val="00335E52"/>
    <w:rsid w:val="003366C6"/>
    <w:rsid w:val="00336D4C"/>
    <w:rsid w:val="00340B65"/>
    <w:rsid w:val="00342138"/>
    <w:rsid w:val="00342315"/>
    <w:rsid w:val="00345177"/>
    <w:rsid w:val="00346346"/>
    <w:rsid w:val="0035340B"/>
    <w:rsid w:val="00356E10"/>
    <w:rsid w:val="0036327D"/>
    <w:rsid w:val="0036373A"/>
    <w:rsid w:val="00365615"/>
    <w:rsid w:val="003661C8"/>
    <w:rsid w:val="00366FE9"/>
    <w:rsid w:val="00367DFB"/>
    <w:rsid w:val="00372C21"/>
    <w:rsid w:val="0037398A"/>
    <w:rsid w:val="00373F77"/>
    <w:rsid w:val="003748B1"/>
    <w:rsid w:val="0037553C"/>
    <w:rsid w:val="003809B1"/>
    <w:rsid w:val="00385D49"/>
    <w:rsid w:val="00386FA5"/>
    <w:rsid w:val="003875A6"/>
    <w:rsid w:val="00392D44"/>
    <w:rsid w:val="00394668"/>
    <w:rsid w:val="00395062"/>
    <w:rsid w:val="0039711E"/>
    <w:rsid w:val="00397322"/>
    <w:rsid w:val="003A207C"/>
    <w:rsid w:val="003A23B5"/>
    <w:rsid w:val="003A25BA"/>
    <w:rsid w:val="003A42FA"/>
    <w:rsid w:val="003A4D3B"/>
    <w:rsid w:val="003A528A"/>
    <w:rsid w:val="003A58AA"/>
    <w:rsid w:val="003A62FF"/>
    <w:rsid w:val="003A7B2B"/>
    <w:rsid w:val="003B1886"/>
    <w:rsid w:val="003B450D"/>
    <w:rsid w:val="003C5145"/>
    <w:rsid w:val="003C534C"/>
    <w:rsid w:val="003C59FC"/>
    <w:rsid w:val="003C68F5"/>
    <w:rsid w:val="003C7F9D"/>
    <w:rsid w:val="003C7FFE"/>
    <w:rsid w:val="003D24FB"/>
    <w:rsid w:val="003D5AC2"/>
    <w:rsid w:val="003D6094"/>
    <w:rsid w:val="003D7172"/>
    <w:rsid w:val="003E10BC"/>
    <w:rsid w:val="003E3C0B"/>
    <w:rsid w:val="003F1B6D"/>
    <w:rsid w:val="003F3A46"/>
    <w:rsid w:val="003F3D36"/>
    <w:rsid w:val="003F4CAA"/>
    <w:rsid w:val="003F5257"/>
    <w:rsid w:val="00403A1E"/>
    <w:rsid w:val="00404EC5"/>
    <w:rsid w:val="0040693E"/>
    <w:rsid w:val="00407E35"/>
    <w:rsid w:val="00410A32"/>
    <w:rsid w:val="00410B64"/>
    <w:rsid w:val="00412BE9"/>
    <w:rsid w:val="00413664"/>
    <w:rsid w:val="00415ABA"/>
    <w:rsid w:val="00415D20"/>
    <w:rsid w:val="00417D3F"/>
    <w:rsid w:val="00421EAD"/>
    <w:rsid w:val="004232DE"/>
    <w:rsid w:val="00423F41"/>
    <w:rsid w:val="00425406"/>
    <w:rsid w:val="0042774C"/>
    <w:rsid w:val="004315B2"/>
    <w:rsid w:val="004324EB"/>
    <w:rsid w:val="00433301"/>
    <w:rsid w:val="004333C4"/>
    <w:rsid w:val="00435028"/>
    <w:rsid w:val="004354D3"/>
    <w:rsid w:val="0043619B"/>
    <w:rsid w:val="0043643E"/>
    <w:rsid w:val="00436597"/>
    <w:rsid w:val="00436CC1"/>
    <w:rsid w:val="00436DB7"/>
    <w:rsid w:val="00437D8F"/>
    <w:rsid w:val="00440DC3"/>
    <w:rsid w:val="00442AF8"/>
    <w:rsid w:val="00442CC6"/>
    <w:rsid w:val="0044342B"/>
    <w:rsid w:val="004440C3"/>
    <w:rsid w:val="00444166"/>
    <w:rsid w:val="00444409"/>
    <w:rsid w:val="0044685D"/>
    <w:rsid w:val="0044787D"/>
    <w:rsid w:val="00454151"/>
    <w:rsid w:val="00454AE9"/>
    <w:rsid w:val="004550D9"/>
    <w:rsid w:val="00456934"/>
    <w:rsid w:val="00457655"/>
    <w:rsid w:val="004607D8"/>
    <w:rsid w:val="00461FA0"/>
    <w:rsid w:val="00464604"/>
    <w:rsid w:val="00465B5B"/>
    <w:rsid w:val="00472D30"/>
    <w:rsid w:val="00474185"/>
    <w:rsid w:val="00474356"/>
    <w:rsid w:val="004770EA"/>
    <w:rsid w:val="0048102A"/>
    <w:rsid w:val="0048120A"/>
    <w:rsid w:val="00483611"/>
    <w:rsid w:val="00485BEB"/>
    <w:rsid w:val="0048667E"/>
    <w:rsid w:val="00487FBE"/>
    <w:rsid w:val="00490898"/>
    <w:rsid w:val="00493D13"/>
    <w:rsid w:val="00496037"/>
    <w:rsid w:val="0049648C"/>
    <w:rsid w:val="00497901"/>
    <w:rsid w:val="004A24BA"/>
    <w:rsid w:val="004A289C"/>
    <w:rsid w:val="004A3281"/>
    <w:rsid w:val="004A5796"/>
    <w:rsid w:val="004A778C"/>
    <w:rsid w:val="004B1D39"/>
    <w:rsid w:val="004B214B"/>
    <w:rsid w:val="004B40A1"/>
    <w:rsid w:val="004B5D03"/>
    <w:rsid w:val="004B6A74"/>
    <w:rsid w:val="004B74D9"/>
    <w:rsid w:val="004C022A"/>
    <w:rsid w:val="004C26EE"/>
    <w:rsid w:val="004C49D2"/>
    <w:rsid w:val="004C51BD"/>
    <w:rsid w:val="004C5CC0"/>
    <w:rsid w:val="004E0FE9"/>
    <w:rsid w:val="004E249B"/>
    <w:rsid w:val="004E453F"/>
    <w:rsid w:val="004F30E0"/>
    <w:rsid w:val="004F3F57"/>
    <w:rsid w:val="004F59F4"/>
    <w:rsid w:val="0050213A"/>
    <w:rsid w:val="00503607"/>
    <w:rsid w:val="00506BBC"/>
    <w:rsid w:val="00510655"/>
    <w:rsid w:val="005124ED"/>
    <w:rsid w:val="00516299"/>
    <w:rsid w:val="005164FB"/>
    <w:rsid w:val="00517AB2"/>
    <w:rsid w:val="0052275E"/>
    <w:rsid w:val="00522AF5"/>
    <w:rsid w:val="005246E2"/>
    <w:rsid w:val="005263CB"/>
    <w:rsid w:val="00527315"/>
    <w:rsid w:val="0052769C"/>
    <w:rsid w:val="00530AC2"/>
    <w:rsid w:val="00530C34"/>
    <w:rsid w:val="00532099"/>
    <w:rsid w:val="00534474"/>
    <w:rsid w:val="00534805"/>
    <w:rsid w:val="00536035"/>
    <w:rsid w:val="005369A7"/>
    <w:rsid w:val="00541E5A"/>
    <w:rsid w:val="00543889"/>
    <w:rsid w:val="00544D2E"/>
    <w:rsid w:val="00545D9C"/>
    <w:rsid w:val="00551FD3"/>
    <w:rsid w:val="0056038D"/>
    <w:rsid w:val="00560DE8"/>
    <w:rsid w:val="005615FF"/>
    <w:rsid w:val="00561E6F"/>
    <w:rsid w:val="005632DF"/>
    <w:rsid w:val="005665BF"/>
    <w:rsid w:val="005701B4"/>
    <w:rsid w:val="00570429"/>
    <w:rsid w:val="005722B3"/>
    <w:rsid w:val="00573D0B"/>
    <w:rsid w:val="00573D5B"/>
    <w:rsid w:val="005746A1"/>
    <w:rsid w:val="00575433"/>
    <w:rsid w:val="00577A71"/>
    <w:rsid w:val="00581E15"/>
    <w:rsid w:val="00581EF9"/>
    <w:rsid w:val="005829F6"/>
    <w:rsid w:val="00587A54"/>
    <w:rsid w:val="005921A0"/>
    <w:rsid w:val="00592AAA"/>
    <w:rsid w:val="00593789"/>
    <w:rsid w:val="005A2F0E"/>
    <w:rsid w:val="005A38B4"/>
    <w:rsid w:val="005A5095"/>
    <w:rsid w:val="005A5A83"/>
    <w:rsid w:val="005A63BF"/>
    <w:rsid w:val="005A6FB5"/>
    <w:rsid w:val="005A75D1"/>
    <w:rsid w:val="005A76B7"/>
    <w:rsid w:val="005A78B0"/>
    <w:rsid w:val="005B22E5"/>
    <w:rsid w:val="005B2ED6"/>
    <w:rsid w:val="005B427A"/>
    <w:rsid w:val="005C12D8"/>
    <w:rsid w:val="005C1CCE"/>
    <w:rsid w:val="005C2E55"/>
    <w:rsid w:val="005C2FAF"/>
    <w:rsid w:val="005D08C8"/>
    <w:rsid w:val="005D0F1D"/>
    <w:rsid w:val="005D180C"/>
    <w:rsid w:val="005D2AC1"/>
    <w:rsid w:val="005D52BB"/>
    <w:rsid w:val="005E0475"/>
    <w:rsid w:val="005E0484"/>
    <w:rsid w:val="005E059D"/>
    <w:rsid w:val="005E1E67"/>
    <w:rsid w:val="005E2600"/>
    <w:rsid w:val="005E4716"/>
    <w:rsid w:val="005F06DC"/>
    <w:rsid w:val="005F4FF6"/>
    <w:rsid w:val="005F62A9"/>
    <w:rsid w:val="005F6C5F"/>
    <w:rsid w:val="0060188B"/>
    <w:rsid w:val="00602053"/>
    <w:rsid w:val="0060559A"/>
    <w:rsid w:val="00607FD4"/>
    <w:rsid w:val="00611F32"/>
    <w:rsid w:val="00615085"/>
    <w:rsid w:val="00615E38"/>
    <w:rsid w:val="0061670C"/>
    <w:rsid w:val="00617695"/>
    <w:rsid w:val="006201F1"/>
    <w:rsid w:val="00621D83"/>
    <w:rsid w:val="0063102D"/>
    <w:rsid w:val="00631580"/>
    <w:rsid w:val="0063197B"/>
    <w:rsid w:val="00631E70"/>
    <w:rsid w:val="00634119"/>
    <w:rsid w:val="006369B8"/>
    <w:rsid w:val="00636FD6"/>
    <w:rsid w:val="00643504"/>
    <w:rsid w:val="0064453E"/>
    <w:rsid w:val="006446E9"/>
    <w:rsid w:val="00644954"/>
    <w:rsid w:val="0064525F"/>
    <w:rsid w:val="00645CBE"/>
    <w:rsid w:val="00645FC8"/>
    <w:rsid w:val="00646057"/>
    <w:rsid w:val="00646DA7"/>
    <w:rsid w:val="00650E9C"/>
    <w:rsid w:val="00651827"/>
    <w:rsid w:val="00651DE3"/>
    <w:rsid w:val="00655485"/>
    <w:rsid w:val="006565FE"/>
    <w:rsid w:val="00656EC5"/>
    <w:rsid w:val="00657074"/>
    <w:rsid w:val="00664DDC"/>
    <w:rsid w:val="006652D1"/>
    <w:rsid w:val="00665A63"/>
    <w:rsid w:val="0066619D"/>
    <w:rsid w:val="00666443"/>
    <w:rsid w:val="006720C5"/>
    <w:rsid w:val="00676BBA"/>
    <w:rsid w:val="00676D51"/>
    <w:rsid w:val="00677664"/>
    <w:rsid w:val="006776A5"/>
    <w:rsid w:val="00681280"/>
    <w:rsid w:val="00685D2A"/>
    <w:rsid w:val="00686587"/>
    <w:rsid w:val="00687DF7"/>
    <w:rsid w:val="006910E4"/>
    <w:rsid w:val="0069156E"/>
    <w:rsid w:val="00692D29"/>
    <w:rsid w:val="00693574"/>
    <w:rsid w:val="006936AA"/>
    <w:rsid w:val="00693C74"/>
    <w:rsid w:val="006970CC"/>
    <w:rsid w:val="006A1BB3"/>
    <w:rsid w:val="006A43B2"/>
    <w:rsid w:val="006A49D4"/>
    <w:rsid w:val="006A68B9"/>
    <w:rsid w:val="006A72D6"/>
    <w:rsid w:val="006B220E"/>
    <w:rsid w:val="006B2F3B"/>
    <w:rsid w:val="006B351B"/>
    <w:rsid w:val="006B3DF4"/>
    <w:rsid w:val="006B42FA"/>
    <w:rsid w:val="006B50CC"/>
    <w:rsid w:val="006B600A"/>
    <w:rsid w:val="006B635E"/>
    <w:rsid w:val="006B6BDC"/>
    <w:rsid w:val="006B6ED9"/>
    <w:rsid w:val="006B7554"/>
    <w:rsid w:val="006B7DC1"/>
    <w:rsid w:val="006C012D"/>
    <w:rsid w:val="006C0AFE"/>
    <w:rsid w:val="006C1F18"/>
    <w:rsid w:val="006C406D"/>
    <w:rsid w:val="006C7496"/>
    <w:rsid w:val="006C793F"/>
    <w:rsid w:val="006D19B7"/>
    <w:rsid w:val="006D2A2B"/>
    <w:rsid w:val="006D2EF0"/>
    <w:rsid w:val="006D4E04"/>
    <w:rsid w:val="006D56D5"/>
    <w:rsid w:val="006D66EB"/>
    <w:rsid w:val="006D7059"/>
    <w:rsid w:val="006E0C8C"/>
    <w:rsid w:val="006E1377"/>
    <w:rsid w:val="006E158A"/>
    <w:rsid w:val="006E1A78"/>
    <w:rsid w:val="006E1C7E"/>
    <w:rsid w:val="006E4C51"/>
    <w:rsid w:val="006F09F3"/>
    <w:rsid w:val="006F1F19"/>
    <w:rsid w:val="006F31C5"/>
    <w:rsid w:val="006F3A33"/>
    <w:rsid w:val="00702D6E"/>
    <w:rsid w:val="007103F5"/>
    <w:rsid w:val="00712129"/>
    <w:rsid w:val="007131F8"/>
    <w:rsid w:val="00715A41"/>
    <w:rsid w:val="00715B99"/>
    <w:rsid w:val="007163C4"/>
    <w:rsid w:val="007201A1"/>
    <w:rsid w:val="00722647"/>
    <w:rsid w:val="007266C2"/>
    <w:rsid w:val="00726A99"/>
    <w:rsid w:val="00727461"/>
    <w:rsid w:val="0072786A"/>
    <w:rsid w:val="0072796C"/>
    <w:rsid w:val="00730CF5"/>
    <w:rsid w:val="0073324D"/>
    <w:rsid w:val="00736B17"/>
    <w:rsid w:val="00736DF9"/>
    <w:rsid w:val="0073782A"/>
    <w:rsid w:val="0074115C"/>
    <w:rsid w:val="00742857"/>
    <w:rsid w:val="0074440C"/>
    <w:rsid w:val="007461E4"/>
    <w:rsid w:val="007470FD"/>
    <w:rsid w:val="00747F7C"/>
    <w:rsid w:val="007506A4"/>
    <w:rsid w:val="00752CFB"/>
    <w:rsid w:val="00752D77"/>
    <w:rsid w:val="00752FF6"/>
    <w:rsid w:val="00753C51"/>
    <w:rsid w:val="00754DE3"/>
    <w:rsid w:val="00756495"/>
    <w:rsid w:val="00757F5F"/>
    <w:rsid w:val="00762EC9"/>
    <w:rsid w:val="0076339C"/>
    <w:rsid w:val="007646A5"/>
    <w:rsid w:val="00764D15"/>
    <w:rsid w:val="00765868"/>
    <w:rsid w:val="00765A0E"/>
    <w:rsid w:val="00767F49"/>
    <w:rsid w:val="0077357C"/>
    <w:rsid w:val="00774FAC"/>
    <w:rsid w:val="00776537"/>
    <w:rsid w:val="0077676D"/>
    <w:rsid w:val="00781367"/>
    <w:rsid w:val="00784135"/>
    <w:rsid w:val="00792136"/>
    <w:rsid w:val="00794A95"/>
    <w:rsid w:val="0079545C"/>
    <w:rsid w:val="00795602"/>
    <w:rsid w:val="00796DD0"/>
    <w:rsid w:val="007A0209"/>
    <w:rsid w:val="007A0FA7"/>
    <w:rsid w:val="007A1E44"/>
    <w:rsid w:val="007A335B"/>
    <w:rsid w:val="007A5DD0"/>
    <w:rsid w:val="007A6CD7"/>
    <w:rsid w:val="007A70E2"/>
    <w:rsid w:val="007A76B4"/>
    <w:rsid w:val="007B27BC"/>
    <w:rsid w:val="007B3715"/>
    <w:rsid w:val="007B5071"/>
    <w:rsid w:val="007B6F9D"/>
    <w:rsid w:val="007C1166"/>
    <w:rsid w:val="007C3361"/>
    <w:rsid w:val="007C352F"/>
    <w:rsid w:val="007C4E4A"/>
    <w:rsid w:val="007C6D21"/>
    <w:rsid w:val="007C7692"/>
    <w:rsid w:val="007D08CE"/>
    <w:rsid w:val="007D1B79"/>
    <w:rsid w:val="007D1F14"/>
    <w:rsid w:val="007D20D4"/>
    <w:rsid w:val="007D4193"/>
    <w:rsid w:val="007D4BCB"/>
    <w:rsid w:val="007E1221"/>
    <w:rsid w:val="007E2876"/>
    <w:rsid w:val="007E38C4"/>
    <w:rsid w:val="007E5283"/>
    <w:rsid w:val="007E73B1"/>
    <w:rsid w:val="007F13E0"/>
    <w:rsid w:val="007F228B"/>
    <w:rsid w:val="007F3450"/>
    <w:rsid w:val="007F607A"/>
    <w:rsid w:val="0080035D"/>
    <w:rsid w:val="00801A3F"/>
    <w:rsid w:val="00803FDE"/>
    <w:rsid w:val="0080675E"/>
    <w:rsid w:val="008071B1"/>
    <w:rsid w:val="00810778"/>
    <w:rsid w:val="00812987"/>
    <w:rsid w:val="00814A1B"/>
    <w:rsid w:val="00814B76"/>
    <w:rsid w:val="00816FC9"/>
    <w:rsid w:val="0082021B"/>
    <w:rsid w:val="00821E93"/>
    <w:rsid w:val="00821FA9"/>
    <w:rsid w:val="00822363"/>
    <w:rsid w:val="0082349F"/>
    <w:rsid w:val="00823610"/>
    <w:rsid w:val="00823C9B"/>
    <w:rsid w:val="008253AE"/>
    <w:rsid w:val="00827B25"/>
    <w:rsid w:val="0083020D"/>
    <w:rsid w:val="00831EA0"/>
    <w:rsid w:val="0083414D"/>
    <w:rsid w:val="00835257"/>
    <w:rsid w:val="00836218"/>
    <w:rsid w:val="008365DF"/>
    <w:rsid w:val="0084197A"/>
    <w:rsid w:val="00841C0B"/>
    <w:rsid w:val="008475D2"/>
    <w:rsid w:val="00850E24"/>
    <w:rsid w:val="008512DE"/>
    <w:rsid w:val="00856D54"/>
    <w:rsid w:val="00857075"/>
    <w:rsid w:val="008600A0"/>
    <w:rsid w:val="00861280"/>
    <w:rsid w:val="00862261"/>
    <w:rsid w:val="0086765F"/>
    <w:rsid w:val="00870521"/>
    <w:rsid w:val="00874CAF"/>
    <w:rsid w:val="00874DE3"/>
    <w:rsid w:val="008752A5"/>
    <w:rsid w:val="00875B7B"/>
    <w:rsid w:val="00876F85"/>
    <w:rsid w:val="00877744"/>
    <w:rsid w:val="0088096F"/>
    <w:rsid w:val="00883FAE"/>
    <w:rsid w:val="00886241"/>
    <w:rsid w:val="00887632"/>
    <w:rsid w:val="0089055D"/>
    <w:rsid w:val="00890D74"/>
    <w:rsid w:val="0089143E"/>
    <w:rsid w:val="00894D2E"/>
    <w:rsid w:val="00894EF8"/>
    <w:rsid w:val="008950D0"/>
    <w:rsid w:val="00895596"/>
    <w:rsid w:val="00895A86"/>
    <w:rsid w:val="008A2B46"/>
    <w:rsid w:val="008A2FFF"/>
    <w:rsid w:val="008A7330"/>
    <w:rsid w:val="008B36D3"/>
    <w:rsid w:val="008B3DA2"/>
    <w:rsid w:val="008B4875"/>
    <w:rsid w:val="008B59BF"/>
    <w:rsid w:val="008B5F72"/>
    <w:rsid w:val="008C00C5"/>
    <w:rsid w:val="008C13E5"/>
    <w:rsid w:val="008C3918"/>
    <w:rsid w:val="008C3D7A"/>
    <w:rsid w:val="008C6AB7"/>
    <w:rsid w:val="008D12FF"/>
    <w:rsid w:val="008D198F"/>
    <w:rsid w:val="008D2EFE"/>
    <w:rsid w:val="008D370A"/>
    <w:rsid w:val="008D507C"/>
    <w:rsid w:val="008D5DB8"/>
    <w:rsid w:val="008D777B"/>
    <w:rsid w:val="008D7AE2"/>
    <w:rsid w:val="008E1A31"/>
    <w:rsid w:val="008E2761"/>
    <w:rsid w:val="008E37D4"/>
    <w:rsid w:val="008E6819"/>
    <w:rsid w:val="008E7C5B"/>
    <w:rsid w:val="008F075D"/>
    <w:rsid w:val="008F1CF8"/>
    <w:rsid w:val="008F2164"/>
    <w:rsid w:val="008F24DA"/>
    <w:rsid w:val="008F2529"/>
    <w:rsid w:val="008F39AB"/>
    <w:rsid w:val="008F3B6C"/>
    <w:rsid w:val="008F453C"/>
    <w:rsid w:val="008F6416"/>
    <w:rsid w:val="009029DE"/>
    <w:rsid w:val="00906134"/>
    <w:rsid w:val="009111A1"/>
    <w:rsid w:val="009149AC"/>
    <w:rsid w:val="0091567D"/>
    <w:rsid w:val="00916CC6"/>
    <w:rsid w:val="00917AE2"/>
    <w:rsid w:val="009203C2"/>
    <w:rsid w:val="009207EF"/>
    <w:rsid w:val="00920916"/>
    <w:rsid w:val="00920E28"/>
    <w:rsid w:val="00922594"/>
    <w:rsid w:val="00922671"/>
    <w:rsid w:val="00923565"/>
    <w:rsid w:val="00926381"/>
    <w:rsid w:val="00926FEE"/>
    <w:rsid w:val="0093105B"/>
    <w:rsid w:val="009316CB"/>
    <w:rsid w:val="00931DE9"/>
    <w:rsid w:val="00933113"/>
    <w:rsid w:val="009331BB"/>
    <w:rsid w:val="00936D6A"/>
    <w:rsid w:val="009373CA"/>
    <w:rsid w:val="0094097E"/>
    <w:rsid w:val="00941599"/>
    <w:rsid w:val="00946D86"/>
    <w:rsid w:val="0094758E"/>
    <w:rsid w:val="00952E14"/>
    <w:rsid w:val="00954BBC"/>
    <w:rsid w:val="009554F0"/>
    <w:rsid w:val="00955BE5"/>
    <w:rsid w:val="00957C0C"/>
    <w:rsid w:val="0096055D"/>
    <w:rsid w:val="00961CBA"/>
    <w:rsid w:val="00963317"/>
    <w:rsid w:val="00963A07"/>
    <w:rsid w:val="00963AA3"/>
    <w:rsid w:val="009640A9"/>
    <w:rsid w:val="00964B19"/>
    <w:rsid w:val="00965974"/>
    <w:rsid w:val="00966AE3"/>
    <w:rsid w:val="009709A8"/>
    <w:rsid w:val="0097466E"/>
    <w:rsid w:val="009749E2"/>
    <w:rsid w:val="0098127C"/>
    <w:rsid w:val="009826E7"/>
    <w:rsid w:val="00987A58"/>
    <w:rsid w:val="00991FAF"/>
    <w:rsid w:val="009944A6"/>
    <w:rsid w:val="009948CE"/>
    <w:rsid w:val="009959B6"/>
    <w:rsid w:val="009A0259"/>
    <w:rsid w:val="009A3D89"/>
    <w:rsid w:val="009A3F12"/>
    <w:rsid w:val="009A4D7F"/>
    <w:rsid w:val="009B0662"/>
    <w:rsid w:val="009B1447"/>
    <w:rsid w:val="009B1532"/>
    <w:rsid w:val="009B2881"/>
    <w:rsid w:val="009B3479"/>
    <w:rsid w:val="009B583C"/>
    <w:rsid w:val="009B778A"/>
    <w:rsid w:val="009C1E67"/>
    <w:rsid w:val="009C27EF"/>
    <w:rsid w:val="009C5250"/>
    <w:rsid w:val="009C5EBA"/>
    <w:rsid w:val="009D3560"/>
    <w:rsid w:val="009D4524"/>
    <w:rsid w:val="009D476C"/>
    <w:rsid w:val="009D4CBD"/>
    <w:rsid w:val="009E252A"/>
    <w:rsid w:val="009E3117"/>
    <w:rsid w:val="009E3AFD"/>
    <w:rsid w:val="009E4C61"/>
    <w:rsid w:val="009E58EB"/>
    <w:rsid w:val="009E61B7"/>
    <w:rsid w:val="009E6394"/>
    <w:rsid w:val="009E6F8D"/>
    <w:rsid w:val="009E731E"/>
    <w:rsid w:val="009E7568"/>
    <w:rsid w:val="009F07DD"/>
    <w:rsid w:val="009F17CC"/>
    <w:rsid w:val="009F4E13"/>
    <w:rsid w:val="009F7DFF"/>
    <w:rsid w:val="009F7FA9"/>
    <w:rsid w:val="00A012BD"/>
    <w:rsid w:val="00A012E2"/>
    <w:rsid w:val="00A02A87"/>
    <w:rsid w:val="00A0349D"/>
    <w:rsid w:val="00A07E07"/>
    <w:rsid w:val="00A10AB1"/>
    <w:rsid w:val="00A11369"/>
    <w:rsid w:val="00A11CD9"/>
    <w:rsid w:val="00A144B2"/>
    <w:rsid w:val="00A15049"/>
    <w:rsid w:val="00A1651D"/>
    <w:rsid w:val="00A166B1"/>
    <w:rsid w:val="00A16BA1"/>
    <w:rsid w:val="00A219C6"/>
    <w:rsid w:val="00A22F69"/>
    <w:rsid w:val="00A2376F"/>
    <w:rsid w:val="00A25F32"/>
    <w:rsid w:val="00A2676E"/>
    <w:rsid w:val="00A311BD"/>
    <w:rsid w:val="00A3141B"/>
    <w:rsid w:val="00A317DA"/>
    <w:rsid w:val="00A31C05"/>
    <w:rsid w:val="00A334A0"/>
    <w:rsid w:val="00A35244"/>
    <w:rsid w:val="00A35DA4"/>
    <w:rsid w:val="00A36987"/>
    <w:rsid w:val="00A3699E"/>
    <w:rsid w:val="00A41615"/>
    <w:rsid w:val="00A42560"/>
    <w:rsid w:val="00A42CC0"/>
    <w:rsid w:val="00A43843"/>
    <w:rsid w:val="00A4464A"/>
    <w:rsid w:val="00A44E6F"/>
    <w:rsid w:val="00A45FF5"/>
    <w:rsid w:val="00A47287"/>
    <w:rsid w:val="00A47AA8"/>
    <w:rsid w:val="00A50F9B"/>
    <w:rsid w:val="00A51D3C"/>
    <w:rsid w:val="00A529D3"/>
    <w:rsid w:val="00A60A4A"/>
    <w:rsid w:val="00A60B7D"/>
    <w:rsid w:val="00A61ECF"/>
    <w:rsid w:val="00A630B3"/>
    <w:rsid w:val="00A637AB"/>
    <w:rsid w:val="00A63B53"/>
    <w:rsid w:val="00A652C6"/>
    <w:rsid w:val="00A65335"/>
    <w:rsid w:val="00A6709B"/>
    <w:rsid w:val="00A676A3"/>
    <w:rsid w:val="00A71E53"/>
    <w:rsid w:val="00A73AAF"/>
    <w:rsid w:val="00A74022"/>
    <w:rsid w:val="00A75AFA"/>
    <w:rsid w:val="00A77359"/>
    <w:rsid w:val="00A8001B"/>
    <w:rsid w:val="00A81666"/>
    <w:rsid w:val="00A82409"/>
    <w:rsid w:val="00A824D5"/>
    <w:rsid w:val="00A8311C"/>
    <w:rsid w:val="00A83354"/>
    <w:rsid w:val="00A837A1"/>
    <w:rsid w:val="00A84866"/>
    <w:rsid w:val="00A84B07"/>
    <w:rsid w:val="00A84D8B"/>
    <w:rsid w:val="00A850EE"/>
    <w:rsid w:val="00A86463"/>
    <w:rsid w:val="00A901D2"/>
    <w:rsid w:val="00A908F7"/>
    <w:rsid w:val="00A92C84"/>
    <w:rsid w:val="00A93AA9"/>
    <w:rsid w:val="00A95BF5"/>
    <w:rsid w:val="00A964D5"/>
    <w:rsid w:val="00A973D7"/>
    <w:rsid w:val="00AA0501"/>
    <w:rsid w:val="00AA144E"/>
    <w:rsid w:val="00AA2255"/>
    <w:rsid w:val="00AA2D1B"/>
    <w:rsid w:val="00AA44EA"/>
    <w:rsid w:val="00AA4C07"/>
    <w:rsid w:val="00AA5566"/>
    <w:rsid w:val="00AA5823"/>
    <w:rsid w:val="00AA641B"/>
    <w:rsid w:val="00AA76C7"/>
    <w:rsid w:val="00AB2B17"/>
    <w:rsid w:val="00AB576F"/>
    <w:rsid w:val="00AB765E"/>
    <w:rsid w:val="00AC0728"/>
    <w:rsid w:val="00AC0A2A"/>
    <w:rsid w:val="00AC0D30"/>
    <w:rsid w:val="00AC11D8"/>
    <w:rsid w:val="00AC1370"/>
    <w:rsid w:val="00AC202B"/>
    <w:rsid w:val="00AC2439"/>
    <w:rsid w:val="00AC2C62"/>
    <w:rsid w:val="00AC3EDB"/>
    <w:rsid w:val="00AC575F"/>
    <w:rsid w:val="00AD0FF1"/>
    <w:rsid w:val="00AD11F2"/>
    <w:rsid w:val="00AD2DC7"/>
    <w:rsid w:val="00AD316A"/>
    <w:rsid w:val="00AD3B4E"/>
    <w:rsid w:val="00AD406C"/>
    <w:rsid w:val="00AD5632"/>
    <w:rsid w:val="00AE08BE"/>
    <w:rsid w:val="00AE0E6F"/>
    <w:rsid w:val="00AE11A9"/>
    <w:rsid w:val="00AE1D7C"/>
    <w:rsid w:val="00AF1DC5"/>
    <w:rsid w:val="00AF25B6"/>
    <w:rsid w:val="00AF366A"/>
    <w:rsid w:val="00AF4975"/>
    <w:rsid w:val="00AF4FB4"/>
    <w:rsid w:val="00AF6B4E"/>
    <w:rsid w:val="00AF72B7"/>
    <w:rsid w:val="00B009B7"/>
    <w:rsid w:val="00B015FC"/>
    <w:rsid w:val="00B02B17"/>
    <w:rsid w:val="00B02D4B"/>
    <w:rsid w:val="00B0349A"/>
    <w:rsid w:val="00B043B4"/>
    <w:rsid w:val="00B05B03"/>
    <w:rsid w:val="00B07538"/>
    <w:rsid w:val="00B118D1"/>
    <w:rsid w:val="00B130EF"/>
    <w:rsid w:val="00B136E2"/>
    <w:rsid w:val="00B14164"/>
    <w:rsid w:val="00B14676"/>
    <w:rsid w:val="00B1518E"/>
    <w:rsid w:val="00B1734A"/>
    <w:rsid w:val="00B17EBB"/>
    <w:rsid w:val="00B21E82"/>
    <w:rsid w:val="00B22B00"/>
    <w:rsid w:val="00B244B2"/>
    <w:rsid w:val="00B31C4A"/>
    <w:rsid w:val="00B334B9"/>
    <w:rsid w:val="00B365F5"/>
    <w:rsid w:val="00B37A39"/>
    <w:rsid w:val="00B41BC9"/>
    <w:rsid w:val="00B42F68"/>
    <w:rsid w:val="00B43196"/>
    <w:rsid w:val="00B43A38"/>
    <w:rsid w:val="00B46F4C"/>
    <w:rsid w:val="00B47114"/>
    <w:rsid w:val="00B5157E"/>
    <w:rsid w:val="00B5444E"/>
    <w:rsid w:val="00B55722"/>
    <w:rsid w:val="00B578F6"/>
    <w:rsid w:val="00B61B7E"/>
    <w:rsid w:val="00B61D40"/>
    <w:rsid w:val="00B624E9"/>
    <w:rsid w:val="00B62C73"/>
    <w:rsid w:val="00B662DF"/>
    <w:rsid w:val="00B669F6"/>
    <w:rsid w:val="00B67378"/>
    <w:rsid w:val="00B703C9"/>
    <w:rsid w:val="00B7199E"/>
    <w:rsid w:val="00B71E4C"/>
    <w:rsid w:val="00B73798"/>
    <w:rsid w:val="00B74962"/>
    <w:rsid w:val="00B81314"/>
    <w:rsid w:val="00B81C73"/>
    <w:rsid w:val="00B826BF"/>
    <w:rsid w:val="00B82A3A"/>
    <w:rsid w:val="00B82EBC"/>
    <w:rsid w:val="00B862C9"/>
    <w:rsid w:val="00B90324"/>
    <w:rsid w:val="00B929D4"/>
    <w:rsid w:val="00B94907"/>
    <w:rsid w:val="00B94972"/>
    <w:rsid w:val="00B97BC4"/>
    <w:rsid w:val="00B97F1D"/>
    <w:rsid w:val="00BA006C"/>
    <w:rsid w:val="00BA418A"/>
    <w:rsid w:val="00BA42A7"/>
    <w:rsid w:val="00BA43B4"/>
    <w:rsid w:val="00BA5C01"/>
    <w:rsid w:val="00BA7917"/>
    <w:rsid w:val="00BB441A"/>
    <w:rsid w:val="00BB4F9D"/>
    <w:rsid w:val="00BB7AC7"/>
    <w:rsid w:val="00BB7B20"/>
    <w:rsid w:val="00BC03F2"/>
    <w:rsid w:val="00BC090A"/>
    <w:rsid w:val="00BC3CE1"/>
    <w:rsid w:val="00BC4AF2"/>
    <w:rsid w:val="00BC4BFD"/>
    <w:rsid w:val="00BC4D6D"/>
    <w:rsid w:val="00BC4F83"/>
    <w:rsid w:val="00BD0CB9"/>
    <w:rsid w:val="00BD1BEB"/>
    <w:rsid w:val="00BD3EA9"/>
    <w:rsid w:val="00BD5BB0"/>
    <w:rsid w:val="00BE0E0F"/>
    <w:rsid w:val="00BE13CF"/>
    <w:rsid w:val="00BE1407"/>
    <w:rsid w:val="00BE1C49"/>
    <w:rsid w:val="00BE1CCD"/>
    <w:rsid w:val="00BE4CEC"/>
    <w:rsid w:val="00BE4EF8"/>
    <w:rsid w:val="00BE6099"/>
    <w:rsid w:val="00BF1757"/>
    <w:rsid w:val="00BF2004"/>
    <w:rsid w:val="00BF32EC"/>
    <w:rsid w:val="00BF4797"/>
    <w:rsid w:val="00BF5E51"/>
    <w:rsid w:val="00BF62FB"/>
    <w:rsid w:val="00BF68E2"/>
    <w:rsid w:val="00C000E0"/>
    <w:rsid w:val="00C03242"/>
    <w:rsid w:val="00C036E1"/>
    <w:rsid w:val="00C042B1"/>
    <w:rsid w:val="00C04448"/>
    <w:rsid w:val="00C058A4"/>
    <w:rsid w:val="00C05A3A"/>
    <w:rsid w:val="00C05FAA"/>
    <w:rsid w:val="00C06497"/>
    <w:rsid w:val="00C06E5C"/>
    <w:rsid w:val="00C10B2C"/>
    <w:rsid w:val="00C11B58"/>
    <w:rsid w:val="00C12601"/>
    <w:rsid w:val="00C12A11"/>
    <w:rsid w:val="00C14934"/>
    <w:rsid w:val="00C21A08"/>
    <w:rsid w:val="00C237CC"/>
    <w:rsid w:val="00C23C3C"/>
    <w:rsid w:val="00C23C3D"/>
    <w:rsid w:val="00C260C1"/>
    <w:rsid w:val="00C27D12"/>
    <w:rsid w:val="00C31AC9"/>
    <w:rsid w:val="00C31B72"/>
    <w:rsid w:val="00C32060"/>
    <w:rsid w:val="00C323AA"/>
    <w:rsid w:val="00C324EC"/>
    <w:rsid w:val="00C3775C"/>
    <w:rsid w:val="00C40B23"/>
    <w:rsid w:val="00C416EE"/>
    <w:rsid w:val="00C41AC7"/>
    <w:rsid w:val="00C4213F"/>
    <w:rsid w:val="00C42A1E"/>
    <w:rsid w:val="00C46B94"/>
    <w:rsid w:val="00C471D5"/>
    <w:rsid w:val="00C47E89"/>
    <w:rsid w:val="00C51395"/>
    <w:rsid w:val="00C52FE9"/>
    <w:rsid w:val="00C55F97"/>
    <w:rsid w:val="00C565F9"/>
    <w:rsid w:val="00C56F0D"/>
    <w:rsid w:val="00C57E80"/>
    <w:rsid w:val="00C57FE7"/>
    <w:rsid w:val="00C60A15"/>
    <w:rsid w:val="00C61DBE"/>
    <w:rsid w:val="00C61DCE"/>
    <w:rsid w:val="00C6398E"/>
    <w:rsid w:val="00C645FA"/>
    <w:rsid w:val="00C6586F"/>
    <w:rsid w:val="00C66FFE"/>
    <w:rsid w:val="00C708B9"/>
    <w:rsid w:val="00C714FB"/>
    <w:rsid w:val="00C71D1D"/>
    <w:rsid w:val="00C77079"/>
    <w:rsid w:val="00C8110B"/>
    <w:rsid w:val="00C84FCC"/>
    <w:rsid w:val="00C87E62"/>
    <w:rsid w:val="00C87F2F"/>
    <w:rsid w:val="00C92B14"/>
    <w:rsid w:val="00C941EE"/>
    <w:rsid w:val="00C9673F"/>
    <w:rsid w:val="00CA135A"/>
    <w:rsid w:val="00CA180D"/>
    <w:rsid w:val="00CA2B60"/>
    <w:rsid w:val="00CA4B89"/>
    <w:rsid w:val="00CA6DF1"/>
    <w:rsid w:val="00CB0B63"/>
    <w:rsid w:val="00CB233E"/>
    <w:rsid w:val="00CB58B9"/>
    <w:rsid w:val="00CB64E8"/>
    <w:rsid w:val="00CB7CB3"/>
    <w:rsid w:val="00CC3DD0"/>
    <w:rsid w:val="00CC3FA5"/>
    <w:rsid w:val="00CC401C"/>
    <w:rsid w:val="00CC4F25"/>
    <w:rsid w:val="00CC6473"/>
    <w:rsid w:val="00CC6A3F"/>
    <w:rsid w:val="00CC6A54"/>
    <w:rsid w:val="00CD381B"/>
    <w:rsid w:val="00CD4578"/>
    <w:rsid w:val="00CD6417"/>
    <w:rsid w:val="00CD6E90"/>
    <w:rsid w:val="00CD6F95"/>
    <w:rsid w:val="00CD7C71"/>
    <w:rsid w:val="00CE19F2"/>
    <w:rsid w:val="00CE3EFC"/>
    <w:rsid w:val="00CE607E"/>
    <w:rsid w:val="00CE6642"/>
    <w:rsid w:val="00CE704C"/>
    <w:rsid w:val="00CE78E6"/>
    <w:rsid w:val="00CE7D61"/>
    <w:rsid w:val="00CF0394"/>
    <w:rsid w:val="00CF18D0"/>
    <w:rsid w:val="00CF4201"/>
    <w:rsid w:val="00CF4998"/>
    <w:rsid w:val="00CF72F3"/>
    <w:rsid w:val="00D01439"/>
    <w:rsid w:val="00D01846"/>
    <w:rsid w:val="00D0238C"/>
    <w:rsid w:val="00D02D63"/>
    <w:rsid w:val="00D06829"/>
    <w:rsid w:val="00D078D2"/>
    <w:rsid w:val="00D1024C"/>
    <w:rsid w:val="00D11033"/>
    <w:rsid w:val="00D112B5"/>
    <w:rsid w:val="00D116D7"/>
    <w:rsid w:val="00D11DEA"/>
    <w:rsid w:val="00D1728E"/>
    <w:rsid w:val="00D27264"/>
    <w:rsid w:val="00D30FC4"/>
    <w:rsid w:val="00D314D7"/>
    <w:rsid w:val="00D31D15"/>
    <w:rsid w:val="00D32364"/>
    <w:rsid w:val="00D32B88"/>
    <w:rsid w:val="00D33FA7"/>
    <w:rsid w:val="00D34C38"/>
    <w:rsid w:val="00D37402"/>
    <w:rsid w:val="00D37581"/>
    <w:rsid w:val="00D400F8"/>
    <w:rsid w:val="00D407F2"/>
    <w:rsid w:val="00D42556"/>
    <w:rsid w:val="00D43742"/>
    <w:rsid w:val="00D45EF3"/>
    <w:rsid w:val="00D476C4"/>
    <w:rsid w:val="00D50215"/>
    <w:rsid w:val="00D53839"/>
    <w:rsid w:val="00D5475A"/>
    <w:rsid w:val="00D556E5"/>
    <w:rsid w:val="00D55F00"/>
    <w:rsid w:val="00D571DC"/>
    <w:rsid w:val="00D57A41"/>
    <w:rsid w:val="00D6004A"/>
    <w:rsid w:val="00D621E6"/>
    <w:rsid w:val="00D63899"/>
    <w:rsid w:val="00D6418B"/>
    <w:rsid w:val="00D655B6"/>
    <w:rsid w:val="00D67944"/>
    <w:rsid w:val="00D754A6"/>
    <w:rsid w:val="00D75CC1"/>
    <w:rsid w:val="00D8345F"/>
    <w:rsid w:val="00D83D04"/>
    <w:rsid w:val="00D8748D"/>
    <w:rsid w:val="00D90DEE"/>
    <w:rsid w:val="00D91EB7"/>
    <w:rsid w:val="00D91F41"/>
    <w:rsid w:val="00D95D2A"/>
    <w:rsid w:val="00D9680B"/>
    <w:rsid w:val="00D96C31"/>
    <w:rsid w:val="00D96D14"/>
    <w:rsid w:val="00DA55EB"/>
    <w:rsid w:val="00DA5C4E"/>
    <w:rsid w:val="00DB13A5"/>
    <w:rsid w:val="00DB287C"/>
    <w:rsid w:val="00DB3029"/>
    <w:rsid w:val="00DB4AB9"/>
    <w:rsid w:val="00DB4F95"/>
    <w:rsid w:val="00DB5E9D"/>
    <w:rsid w:val="00DB5E9E"/>
    <w:rsid w:val="00DB74CB"/>
    <w:rsid w:val="00DC069B"/>
    <w:rsid w:val="00DC1FE5"/>
    <w:rsid w:val="00DC4181"/>
    <w:rsid w:val="00DC41B4"/>
    <w:rsid w:val="00DC4C58"/>
    <w:rsid w:val="00DC4E0F"/>
    <w:rsid w:val="00DC58A4"/>
    <w:rsid w:val="00DC6B31"/>
    <w:rsid w:val="00DD1B7D"/>
    <w:rsid w:val="00DD22B7"/>
    <w:rsid w:val="00DD26B5"/>
    <w:rsid w:val="00DD2CD5"/>
    <w:rsid w:val="00DD3261"/>
    <w:rsid w:val="00DD3C31"/>
    <w:rsid w:val="00DD4396"/>
    <w:rsid w:val="00DD714A"/>
    <w:rsid w:val="00DD72E2"/>
    <w:rsid w:val="00DE4D5D"/>
    <w:rsid w:val="00DE709E"/>
    <w:rsid w:val="00DF0D8E"/>
    <w:rsid w:val="00DF16F4"/>
    <w:rsid w:val="00DF1EDD"/>
    <w:rsid w:val="00DF1F01"/>
    <w:rsid w:val="00DF25C2"/>
    <w:rsid w:val="00DF278B"/>
    <w:rsid w:val="00DF2B0B"/>
    <w:rsid w:val="00DF7567"/>
    <w:rsid w:val="00E00020"/>
    <w:rsid w:val="00E03141"/>
    <w:rsid w:val="00E032FC"/>
    <w:rsid w:val="00E05997"/>
    <w:rsid w:val="00E070B1"/>
    <w:rsid w:val="00E07E78"/>
    <w:rsid w:val="00E1037E"/>
    <w:rsid w:val="00E11262"/>
    <w:rsid w:val="00E126BC"/>
    <w:rsid w:val="00E1281F"/>
    <w:rsid w:val="00E134CE"/>
    <w:rsid w:val="00E2069B"/>
    <w:rsid w:val="00E20ED0"/>
    <w:rsid w:val="00E21590"/>
    <w:rsid w:val="00E23BC0"/>
    <w:rsid w:val="00E23CC1"/>
    <w:rsid w:val="00E243DD"/>
    <w:rsid w:val="00E2454D"/>
    <w:rsid w:val="00E25DCF"/>
    <w:rsid w:val="00E27433"/>
    <w:rsid w:val="00E31438"/>
    <w:rsid w:val="00E3391A"/>
    <w:rsid w:val="00E40445"/>
    <w:rsid w:val="00E42409"/>
    <w:rsid w:val="00E43174"/>
    <w:rsid w:val="00E4409F"/>
    <w:rsid w:val="00E463FD"/>
    <w:rsid w:val="00E4680B"/>
    <w:rsid w:val="00E46863"/>
    <w:rsid w:val="00E47B53"/>
    <w:rsid w:val="00E47DBA"/>
    <w:rsid w:val="00E511D4"/>
    <w:rsid w:val="00E516D0"/>
    <w:rsid w:val="00E517F6"/>
    <w:rsid w:val="00E52509"/>
    <w:rsid w:val="00E52F96"/>
    <w:rsid w:val="00E53E67"/>
    <w:rsid w:val="00E5592E"/>
    <w:rsid w:val="00E617C1"/>
    <w:rsid w:val="00E62B3F"/>
    <w:rsid w:val="00E633F1"/>
    <w:rsid w:val="00E640A9"/>
    <w:rsid w:val="00E66559"/>
    <w:rsid w:val="00E671B7"/>
    <w:rsid w:val="00E7096E"/>
    <w:rsid w:val="00E7098B"/>
    <w:rsid w:val="00E70E98"/>
    <w:rsid w:val="00E76A44"/>
    <w:rsid w:val="00E7735D"/>
    <w:rsid w:val="00E80BCE"/>
    <w:rsid w:val="00E82895"/>
    <w:rsid w:val="00E83FD7"/>
    <w:rsid w:val="00E8486A"/>
    <w:rsid w:val="00E8487F"/>
    <w:rsid w:val="00E85C4E"/>
    <w:rsid w:val="00E86511"/>
    <w:rsid w:val="00E906E6"/>
    <w:rsid w:val="00E92705"/>
    <w:rsid w:val="00E955AF"/>
    <w:rsid w:val="00E95679"/>
    <w:rsid w:val="00E95C2A"/>
    <w:rsid w:val="00EA123F"/>
    <w:rsid w:val="00EA154D"/>
    <w:rsid w:val="00EA1B56"/>
    <w:rsid w:val="00EA1DC0"/>
    <w:rsid w:val="00EA2166"/>
    <w:rsid w:val="00EA4DCC"/>
    <w:rsid w:val="00EA55BF"/>
    <w:rsid w:val="00EA59AF"/>
    <w:rsid w:val="00EA7E61"/>
    <w:rsid w:val="00EB171E"/>
    <w:rsid w:val="00EB1CE3"/>
    <w:rsid w:val="00EB3763"/>
    <w:rsid w:val="00EB4501"/>
    <w:rsid w:val="00EB51D1"/>
    <w:rsid w:val="00EB555A"/>
    <w:rsid w:val="00EB6B07"/>
    <w:rsid w:val="00EC07BD"/>
    <w:rsid w:val="00EC0AA2"/>
    <w:rsid w:val="00EC1F33"/>
    <w:rsid w:val="00EC25EA"/>
    <w:rsid w:val="00EC6089"/>
    <w:rsid w:val="00EC6A30"/>
    <w:rsid w:val="00ED0BCF"/>
    <w:rsid w:val="00ED3294"/>
    <w:rsid w:val="00ED4146"/>
    <w:rsid w:val="00ED6372"/>
    <w:rsid w:val="00ED730C"/>
    <w:rsid w:val="00ED790E"/>
    <w:rsid w:val="00ED7C31"/>
    <w:rsid w:val="00ED7E1B"/>
    <w:rsid w:val="00ED7ECE"/>
    <w:rsid w:val="00EE0C96"/>
    <w:rsid w:val="00EE1324"/>
    <w:rsid w:val="00EE56D1"/>
    <w:rsid w:val="00EE6DB8"/>
    <w:rsid w:val="00EF1E1D"/>
    <w:rsid w:val="00EF2033"/>
    <w:rsid w:val="00EF782A"/>
    <w:rsid w:val="00F008D0"/>
    <w:rsid w:val="00F01151"/>
    <w:rsid w:val="00F0192F"/>
    <w:rsid w:val="00F030D1"/>
    <w:rsid w:val="00F04430"/>
    <w:rsid w:val="00F134B2"/>
    <w:rsid w:val="00F17574"/>
    <w:rsid w:val="00F239FE"/>
    <w:rsid w:val="00F27EDD"/>
    <w:rsid w:val="00F30E9B"/>
    <w:rsid w:val="00F31B58"/>
    <w:rsid w:val="00F34251"/>
    <w:rsid w:val="00F34ABE"/>
    <w:rsid w:val="00F353A2"/>
    <w:rsid w:val="00F353F6"/>
    <w:rsid w:val="00F36817"/>
    <w:rsid w:val="00F36BC2"/>
    <w:rsid w:val="00F36DF0"/>
    <w:rsid w:val="00F377FB"/>
    <w:rsid w:val="00F37EB0"/>
    <w:rsid w:val="00F425B1"/>
    <w:rsid w:val="00F4369A"/>
    <w:rsid w:val="00F44A0D"/>
    <w:rsid w:val="00F44DA1"/>
    <w:rsid w:val="00F45B1C"/>
    <w:rsid w:val="00F47C1E"/>
    <w:rsid w:val="00F47CE7"/>
    <w:rsid w:val="00F50219"/>
    <w:rsid w:val="00F5257D"/>
    <w:rsid w:val="00F55307"/>
    <w:rsid w:val="00F5561E"/>
    <w:rsid w:val="00F60366"/>
    <w:rsid w:val="00F6163F"/>
    <w:rsid w:val="00F62814"/>
    <w:rsid w:val="00F62B07"/>
    <w:rsid w:val="00F62EA0"/>
    <w:rsid w:val="00F639B9"/>
    <w:rsid w:val="00F63F5B"/>
    <w:rsid w:val="00F64A49"/>
    <w:rsid w:val="00F65EEA"/>
    <w:rsid w:val="00F6665A"/>
    <w:rsid w:val="00F6725C"/>
    <w:rsid w:val="00F675FE"/>
    <w:rsid w:val="00F704D8"/>
    <w:rsid w:val="00F71B1A"/>
    <w:rsid w:val="00F71B4B"/>
    <w:rsid w:val="00F736BE"/>
    <w:rsid w:val="00F73CE5"/>
    <w:rsid w:val="00F75D8B"/>
    <w:rsid w:val="00F83FB7"/>
    <w:rsid w:val="00F844BF"/>
    <w:rsid w:val="00F85D66"/>
    <w:rsid w:val="00F86433"/>
    <w:rsid w:val="00F869FC"/>
    <w:rsid w:val="00F87348"/>
    <w:rsid w:val="00F87AA2"/>
    <w:rsid w:val="00F87DE8"/>
    <w:rsid w:val="00F91801"/>
    <w:rsid w:val="00F91F1A"/>
    <w:rsid w:val="00F93F1F"/>
    <w:rsid w:val="00F95330"/>
    <w:rsid w:val="00F95CB1"/>
    <w:rsid w:val="00F9786D"/>
    <w:rsid w:val="00FA06E1"/>
    <w:rsid w:val="00FA0B06"/>
    <w:rsid w:val="00FA124C"/>
    <w:rsid w:val="00FA3E44"/>
    <w:rsid w:val="00FA5AF0"/>
    <w:rsid w:val="00FA617F"/>
    <w:rsid w:val="00FA66D5"/>
    <w:rsid w:val="00FA6BD5"/>
    <w:rsid w:val="00FB000A"/>
    <w:rsid w:val="00FB188D"/>
    <w:rsid w:val="00FB35DA"/>
    <w:rsid w:val="00FB67CF"/>
    <w:rsid w:val="00FB7627"/>
    <w:rsid w:val="00FC01A4"/>
    <w:rsid w:val="00FC182A"/>
    <w:rsid w:val="00FC2469"/>
    <w:rsid w:val="00FC515B"/>
    <w:rsid w:val="00FC7391"/>
    <w:rsid w:val="00FD0CF5"/>
    <w:rsid w:val="00FD0D6C"/>
    <w:rsid w:val="00FD2C64"/>
    <w:rsid w:val="00FD5FC3"/>
    <w:rsid w:val="00FD6D9D"/>
    <w:rsid w:val="00FE0837"/>
    <w:rsid w:val="00FE1759"/>
    <w:rsid w:val="00FE2F5C"/>
    <w:rsid w:val="00FE2FD7"/>
    <w:rsid w:val="00FE37FB"/>
    <w:rsid w:val="00FE6D94"/>
    <w:rsid w:val="00FE7C7B"/>
    <w:rsid w:val="00FF0907"/>
    <w:rsid w:val="00FF1CD5"/>
    <w:rsid w:val="00FF1F23"/>
    <w:rsid w:val="00FF25DD"/>
    <w:rsid w:val="00FF541C"/>
    <w:rsid w:val="00FF747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0"/>
    <w:pPr>
      <w:jc w:val="both"/>
    </w:pPr>
    <w:rPr>
      <w:rFonts w:cstheme="minorHAnsi"/>
      <w:b/>
      <w:sz w:val="24"/>
      <w:szCs w:val="24"/>
    </w:rPr>
  </w:style>
  <w:style w:type="paragraph" w:styleId="Heading1">
    <w:name w:val="heading 1"/>
    <w:basedOn w:val="Normal"/>
    <w:next w:val="Normal"/>
    <w:link w:val="Heading1Char"/>
    <w:uiPriority w:val="9"/>
    <w:qFormat/>
    <w:rsid w:val="00D75CC1"/>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aliases w:val="Título 2 Car Car"/>
    <w:basedOn w:val="Default"/>
    <w:next w:val="Default"/>
    <w:link w:val="Heading2Char"/>
    <w:uiPriority w:val="99"/>
    <w:qFormat/>
    <w:rsid w:val="00A61ECF"/>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0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096E"/>
    <w:pPr>
      <w:ind w:left="720"/>
      <w:contextualSpacing/>
    </w:pPr>
  </w:style>
  <w:style w:type="paragraph" w:customStyle="1" w:styleId="Elementodelistadecomprobacin">
    <w:name w:val="Elemento de lista de comprobación"/>
    <w:basedOn w:val="Normal"/>
    <w:rsid w:val="00676D51"/>
    <w:pPr>
      <w:numPr>
        <w:numId w:val="2"/>
      </w:numPr>
      <w:spacing w:before="60" w:after="0" w:line="240" w:lineRule="auto"/>
    </w:pPr>
    <w:rPr>
      <w:rFonts w:ascii="Times New Roman" w:eastAsia="Times New Roman" w:hAnsi="Times New Roman" w:cs="Times New Roman"/>
      <w:lang w:val="es-ES" w:eastAsia="es-ES" w:bidi="es-ES"/>
    </w:rPr>
  </w:style>
  <w:style w:type="character" w:styleId="Hyperlink">
    <w:name w:val="Hyperlink"/>
    <w:basedOn w:val="DefaultParagraphFont"/>
    <w:uiPriority w:val="99"/>
    <w:unhideWhenUsed/>
    <w:rsid w:val="00B43196"/>
    <w:rPr>
      <w:color w:val="0000FF" w:themeColor="hyperlink"/>
      <w:u w:val="single"/>
    </w:rPr>
  </w:style>
  <w:style w:type="character" w:customStyle="1" w:styleId="Heading2Char">
    <w:name w:val="Heading 2 Char"/>
    <w:aliases w:val="Título 2 Car Car Char"/>
    <w:basedOn w:val="DefaultParagraphFont"/>
    <w:link w:val="Heading2"/>
    <w:uiPriority w:val="99"/>
    <w:rsid w:val="00A61ECF"/>
    <w:rPr>
      <w:rFonts w:ascii="Times New Roman" w:hAnsi="Times New Roman" w:cs="Times New Roman"/>
      <w:sz w:val="24"/>
      <w:szCs w:val="24"/>
    </w:rPr>
  </w:style>
  <w:style w:type="paragraph" w:customStyle="1" w:styleId="Default">
    <w:name w:val="Default"/>
    <w:rsid w:val="00A61ECF"/>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uiPriority w:val="99"/>
    <w:rsid w:val="00F34ABE"/>
    <w:rPr>
      <w:color w:val="000000"/>
    </w:rPr>
  </w:style>
  <w:style w:type="paragraph" w:styleId="BalloonText">
    <w:name w:val="Balloon Text"/>
    <w:basedOn w:val="Normal"/>
    <w:link w:val="BalloonTextChar"/>
    <w:uiPriority w:val="99"/>
    <w:semiHidden/>
    <w:unhideWhenUsed/>
    <w:rsid w:val="005A6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B5"/>
    <w:rPr>
      <w:rFonts w:ascii="Tahoma" w:hAnsi="Tahoma" w:cs="Tahoma"/>
      <w:sz w:val="16"/>
      <w:szCs w:val="16"/>
    </w:rPr>
  </w:style>
  <w:style w:type="table" w:customStyle="1" w:styleId="Sombreadomedio2-nfasis11">
    <w:name w:val="Sombreado medio 2 - Énfasis 11"/>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1">
    <w:name w:val="Sombreado medio 21"/>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752CF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
    <w:name w:val="Medium Grid 3 Accent 4"/>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Grid-Accent5">
    <w:name w:val="Colorful Grid Accent 5"/>
    <w:basedOn w:val="TableNormal"/>
    <w:uiPriority w:val="73"/>
    <w:rsid w:val="00752CF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link w:val="NoSpacingChar"/>
    <w:uiPriority w:val="1"/>
    <w:qFormat/>
    <w:rsid w:val="00A908F7"/>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A908F7"/>
    <w:rPr>
      <w:rFonts w:eastAsiaTheme="minorEastAsia"/>
      <w:lang w:val="es-ES"/>
    </w:rPr>
  </w:style>
  <w:style w:type="paragraph" w:styleId="Header">
    <w:name w:val="header"/>
    <w:basedOn w:val="Normal"/>
    <w:link w:val="HeaderChar"/>
    <w:uiPriority w:val="99"/>
    <w:semiHidden/>
    <w:unhideWhenUsed/>
    <w:rsid w:val="00A908F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A908F7"/>
    <w:rPr>
      <w:rFonts w:cstheme="minorHAnsi"/>
      <w:b/>
      <w:sz w:val="24"/>
      <w:szCs w:val="24"/>
    </w:rPr>
  </w:style>
  <w:style w:type="paragraph" w:styleId="Footer">
    <w:name w:val="footer"/>
    <w:basedOn w:val="Normal"/>
    <w:link w:val="FooterChar"/>
    <w:uiPriority w:val="99"/>
    <w:unhideWhenUsed/>
    <w:rsid w:val="00A908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08F7"/>
    <w:rPr>
      <w:rFonts w:cstheme="minorHAnsi"/>
      <w:b/>
      <w:sz w:val="24"/>
      <w:szCs w:val="24"/>
    </w:rPr>
  </w:style>
  <w:style w:type="table" w:styleId="ColorfulGrid-Accent4">
    <w:name w:val="Colorful Grid Accent 4"/>
    <w:basedOn w:val="TableNormal"/>
    <w:uiPriority w:val="73"/>
    <w:rsid w:val="00E517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Sombreadoclaro-nfasis11">
    <w:name w:val="Sombreado claro - Énfasis 11"/>
    <w:basedOn w:val="TableNormal"/>
    <w:uiPriority w:val="60"/>
    <w:rsid w:val="00E517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rchete-llamada1">
    <w:name w:val="corchete-llamada1"/>
    <w:basedOn w:val="DefaultParagraphFont"/>
    <w:rsid w:val="00794A95"/>
    <w:rPr>
      <w:vanish/>
      <w:webHidden w:val="0"/>
      <w:specVanish w:val="0"/>
    </w:rPr>
  </w:style>
  <w:style w:type="paragraph" w:styleId="NormalWeb">
    <w:name w:val="Normal (Web)"/>
    <w:basedOn w:val="Normal"/>
    <w:uiPriority w:val="99"/>
    <w:unhideWhenUsed/>
    <w:rsid w:val="00F55307"/>
    <w:pPr>
      <w:spacing w:before="100" w:beforeAutospacing="1" w:after="100" w:afterAutospacing="1" w:line="240" w:lineRule="auto"/>
      <w:jc w:val="left"/>
    </w:pPr>
    <w:rPr>
      <w:rFonts w:ascii="Times New Roman" w:eastAsia="Times New Roman" w:hAnsi="Times New Roman" w:cs="Times New Roman"/>
      <w:b w:val="0"/>
      <w:lang w:eastAsia="es-HN"/>
    </w:rPr>
  </w:style>
  <w:style w:type="paragraph" w:styleId="BodyText2">
    <w:name w:val="Body Text 2"/>
    <w:basedOn w:val="Normal"/>
    <w:link w:val="BodyText2Char"/>
    <w:rsid w:val="0052769C"/>
    <w:pPr>
      <w:spacing w:after="0" w:line="240" w:lineRule="auto"/>
    </w:pPr>
    <w:rPr>
      <w:rFonts w:ascii="Times New Roman" w:eastAsia="Times New Roman" w:hAnsi="Times New Roman" w:cs="Times New Roman"/>
      <w:b w:val="0"/>
      <w:szCs w:val="20"/>
      <w:lang w:val="es-MX"/>
    </w:rPr>
  </w:style>
  <w:style w:type="character" w:customStyle="1" w:styleId="BodyText2Char">
    <w:name w:val="Body Text 2 Char"/>
    <w:basedOn w:val="DefaultParagraphFont"/>
    <w:link w:val="BodyText2"/>
    <w:rsid w:val="0052769C"/>
    <w:rPr>
      <w:rFonts w:ascii="Times New Roman" w:eastAsia="Times New Roman" w:hAnsi="Times New Roman" w:cs="Times New Roman"/>
      <w:sz w:val="24"/>
      <w:szCs w:val="20"/>
      <w:lang w:val="es-MX"/>
    </w:rPr>
  </w:style>
  <w:style w:type="paragraph" w:customStyle="1" w:styleId="Pa2">
    <w:name w:val="Pa2"/>
    <w:basedOn w:val="Default"/>
    <w:next w:val="Default"/>
    <w:uiPriority w:val="99"/>
    <w:rsid w:val="007B5071"/>
    <w:pPr>
      <w:spacing w:line="240" w:lineRule="atLeast"/>
    </w:pPr>
    <w:rPr>
      <w:rFonts w:ascii="NAHZKL+Humanist777BT-BoldConden" w:hAnsi="NAHZKL+Humanist777BT-BoldConden" w:cstheme="minorBidi"/>
      <w:color w:val="auto"/>
    </w:rPr>
  </w:style>
  <w:style w:type="character" w:customStyle="1" w:styleId="A8">
    <w:name w:val="A8"/>
    <w:uiPriority w:val="99"/>
    <w:rsid w:val="007B5071"/>
    <w:rPr>
      <w:rFonts w:cs="NAHZKL+Humanist777BT-BoldConden"/>
      <w:color w:val="000000"/>
      <w:sz w:val="14"/>
      <w:szCs w:val="14"/>
    </w:rPr>
  </w:style>
  <w:style w:type="character" w:customStyle="1" w:styleId="A9">
    <w:name w:val="A9"/>
    <w:uiPriority w:val="99"/>
    <w:rsid w:val="007B5071"/>
    <w:rPr>
      <w:rFonts w:ascii="VMJVSV+Humanist777BT-LightConde" w:hAnsi="VMJVSV+Humanist777BT-LightConde" w:cs="VMJVSV+Humanist777BT-LightConde"/>
      <w:color w:val="000000"/>
      <w:sz w:val="10"/>
      <w:szCs w:val="10"/>
    </w:rPr>
  </w:style>
  <w:style w:type="paragraph" w:styleId="BodyText">
    <w:name w:val="Body Text"/>
    <w:basedOn w:val="Normal"/>
    <w:link w:val="BodyTextChar"/>
    <w:uiPriority w:val="99"/>
    <w:unhideWhenUsed/>
    <w:rsid w:val="007C3361"/>
    <w:pPr>
      <w:spacing w:after="120"/>
    </w:pPr>
  </w:style>
  <w:style w:type="character" w:customStyle="1" w:styleId="BodyTextChar">
    <w:name w:val="Body Text Char"/>
    <w:basedOn w:val="DefaultParagraphFont"/>
    <w:link w:val="BodyText"/>
    <w:uiPriority w:val="99"/>
    <w:rsid w:val="007C3361"/>
    <w:rPr>
      <w:rFonts w:cstheme="minorHAnsi"/>
      <w:b/>
      <w:sz w:val="24"/>
      <w:szCs w:val="24"/>
    </w:rPr>
  </w:style>
  <w:style w:type="character" w:customStyle="1" w:styleId="Heading1Char">
    <w:name w:val="Heading 1 Char"/>
    <w:basedOn w:val="DefaultParagraphFont"/>
    <w:link w:val="Heading1"/>
    <w:uiPriority w:val="9"/>
    <w:rsid w:val="00D75CC1"/>
    <w:rPr>
      <w:rFonts w:asciiTheme="majorHAnsi" w:eastAsiaTheme="majorEastAsia" w:hAnsiTheme="majorHAnsi" w:cstheme="majorBidi"/>
      <w:bCs/>
      <w:color w:val="365F91" w:themeColor="accent1" w:themeShade="BF"/>
      <w:sz w:val="28"/>
      <w:szCs w:val="28"/>
    </w:rPr>
  </w:style>
  <w:style w:type="paragraph" w:styleId="TOCHeading">
    <w:name w:val="TOC Heading"/>
    <w:basedOn w:val="Heading1"/>
    <w:next w:val="Normal"/>
    <w:uiPriority w:val="39"/>
    <w:semiHidden/>
    <w:unhideWhenUsed/>
    <w:qFormat/>
    <w:rsid w:val="00D55F00"/>
    <w:pPr>
      <w:jc w:val="left"/>
      <w:outlineLvl w:val="9"/>
    </w:pPr>
    <w:rPr>
      <w:b/>
      <w:lang w:val="en-US" w:eastAsia="ja-JP"/>
    </w:rPr>
  </w:style>
  <w:style w:type="paragraph" w:styleId="TOC1">
    <w:name w:val="toc 1"/>
    <w:basedOn w:val="Normal"/>
    <w:next w:val="Normal"/>
    <w:autoRedefine/>
    <w:uiPriority w:val="39"/>
    <w:unhideWhenUsed/>
    <w:rsid w:val="00D55F00"/>
    <w:pPr>
      <w:spacing w:after="100"/>
    </w:pPr>
  </w:style>
  <w:style w:type="paragraph" w:styleId="TOC2">
    <w:name w:val="toc 2"/>
    <w:basedOn w:val="Normal"/>
    <w:next w:val="Normal"/>
    <w:autoRedefine/>
    <w:uiPriority w:val="39"/>
    <w:unhideWhenUsed/>
    <w:rsid w:val="00D55F00"/>
    <w:pPr>
      <w:spacing w:after="100"/>
      <w:ind w:left="240"/>
    </w:pPr>
  </w:style>
  <w:style w:type="character" w:styleId="CommentReference">
    <w:name w:val="annotation reference"/>
    <w:basedOn w:val="DefaultParagraphFont"/>
    <w:uiPriority w:val="99"/>
    <w:semiHidden/>
    <w:unhideWhenUsed/>
    <w:rsid w:val="00D83D04"/>
    <w:rPr>
      <w:sz w:val="16"/>
      <w:szCs w:val="16"/>
    </w:rPr>
  </w:style>
  <w:style w:type="paragraph" w:styleId="CommentText">
    <w:name w:val="annotation text"/>
    <w:basedOn w:val="Normal"/>
    <w:link w:val="CommentTextChar"/>
    <w:uiPriority w:val="99"/>
    <w:semiHidden/>
    <w:unhideWhenUsed/>
    <w:rsid w:val="00D83D04"/>
    <w:pPr>
      <w:spacing w:line="240" w:lineRule="auto"/>
    </w:pPr>
    <w:rPr>
      <w:sz w:val="20"/>
      <w:szCs w:val="20"/>
    </w:rPr>
  </w:style>
  <w:style w:type="character" w:customStyle="1" w:styleId="CommentTextChar">
    <w:name w:val="Comment Text Char"/>
    <w:basedOn w:val="DefaultParagraphFont"/>
    <w:link w:val="CommentText"/>
    <w:uiPriority w:val="99"/>
    <w:semiHidden/>
    <w:rsid w:val="00D83D04"/>
    <w:rPr>
      <w:rFonts w:cstheme="minorHAnsi"/>
      <w:b/>
      <w:sz w:val="20"/>
      <w:szCs w:val="20"/>
    </w:rPr>
  </w:style>
  <w:style w:type="paragraph" w:styleId="CommentSubject">
    <w:name w:val="annotation subject"/>
    <w:basedOn w:val="CommentText"/>
    <w:next w:val="CommentText"/>
    <w:link w:val="CommentSubjectChar"/>
    <w:uiPriority w:val="99"/>
    <w:semiHidden/>
    <w:unhideWhenUsed/>
    <w:rsid w:val="00D83D04"/>
    <w:rPr>
      <w:bCs/>
    </w:rPr>
  </w:style>
  <w:style w:type="character" w:customStyle="1" w:styleId="CommentSubjectChar">
    <w:name w:val="Comment Subject Char"/>
    <w:basedOn w:val="CommentTextChar"/>
    <w:link w:val="CommentSubject"/>
    <w:uiPriority w:val="99"/>
    <w:semiHidden/>
    <w:rsid w:val="00D83D04"/>
    <w:rPr>
      <w:rFonts w:cstheme="minorHAnsi"/>
      <w:b/>
      <w:bCs/>
      <w:sz w:val="20"/>
      <w:szCs w:val="20"/>
    </w:rPr>
  </w:style>
  <w:style w:type="paragraph" w:styleId="FootnoteText">
    <w:name w:val="footnote text"/>
    <w:basedOn w:val="Normal"/>
    <w:link w:val="FootnoteTextChar"/>
    <w:uiPriority w:val="99"/>
    <w:semiHidden/>
    <w:unhideWhenUsed/>
    <w:rsid w:val="00BE14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407"/>
    <w:rPr>
      <w:rFonts w:cstheme="minorHAnsi"/>
      <w:b/>
      <w:sz w:val="20"/>
      <w:szCs w:val="20"/>
    </w:rPr>
  </w:style>
  <w:style w:type="character" w:styleId="Strong">
    <w:name w:val="Strong"/>
    <w:basedOn w:val="DefaultParagraphFont"/>
    <w:uiPriority w:val="22"/>
    <w:qFormat/>
    <w:rsid w:val="004F30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0"/>
    <w:pPr>
      <w:jc w:val="both"/>
    </w:pPr>
    <w:rPr>
      <w:rFonts w:cstheme="minorHAnsi"/>
      <w:b/>
      <w:sz w:val="24"/>
      <w:szCs w:val="24"/>
    </w:rPr>
  </w:style>
  <w:style w:type="paragraph" w:styleId="Heading1">
    <w:name w:val="heading 1"/>
    <w:basedOn w:val="Normal"/>
    <w:next w:val="Normal"/>
    <w:link w:val="Heading1Char"/>
    <w:uiPriority w:val="9"/>
    <w:qFormat/>
    <w:rsid w:val="00D75CC1"/>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aliases w:val="Título 2 Car Car"/>
    <w:basedOn w:val="Default"/>
    <w:next w:val="Default"/>
    <w:link w:val="Heading2Char"/>
    <w:uiPriority w:val="99"/>
    <w:qFormat/>
    <w:rsid w:val="00A61ECF"/>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0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096E"/>
    <w:pPr>
      <w:ind w:left="720"/>
      <w:contextualSpacing/>
    </w:pPr>
  </w:style>
  <w:style w:type="paragraph" w:customStyle="1" w:styleId="Elementodelistadecomprobacin">
    <w:name w:val="Elemento de lista de comprobación"/>
    <w:basedOn w:val="Normal"/>
    <w:rsid w:val="00676D51"/>
    <w:pPr>
      <w:numPr>
        <w:numId w:val="2"/>
      </w:numPr>
      <w:spacing w:before="60" w:after="0" w:line="240" w:lineRule="auto"/>
    </w:pPr>
    <w:rPr>
      <w:rFonts w:ascii="Times New Roman" w:eastAsia="Times New Roman" w:hAnsi="Times New Roman" w:cs="Times New Roman"/>
      <w:lang w:val="es-ES" w:eastAsia="es-ES" w:bidi="es-ES"/>
    </w:rPr>
  </w:style>
  <w:style w:type="character" w:styleId="Hyperlink">
    <w:name w:val="Hyperlink"/>
    <w:basedOn w:val="DefaultParagraphFont"/>
    <w:uiPriority w:val="99"/>
    <w:unhideWhenUsed/>
    <w:rsid w:val="00B43196"/>
    <w:rPr>
      <w:color w:val="0000FF" w:themeColor="hyperlink"/>
      <w:u w:val="single"/>
    </w:rPr>
  </w:style>
  <w:style w:type="character" w:customStyle="1" w:styleId="Heading2Char">
    <w:name w:val="Heading 2 Char"/>
    <w:aliases w:val="Título 2 Car Car Char"/>
    <w:basedOn w:val="DefaultParagraphFont"/>
    <w:link w:val="Heading2"/>
    <w:uiPriority w:val="99"/>
    <w:rsid w:val="00A61ECF"/>
    <w:rPr>
      <w:rFonts w:ascii="Times New Roman" w:hAnsi="Times New Roman" w:cs="Times New Roman"/>
      <w:sz w:val="24"/>
      <w:szCs w:val="24"/>
    </w:rPr>
  </w:style>
  <w:style w:type="paragraph" w:customStyle="1" w:styleId="Default">
    <w:name w:val="Default"/>
    <w:rsid w:val="00A61ECF"/>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uiPriority w:val="99"/>
    <w:rsid w:val="00F34ABE"/>
    <w:rPr>
      <w:color w:val="000000"/>
    </w:rPr>
  </w:style>
  <w:style w:type="paragraph" w:styleId="BalloonText">
    <w:name w:val="Balloon Text"/>
    <w:basedOn w:val="Normal"/>
    <w:link w:val="BalloonTextChar"/>
    <w:uiPriority w:val="99"/>
    <w:semiHidden/>
    <w:unhideWhenUsed/>
    <w:rsid w:val="005A6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B5"/>
    <w:rPr>
      <w:rFonts w:ascii="Tahoma" w:hAnsi="Tahoma" w:cs="Tahoma"/>
      <w:sz w:val="16"/>
      <w:szCs w:val="16"/>
    </w:rPr>
  </w:style>
  <w:style w:type="table" w:customStyle="1" w:styleId="Sombreadomedio2-nfasis11">
    <w:name w:val="Sombreado medio 2 - Énfasis 11"/>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1">
    <w:name w:val="Sombreado medio 21"/>
    <w:basedOn w:val="TableNormal"/>
    <w:uiPriority w:val="64"/>
    <w:rsid w:val="008F39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752CF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
    <w:name w:val="Medium Grid 3 Accent 4"/>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Grid-Accent5">
    <w:name w:val="Colorful Grid Accent 5"/>
    <w:basedOn w:val="TableNormal"/>
    <w:uiPriority w:val="73"/>
    <w:rsid w:val="00752CF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752C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link w:val="NoSpacingChar"/>
    <w:uiPriority w:val="1"/>
    <w:qFormat/>
    <w:rsid w:val="00A908F7"/>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A908F7"/>
    <w:rPr>
      <w:rFonts w:eastAsiaTheme="minorEastAsia"/>
      <w:lang w:val="es-ES"/>
    </w:rPr>
  </w:style>
  <w:style w:type="paragraph" w:styleId="Header">
    <w:name w:val="header"/>
    <w:basedOn w:val="Normal"/>
    <w:link w:val="HeaderChar"/>
    <w:uiPriority w:val="99"/>
    <w:semiHidden/>
    <w:unhideWhenUsed/>
    <w:rsid w:val="00A908F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A908F7"/>
    <w:rPr>
      <w:rFonts w:cstheme="minorHAnsi"/>
      <w:b/>
      <w:sz w:val="24"/>
      <w:szCs w:val="24"/>
    </w:rPr>
  </w:style>
  <w:style w:type="paragraph" w:styleId="Footer">
    <w:name w:val="footer"/>
    <w:basedOn w:val="Normal"/>
    <w:link w:val="FooterChar"/>
    <w:uiPriority w:val="99"/>
    <w:unhideWhenUsed/>
    <w:rsid w:val="00A908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08F7"/>
    <w:rPr>
      <w:rFonts w:cstheme="minorHAnsi"/>
      <w:b/>
      <w:sz w:val="24"/>
      <w:szCs w:val="24"/>
    </w:rPr>
  </w:style>
  <w:style w:type="table" w:styleId="ColorfulGrid-Accent4">
    <w:name w:val="Colorful Grid Accent 4"/>
    <w:basedOn w:val="TableNormal"/>
    <w:uiPriority w:val="73"/>
    <w:rsid w:val="00E517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Sombreadoclaro-nfasis11">
    <w:name w:val="Sombreado claro - Énfasis 11"/>
    <w:basedOn w:val="TableNormal"/>
    <w:uiPriority w:val="60"/>
    <w:rsid w:val="00E517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rchete-llamada1">
    <w:name w:val="corchete-llamada1"/>
    <w:basedOn w:val="DefaultParagraphFont"/>
    <w:rsid w:val="00794A95"/>
    <w:rPr>
      <w:vanish/>
      <w:webHidden w:val="0"/>
      <w:specVanish w:val="0"/>
    </w:rPr>
  </w:style>
  <w:style w:type="paragraph" w:styleId="NormalWeb">
    <w:name w:val="Normal (Web)"/>
    <w:basedOn w:val="Normal"/>
    <w:uiPriority w:val="99"/>
    <w:unhideWhenUsed/>
    <w:rsid w:val="00F55307"/>
    <w:pPr>
      <w:spacing w:before="100" w:beforeAutospacing="1" w:after="100" w:afterAutospacing="1" w:line="240" w:lineRule="auto"/>
      <w:jc w:val="left"/>
    </w:pPr>
    <w:rPr>
      <w:rFonts w:ascii="Times New Roman" w:eastAsia="Times New Roman" w:hAnsi="Times New Roman" w:cs="Times New Roman"/>
      <w:b w:val="0"/>
      <w:lang w:eastAsia="es-HN"/>
    </w:rPr>
  </w:style>
  <w:style w:type="paragraph" w:styleId="BodyText2">
    <w:name w:val="Body Text 2"/>
    <w:basedOn w:val="Normal"/>
    <w:link w:val="BodyText2Char"/>
    <w:rsid w:val="0052769C"/>
    <w:pPr>
      <w:spacing w:after="0" w:line="240" w:lineRule="auto"/>
    </w:pPr>
    <w:rPr>
      <w:rFonts w:ascii="Times New Roman" w:eastAsia="Times New Roman" w:hAnsi="Times New Roman" w:cs="Times New Roman"/>
      <w:b w:val="0"/>
      <w:szCs w:val="20"/>
      <w:lang w:val="es-MX"/>
    </w:rPr>
  </w:style>
  <w:style w:type="character" w:customStyle="1" w:styleId="BodyText2Char">
    <w:name w:val="Body Text 2 Char"/>
    <w:basedOn w:val="DefaultParagraphFont"/>
    <w:link w:val="BodyText2"/>
    <w:rsid w:val="0052769C"/>
    <w:rPr>
      <w:rFonts w:ascii="Times New Roman" w:eastAsia="Times New Roman" w:hAnsi="Times New Roman" w:cs="Times New Roman"/>
      <w:sz w:val="24"/>
      <w:szCs w:val="20"/>
      <w:lang w:val="es-MX"/>
    </w:rPr>
  </w:style>
  <w:style w:type="paragraph" w:customStyle="1" w:styleId="Pa2">
    <w:name w:val="Pa2"/>
    <w:basedOn w:val="Default"/>
    <w:next w:val="Default"/>
    <w:uiPriority w:val="99"/>
    <w:rsid w:val="007B5071"/>
    <w:pPr>
      <w:spacing w:line="240" w:lineRule="atLeast"/>
    </w:pPr>
    <w:rPr>
      <w:rFonts w:ascii="NAHZKL+Humanist777BT-BoldConden" w:hAnsi="NAHZKL+Humanist777BT-BoldConden" w:cstheme="minorBidi"/>
      <w:color w:val="auto"/>
    </w:rPr>
  </w:style>
  <w:style w:type="character" w:customStyle="1" w:styleId="A8">
    <w:name w:val="A8"/>
    <w:uiPriority w:val="99"/>
    <w:rsid w:val="007B5071"/>
    <w:rPr>
      <w:rFonts w:cs="NAHZKL+Humanist777BT-BoldConden"/>
      <w:color w:val="000000"/>
      <w:sz w:val="14"/>
      <w:szCs w:val="14"/>
    </w:rPr>
  </w:style>
  <w:style w:type="character" w:customStyle="1" w:styleId="A9">
    <w:name w:val="A9"/>
    <w:uiPriority w:val="99"/>
    <w:rsid w:val="007B5071"/>
    <w:rPr>
      <w:rFonts w:ascii="VMJVSV+Humanist777BT-LightConde" w:hAnsi="VMJVSV+Humanist777BT-LightConde" w:cs="VMJVSV+Humanist777BT-LightConde"/>
      <w:color w:val="000000"/>
      <w:sz w:val="10"/>
      <w:szCs w:val="10"/>
    </w:rPr>
  </w:style>
  <w:style w:type="paragraph" w:styleId="BodyText">
    <w:name w:val="Body Text"/>
    <w:basedOn w:val="Normal"/>
    <w:link w:val="BodyTextChar"/>
    <w:uiPriority w:val="99"/>
    <w:unhideWhenUsed/>
    <w:rsid w:val="007C3361"/>
    <w:pPr>
      <w:spacing w:after="120"/>
    </w:pPr>
  </w:style>
  <w:style w:type="character" w:customStyle="1" w:styleId="BodyTextChar">
    <w:name w:val="Body Text Char"/>
    <w:basedOn w:val="DefaultParagraphFont"/>
    <w:link w:val="BodyText"/>
    <w:uiPriority w:val="99"/>
    <w:rsid w:val="007C3361"/>
    <w:rPr>
      <w:rFonts w:cstheme="minorHAnsi"/>
      <w:b/>
      <w:sz w:val="24"/>
      <w:szCs w:val="24"/>
    </w:rPr>
  </w:style>
  <w:style w:type="character" w:customStyle="1" w:styleId="Heading1Char">
    <w:name w:val="Heading 1 Char"/>
    <w:basedOn w:val="DefaultParagraphFont"/>
    <w:link w:val="Heading1"/>
    <w:uiPriority w:val="9"/>
    <w:rsid w:val="00D75CC1"/>
    <w:rPr>
      <w:rFonts w:asciiTheme="majorHAnsi" w:eastAsiaTheme="majorEastAsia" w:hAnsiTheme="majorHAnsi" w:cstheme="majorBidi"/>
      <w:bCs/>
      <w:color w:val="365F91" w:themeColor="accent1" w:themeShade="BF"/>
      <w:sz w:val="28"/>
      <w:szCs w:val="28"/>
    </w:rPr>
  </w:style>
  <w:style w:type="paragraph" w:styleId="TOCHeading">
    <w:name w:val="TOC Heading"/>
    <w:basedOn w:val="Heading1"/>
    <w:next w:val="Normal"/>
    <w:uiPriority w:val="39"/>
    <w:semiHidden/>
    <w:unhideWhenUsed/>
    <w:qFormat/>
    <w:rsid w:val="00D55F00"/>
    <w:pPr>
      <w:jc w:val="left"/>
      <w:outlineLvl w:val="9"/>
    </w:pPr>
    <w:rPr>
      <w:b/>
      <w:lang w:val="en-US" w:eastAsia="ja-JP"/>
    </w:rPr>
  </w:style>
  <w:style w:type="paragraph" w:styleId="TOC1">
    <w:name w:val="toc 1"/>
    <w:basedOn w:val="Normal"/>
    <w:next w:val="Normal"/>
    <w:autoRedefine/>
    <w:uiPriority w:val="39"/>
    <w:unhideWhenUsed/>
    <w:rsid w:val="00D55F00"/>
    <w:pPr>
      <w:spacing w:after="100"/>
    </w:pPr>
  </w:style>
  <w:style w:type="paragraph" w:styleId="TOC2">
    <w:name w:val="toc 2"/>
    <w:basedOn w:val="Normal"/>
    <w:next w:val="Normal"/>
    <w:autoRedefine/>
    <w:uiPriority w:val="39"/>
    <w:unhideWhenUsed/>
    <w:rsid w:val="00D55F00"/>
    <w:pPr>
      <w:spacing w:after="100"/>
      <w:ind w:left="240"/>
    </w:pPr>
  </w:style>
  <w:style w:type="character" w:styleId="CommentReference">
    <w:name w:val="annotation reference"/>
    <w:basedOn w:val="DefaultParagraphFont"/>
    <w:uiPriority w:val="99"/>
    <w:semiHidden/>
    <w:unhideWhenUsed/>
    <w:rsid w:val="00D83D04"/>
    <w:rPr>
      <w:sz w:val="16"/>
      <w:szCs w:val="16"/>
    </w:rPr>
  </w:style>
  <w:style w:type="paragraph" w:styleId="CommentText">
    <w:name w:val="annotation text"/>
    <w:basedOn w:val="Normal"/>
    <w:link w:val="CommentTextChar"/>
    <w:uiPriority w:val="99"/>
    <w:semiHidden/>
    <w:unhideWhenUsed/>
    <w:rsid w:val="00D83D04"/>
    <w:pPr>
      <w:spacing w:line="240" w:lineRule="auto"/>
    </w:pPr>
    <w:rPr>
      <w:sz w:val="20"/>
      <w:szCs w:val="20"/>
    </w:rPr>
  </w:style>
  <w:style w:type="character" w:customStyle="1" w:styleId="CommentTextChar">
    <w:name w:val="Comment Text Char"/>
    <w:basedOn w:val="DefaultParagraphFont"/>
    <w:link w:val="CommentText"/>
    <w:uiPriority w:val="99"/>
    <w:semiHidden/>
    <w:rsid w:val="00D83D04"/>
    <w:rPr>
      <w:rFonts w:cstheme="minorHAnsi"/>
      <w:b/>
      <w:sz w:val="20"/>
      <w:szCs w:val="20"/>
    </w:rPr>
  </w:style>
  <w:style w:type="paragraph" w:styleId="CommentSubject">
    <w:name w:val="annotation subject"/>
    <w:basedOn w:val="CommentText"/>
    <w:next w:val="CommentText"/>
    <w:link w:val="CommentSubjectChar"/>
    <w:uiPriority w:val="99"/>
    <w:semiHidden/>
    <w:unhideWhenUsed/>
    <w:rsid w:val="00D83D04"/>
    <w:rPr>
      <w:bCs/>
    </w:rPr>
  </w:style>
  <w:style w:type="character" w:customStyle="1" w:styleId="CommentSubjectChar">
    <w:name w:val="Comment Subject Char"/>
    <w:basedOn w:val="CommentTextChar"/>
    <w:link w:val="CommentSubject"/>
    <w:uiPriority w:val="99"/>
    <w:semiHidden/>
    <w:rsid w:val="00D83D04"/>
    <w:rPr>
      <w:rFonts w:cstheme="minorHAnsi"/>
      <w:b/>
      <w:bCs/>
      <w:sz w:val="20"/>
      <w:szCs w:val="20"/>
    </w:rPr>
  </w:style>
  <w:style w:type="paragraph" w:styleId="FootnoteText">
    <w:name w:val="footnote text"/>
    <w:basedOn w:val="Normal"/>
    <w:link w:val="FootnoteTextChar"/>
    <w:uiPriority w:val="99"/>
    <w:semiHidden/>
    <w:unhideWhenUsed/>
    <w:rsid w:val="00BE14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407"/>
    <w:rPr>
      <w:rFonts w:cstheme="minorHAnsi"/>
      <w:b/>
      <w:sz w:val="20"/>
      <w:szCs w:val="20"/>
    </w:rPr>
  </w:style>
  <w:style w:type="character" w:styleId="Strong">
    <w:name w:val="Strong"/>
    <w:basedOn w:val="DefaultParagraphFont"/>
    <w:uiPriority w:val="22"/>
    <w:qFormat/>
    <w:rsid w:val="004F3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51156">
      <w:bodyDiv w:val="1"/>
      <w:marLeft w:val="0"/>
      <w:marRight w:val="0"/>
      <w:marTop w:val="0"/>
      <w:marBottom w:val="0"/>
      <w:divBdr>
        <w:top w:val="none" w:sz="0" w:space="0" w:color="auto"/>
        <w:left w:val="none" w:sz="0" w:space="0" w:color="auto"/>
        <w:bottom w:val="none" w:sz="0" w:space="0" w:color="auto"/>
        <w:right w:val="none" w:sz="0" w:space="0" w:color="auto"/>
      </w:divBdr>
    </w:div>
    <w:div w:id="443577165">
      <w:bodyDiv w:val="1"/>
      <w:marLeft w:val="0"/>
      <w:marRight w:val="0"/>
      <w:marTop w:val="0"/>
      <w:marBottom w:val="0"/>
      <w:divBdr>
        <w:top w:val="none" w:sz="0" w:space="0" w:color="auto"/>
        <w:left w:val="none" w:sz="0" w:space="0" w:color="auto"/>
        <w:bottom w:val="none" w:sz="0" w:space="0" w:color="auto"/>
        <w:right w:val="none" w:sz="0" w:space="0" w:color="auto"/>
      </w:divBdr>
    </w:div>
    <w:div w:id="480972293">
      <w:bodyDiv w:val="1"/>
      <w:marLeft w:val="0"/>
      <w:marRight w:val="0"/>
      <w:marTop w:val="0"/>
      <w:marBottom w:val="0"/>
      <w:divBdr>
        <w:top w:val="none" w:sz="0" w:space="0" w:color="auto"/>
        <w:left w:val="none" w:sz="0" w:space="0" w:color="auto"/>
        <w:bottom w:val="none" w:sz="0" w:space="0" w:color="auto"/>
        <w:right w:val="none" w:sz="0" w:space="0" w:color="auto"/>
      </w:divBdr>
      <w:divsChild>
        <w:div w:id="79907805">
          <w:marLeft w:val="648"/>
          <w:marRight w:val="0"/>
          <w:marTop w:val="140"/>
          <w:marBottom w:val="0"/>
          <w:divBdr>
            <w:top w:val="none" w:sz="0" w:space="0" w:color="auto"/>
            <w:left w:val="none" w:sz="0" w:space="0" w:color="auto"/>
            <w:bottom w:val="none" w:sz="0" w:space="0" w:color="auto"/>
            <w:right w:val="none" w:sz="0" w:space="0" w:color="auto"/>
          </w:divBdr>
        </w:div>
        <w:div w:id="1073350704">
          <w:marLeft w:val="648"/>
          <w:marRight w:val="0"/>
          <w:marTop w:val="140"/>
          <w:marBottom w:val="0"/>
          <w:divBdr>
            <w:top w:val="none" w:sz="0" w:space="0" w:color="auto"/>
            <w:left w:val="none" w:sz="0" w:space="0" w:color="auto"/>
            <w:bottom w:val="none" w:sz="0" w:space="0" w:color="auto"/>
            <w:right w:val="none" w:sz="0" w:space="0" w:color="auto"/>
          </w:divBdr>
        </w:div>
        <w:div w:id="1840268318">
          <w:marLeft w:val="648"/>
          <w:marRight w:val="0"/>
          <w:marTop w:val="140"/>
          <w:marBottom w:val="0"/>
          <w:divBdr>
            <w:top w:val="none" w:sz="0" w:space="0" w:color="auto"/>
            <w:left w:val="none" w:sz="0" w:space="0" w:color="auto"/>
            <w:bottom w:val="none" w:sz="0" w:space="0" w:color="auto"/>
            <w:right w:val="none" w:sz="0" w:space="0" w:color="auto"/>
          </w:divBdr>
        </w:div>
      </w:divsChild>
    </w:div>
    <w:div w:id="603919784">
      <w:bodyDiv w:val="1"/>
      <w:marLeft w:val="0"/>
      <w:marRight w:val="0"/>
      <w:marTop w:val="0"/>
      <w:marBottom w:val="0"/>
      <w:divBdr>
        <w:top w:val="none" w:sz="0" w:space="0" w:color="auto"/>
        <w:left w:val="none" w:sz="0" w:space="0" w:color="auto"/>
        <w:bottom w:val="none" w:sz="0" w:space="0" w:color="auto"/>
        <w:right w:val="none" w:sz="0" w:space="0" w:color="auto"/>
      </w:divBdr>
      <w:divsChild>
        <w:div w:id="249200457">
          <w:marLeft w:val="965"/>
          <w:marRight w:val="0"/>
          <w:marTop w:val="154"/>
          <w:marBottom w:val="0"/>
          <w:divBdr>
            <w:top w:val="none" w:sz="0" w:space="0" w:color="auto"/>
            <w:left w:val="none" w:sz="0" w:space="0" w:color="auto"/>
            <w:bottom w:val="none" w:sz="0" w:space="0" w:color="auto"/>
            <w:right w:val="none" w:sz="0" w:space="0" w:color="auto"/>
          </w:divBdr>
        </w:div>
        <w:div w:id="936793405">
          <w:marLeft w:val="965"/>
          <w:marRight w:val="0"/>
          <w:marTop w:val="154"/>
          <w:marBottom w:val="0"/>
          <w:divBdr>
            <w:top w:val="none" w:sz="0" w:space="0" w:color="auto"/>
            <w:left w:val="none" w:sz="0" w:space="0" w:color="auto"/>
            <w:bottom w:val="none" w:sz="0" w:space="0" w:color="auto"/>
            <w:right w:val="none" w:sz="0" w:space="0" w:color="auto"/>
          </w:divBdr>
        </w:div>
        <w:div w:id="1232499190">
          <w:marLeft w:val="965"/>
          <w:marRight w:val="0"/>
          <w:marTop w:val="154"/>
          <w:marBottom w:val="0"/>
          <w:divBdr>
            <w:top w:val="none" w:sz="0" w:space="0" w:color="auto"/>
            <w:left w:val="none" w:sz="0" w:space="0" w:color="auto"/>
            <w:bottom w:val="none" w:sz="0" w:space="0" w:color="auto"/>
            <w:right w:val="none" w:sz="0" w:space="0" w:color="auto"/>
          </w:divBdr>
        </w:div>
        <w:div w:id="1816413014">
          <w:marLeft w:val="965"/>
          <w:marRight w:val="0"/>
          <w:marTop w:val="154"/>
          <w:marBottom w:val="0"/>
          <w:divBdr>
            <w:top w:val="none" w:sz="0" w:space="0" w:color="auto"/>
            <w:left w:val="none" w:sz="0" w:space="0" w:color="auto"/>
            <w:bottom w:val="none" w:sz="0" w:space="0" w:color="auto"/>
            <w:right w:val="none" w:sz="0" w:space="0" w:color="auto"/>
          </w:divBdr>
        </w:div>
      </w:divsChild>
    </w:div>
    <w:div w:id="620696686">
      <w:bodyDiv w:val="1"/>
      <w:marLeft w:val="0"/>
      <w:marRight w:val="0"/>
      <w:marTop w:val="0"/>
      <w:marBottom w:val="0"/>
      <w:divBdr>
        <w:top w:val="none" w:sz="0" w:space="0" w:color="auto"/>
        <w:left w:val="none" w:sz="0" w:space="0" w:color="auto"/>
        <w:bottom w:val="none" w:sz="0" w:space="0" w:color="auto"/>
        <w:right w:val="none" w:sz="0" w:space="0" w:color="auto"/>
      </w:divBdr>
      <w:divsChild>
        <w:div w:id="334187788">
          <w:marLeft w:val="965"/>
          <w:marRight w:val="0"/>
          <w:marTop w:val="158"/>
          <w:marBottom w:val="0"/>
          <w:divBdr>
            <w:top w:val="none" w:sz="0" w:space="0" w:color="auto"/>
            <w:left w:val="none" w:sz="0" w:space="0" w:color="auto"/>
            <w:bottom w:val="none" w:sz="0" w:space="0" w:color="auto"/>
            <w:right w:val="none" w:sz="0" w:space="0" w:color="auto"/>
          </w:divBdr>
        </w:div>
        <w:div w:id="512032829">
          <w:marLeft w:val="965"/>
          <w:marRight w:val="0"/>
          <w:marTop w:val="158"/>
          <w:marBottom w:val="0"/>
          <w:divBdr>
            <w:top w:val="none" w:sz="0" w:space="0" w:color="auto"/>
            <w:left w:val="none" w:sz="0" w:space="0" w:color="auto"/>
            <w:bottom w:val="none" w:sz="0" w:space="0" w:color="auto"/>
            <w:right w:val="none" w:sz="0" w:space="0" w:color="auto"/>
          </w:divBdr>
        </w:div>
        <w:div w:id="1550723292">
          <w:marLeft w:val="965"/>
          <w:marRight w:val="0"/>
          <w:marTop w:val="158"/>
          <w:marBottom w:val="0"/>
          <w:divBdr>
            <w:top w:val="none" w:sz="0" w:space="0" w:color="auto"/>
            <w:left w:val="none" w:sz="0" w:space="0" w:color="auto"/>
            <w:bottom w:val="none" w:sz="0" w:space="0" w:color="auto"/>
            <w:right w:val="none" w:sz="0" w:space="0" w:color="auto"/>
          </w:divBdr>
        </w:div>
        <w:div w:id="1779908707">
          <w:marLeft w:val="965"/>
          <w:marRight w:val="0"/>
          <w:marTop w:val="158"/>
          <w:marBottom w:val="0"/>
          <w:divBdr>
            <w:top w:val="none" w:sz="0" w:space="0" w:color="auto"/>
            <w:left w:val="none" w:sz="0" w:space="0" w:color="auto"/>
            <w:bottom w:val="none" w:sz="0" w:space="0" w:color="auto"/>
            <w:right w:val="none" w:sz="0" w:space="0" w:color="auto"/>
          </w:divBdr>
        </w:div>
      </w:divsChild>
    </w:div>
    <w:div w:id="667902732">
      <w:bodyDiv w:val="1"/>
      <w:marLeft w:val="0"/>
      <w:marRight w:val="0"/>
      <w:marTop w:val="0"/>
      <w:marBottom w:val="0"/>
      <w:divBdr>
        <w:top w:val="none" w:sz="0" w:space="0" w:color="auto"/>
        <w:left w:val="none" w:sz="0" w:space="0" w:color="auto"/>
        <w:bottom w:val="none" w:sz="0" w:space="0" w:color="auto"/>
        <w:right w:val="none" w:sz="0" w:space="0" w:color="auto"/>
      </w:divBdr>
      <w:divsChild>
        <w:div w:id="1613593406">
          <w:marLeft w:val="547"/>
          <w:marRight w:val="0"/>
          <w:marTop w:val="154"/>
          <w:marBottom w:val="0"/>
          <w:divBdr>
            <w:top w:val="none" w:sz="0" w:space="0" w:color="auto"/>
            <w:left w:val="none" w:sz="0" w:space="0" w:color="auto"/>
            <w:bottom w:val="none" w:sz="0" w:space="0" w:color="auto"/>
            <w:right w:val="none" w:sz="0" w:space="0" w:color="auto"/>
          </w:divBdr>
        </w:div>
      </w:divsChild>
    </w:div>
    <w:div w:id="761800728">
      <w:bodyDiv w:val="1"/>
      <w:marLeft w:val="0"/>
      <w:marRight w:val="0"/>
      <w:marTop w:val="0"/>
      <w:marBottom w:val="0"/>
      <w:divBdr>
        <w:top w:val="none" w:sz="0" w:space="0" w:color="auto"/>
        <w:left w:val="none" w:sz="0" w:space="0" w:color="auto"/>
        <w:bottom w:val="none" w:sz="0" w:space="0" w:color="auto"/>
        <w:right w:val="none" w:sz="0" w:space="0" w:color="auto"/>
      </w:divBdr>
    </w:div>
    <w:div w:id="792794881">
      <w:bodyDiv w:val="1"/>
      <w:marLeft w:val="0"/>
      <w:marRight w:val="0"/>
      <w:marTop w:val="0"/>
      <w:marBottom w:val="0"/>
      <w:divBdr>
        <w:top w:val="none" w:sz="0" w:space="0" w:color="auto"/>
        <w:left w:val="none" w:sz="0" w:space="0" w:color="auto"/>
        <w:bottom w:val="none" w:sz="0" w:space="0" w:color="auto"/>
        <w:right w:val="none" w:sz="0" w:space="0" w:color="auto"/>
      </w:divBdr>
      <w:divsChild>
        <w:div w:id="407464712">
          <w:marLeft w:val="0"/>
          <w:marRight w:val="0"/>
          <w:marTop w:val="230"/>
          <w:marBottom w:val="0"/>
          <w:divBdr>
            <w:top w:val="none" w:sz="0" w:space="0" w:color="auto"/>
            <w:left w:val="none" w:sz="0" w:space="0" w:color="auto"/>
            <w:bottom w:val="none" w:sz="0" w:space="0" w:color="auto"/>
            <w:right w:val="none" w:sz="0" w:space="0" w:color="auto"/>
          </w:divBdr>
          <w:divsChild>
            <w:div w:id="105665352">
              <w:marLeft w:val="0"/>
              <w:marRight w:val="0"/>
              <w:marTop w:val="0"/>
              <w:marBottom w:val="0"/>
              <w:divBdr>
                <w:top w:val="none" w:sz="0" w:space="0" w:color="auto"/>
                <w:left w:val="none" w:sz="0" w:space="0" w:color="auto"/>
                <w:bottom w:val="none" w:sz="0" w:space="0" w:color="auto"/>
                <w:right w:val="none" w:sz="0" w:space="0" w:color="auto"/>
              </w:divBdr>
              <w:divsChild>
                <w:div w:id="322658688">
                  <w:marLeft w:val="58"/>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 w:id="806165922">
      <w:bodyDiv w:val="1"/>
      <w:marLeft w:val="0"/>
      <w:marRight w:val="0"/>
      <w:marTop w:val="0"/>
      <w:marBottom w:val="0"/>
      <w:divBdr>
        <w:top w:val="none" w:sz="0" w:space="0" w:color="auto"/>
        <w:left w:val="none" w:sz="0" w:space="0" w:color="auto"/>
        <w:bottom w:val="none" w:sz="0" w:space="0" w:color="auto"/>
        <w:right w:val="none" w:sz="0" w:space="0" w:color="auto"/>
      </w:divBdr>
    </w:div>
    <w:div w:id="809640894">
      <w:bodyDiv w:val="1"/>
      <w:marLeft w:val="0"/>
      <w:marRight w:val="0"/>
      <w:marTop w:val="0"/>
      <w:marBottom w:val="0"/>
      <w:divBdr>
        <w:top w:val="none" w:sz="0" w:space="0" w:color="auto"/>
        <w:left w:val="none" w:sz="0" w:space="0" w:color="auto"/>
        <w:bottom w:val="none" w:sz="0" w:space="0" w:color="auto"/>
        <w:right w:val="none" w:sz="0" w:space="0" w:color="auto"/>
      </w:divBdr>
    </w:div>
    <w:div w:id="821430057">
      <w:bodyDiv w:val="1"/>
      <w:marLeft w:val="0"/>
      <w:marRight w:val="0"/>
      <w:marTop w:val="0"/>
      <w:marBottom w:val="0"/>
      <w:divBdr>
        <w:top w:val="none" w:sz="0" w:space="0" w:color="auto"/>
        <w:left w:val="none" w:sz="0" w:space="0" w:color="auto"/>
        <w:bottom w:val="none" w:sz="0" w:space="0" w:color="auto"/>
        <w:right w:val="none" w:sz="0" w:space="0" w:color="auto"/>
      </w:divBdr>
    </w:div>
    <w:div w:id="877862084">
      <w:bodyDiv w:val="1"/>
      <w:marLeft w:val="0"/>
      <w:marRight w:val="0"/>
      <w:marTop w:val="0"/>
      <w:marBottom w:val="0"/>
      <w:divBdr>
        <w:top w:val="none" w:sz="0" w:space="0" w:color="auto"/>
        <w:left w:val="none" w:sz="0" w:space="0" w:color="auto"/>
        <w:bottom w:val="none" w:sz="0" w:space="0" w:color="auto"/>
        <w:right w:val="none" w:sz="0" w:space="0" w:color="auto"/>
      </w:divBdr>
    </w:div>
    <w:div w:id="899511238">
      <w:bodyDiv w:val="1"/>
      <w:marLeft w:val="0"/>
      <w:marRight w:val="0"/>
      <w:marTop w:val="0"/>
      <w:marBottom w:val="0"/>
      <w:divBdr>
        <w:top w:val="none" w:sz="0" w:space="0" w:color="auto"/>
        <w:left w:val="none" w:sz="0" w:space="0" w:color="auto"/>
        <w:bottom w:val="none" w:sz="0" w:space="0" w:color="auto"/>
        <w:right w:val="none" w:sz="0" w:space="0" w:color="auto"/>
      </w:divBdr>
    </w:div>
    <w:div w:id="962424104">
      <w:bodyDiv w:val="1"/>
      <w:marLeft w:val="0"/>
      <w:marRight w:val="0"/>
      <w:marTop w:val="0"/>
      <w:marBottom w:val="0"/>
      <w:divBdr>
        <w:top w:val="none" w:sz="0" w:space="0" w:color="auto"/>
        <w:left w:val="none" w:sz="0" w:space="0" w:color="auto"/>
        <w:bottom w:val="none" w:sz="0" w:space="0" w:color="auto"/>
        <w:right w:val="none" w:sz="0" w:space="0" w:color="auto"/>
      </w:divBdr>
    </w:div>
    <w:div w:id="1090128553">
      <w:bodyDiv w:val="1"/>
      <w:marLeft w:val="0"/>
      <w:marRight w:val="0"/>
      <w:marTop w:val="0"/>
      <w:marBottom w:val="0"/>
      <w:divBdr>
        <w:top w:val="none" w:sz="0" w:space="0" w:color="auto"/>
        <w:left w:val="none" w:sz="0" w:space="0" w:color="auto"/>
        <w:bottom w:val="none" w:sz="0" w:space="0" w:color="auto"/>
        <w:right w:val="none" w:sz="0" w:space="0" w:color="auto"/>
      </w:divBdr>
      <w:divsChild>
        <w:div w:id="655374795">
          <w:marLeft w:val="0"/>
          <w:marRight w:val="0"/>
          <w:marTop w:val="0"/>
          <w:marBottom w:val="0"/>
          <w:divBdr>
            <w:top w:val="none" w:sz="0" w:space="0" w:color="auto"/>
            <w:left w:val="none" w:sz="0" w:space="0" w:color="auto"/>
            <w:bottom w:val="none" w:sz="0" w:space="0" w:color="auto"/>
            <w:right w:val="none" w:sz="0" w:space="0" w:color="auto"/>
          </w:divBdr>
          <w:divsChild>
            <w:div w:id="364407813">
              <w:marLeft w:val="0"/>
              <w:marRight w:val="0"/>
              <w:marTop w:val="0"/>
              <w:marBottom w:val="0"/>
              <w:divBdr>
                <w:top w:val="none" w:sz="0" w:space="0" w:color="auto"/>
                <w:left w:val="none" w:sz="0" w:space="0" w:color="auto"/>
                <w:bottom w:val="none" w:sz="0" w:space="0" w:color="auto"/>
                <w:right w:val="none" w:sz="0" w:space="0" w:color="auto"/>
              </w:divBdr>
              <w:divsChild>
                <w:div w:id="8616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28437">
      <w:bodyDiv w:val="1"/>
      <w:marLeft w:val="0"/>
      <w:marRight w:val="0"/>
      <w:marTop w:val="0"/>
      <w:marBottom w:val="0"/>
      <w:divBdr>
        <w:top w:val="none" w:sz="0" w:space="0" w:color="auto"/>
        <w:left w:val="none" w:sz="0" w:space="0" w:color="auto"/>
        <w:bottom w:val="none" w:sz="0" w:space="0" w:color="auto"/>
        <w:right w:val="none" w:sz="0" w:space="0" w:color="auto"/>
      </w:divBdr>
    </w:div>
    <w:div w:id="1214389114">
      <w:bodyDiv w:val="1"/>
      <w:marLeft w:val="0"/>
      <w:marRight w:val="0"/>
      <w:marTop w:val="0"/>
      <w:marBottom w:val="0"/>
      <w:divBdr>
        <w:top w:val="none" w:sz="0" w:space="0" w:color="auto"/>
        <w:left w:val="none" w:sz="0" w:space="0" w:color="auto"/>
        <w:bottom w:val="none" w:sz="0" w:space="0" w:color="auto"/>
        <w:right w:val="none" w:sz="0" w:space="0" w:color="auto"/>
      </w:divBdr>
      <w:divsChild>
        <w:div w:id="1398478191">
          <w:marLeft w:val="648"/>
          <w:marRight w:val="0"/>
          <w:marTop w:val="140"/>
          <w:marBottom w:val="0"/>
          <w:divBdr>
            <w:top w:val="none" w:sz="0" w:space="0" w:color="auto"/>
            <w:left w:val="none" w:sz="0" w:space="0" w:color="auto"/>
            <w:bottom w:val="none" w:sz="0" w:space="0" w:color="auto"/>
            <w:right w:val="none" w:sz="0" w:space="0" w:color="auto"/>
          </w:divBdr>
        </w:div>
        <w:div w:id="1752268517">
          <w:marLeft w:val="648"/>
          <w:marRight w:val="0"/>
          <w:marTop w:val="140"/>
          <w:marBottom w:val="0"/>
          <w:divBdr>
            <w:top w:val="none" w:sz="0" w:space="0" w:color="auto"/>
            <w:left w:val="none" w:sz="0" w:space="0" w:color="auto"/>
            <w:bottom w:val="none" w:sz="0" w:space="0" w:color="auto"/>
            <w:right w:val="none" w:sz="0" w:space="0" w:color="auto"/>
          </w:divBdr>
        </w:div>
      </w:divsChild>
    </w:div>
    <w:div w:id="1306080912">
      <w:bodyDiv w:val="1"/>
      <w:marLeft w:val="0"/>
      <w:marRight w:val="0"/>
      <w:marTop w:val="0"/>
      <w:marBottom w:val="0"/>
      <w:divBdr>
        <w:top w:val="none" w:sz="0" w:space="0" w:color="auto"/>
        <w:left w:val="none" w:sz="0" w:space="0" w:color="auto"/>
        <w:bottom w:val="none" w:sz="0" w:space="0" w:color="auto"/>
        <w:right w:val="none" w:sz="0" w:space="0" w:color="auto"/>
      </w:divBdr>
    </w:div>
    <w:div w:id="1312979769">
      <w:bodyDiv w:val="1"/>
      <w:marLeft w:val="0"/>
      <w:marRight w:val="0"/>
      <w:marTop w:val="0"/>
      <w:marBottom w:val="0"/>
      <w:divBdr>
        <w:top w:val="none" w:sz="0" w:space="0" w:color="auto"/>
        <w:left w:val="none" w:sz="0" w:space="0" w:color="auto"/>
        <w:bottom w:val="none" w:sz="0" w:space="0" w:color="auto"/>
        <w:right w:val="none" w:sz="0" w:space="0" w:color="auto"/>
      </w:divBdr>
    </w:div>
    <w:div w:id="1389108193">
      <w:bodyDiv w:val="1"/>
      <w:marLeft w:val="0"/>
      <w:marRight w:val="0"/>
      <w:marTop w:val="0"/>
      <w:marBottom w:val="0"/>
      <w:divBdr>
        <w:top w:val="none" w:sz="0" w:space="0" w:color="auto"/>
        <w:left w:val="none" w:sz="0" w:space="0" w:color="auto"/>
        <w:bottom w:val="none" w:sz="0" w:space="0" w:color="auto"/>
        <w:right w:val="none" w:sz="0" w:space="0" w:color="auto"/>
      </w:divBdr>
    </w:div>
    <w:div w:id="1428188832">
      <w:bodyDiv w:val="1"/>
      <w:marLeft w:val="0"/>
      <w:marRight w:val="0"/>
      <w:marTop w:val="0"/>
      <w:marBottom w:val="0"/>
      <w:divBdr>
        <w:top w:val="none" w:sz="0" w:space="0" w:color="auto"/>
        <w:left w:val="none" w:sz="0" w:space="0" w:color="auto"/>
        <w:bottom w:val="none" w:sz="0" w:space="0" w:color="auto"/>
        <w:right w:val="none" w:sz="0" w:space="0" w:color="auto"/>
      </w:divBdr>
    </w:div>
    <w:div w:id="1435396491">
      <w:bodyDiv w:val="1"/>
      <w:marLeft w:val="0"/>
      <w:marRight w:val="0"/>
      <w:marTop w:val="0"/>
      <w:marBottom w:val="0"/>
      <w:divBdr>
        <w:top w:val="none" w:sz="0" w:space="0" w:color="auto"/>
        <w:left w:val="none" w:sz="0" w:space="0" w:color="auto"/>
        <w:bottom w:val="none" w:sz="0" w:space="0" w:color="auto"/>
        <w:right w:val="none" w:sz="0" w:space="0" w:color="auto"/>
      </w:divBdr>
    </w:div>
    <w:div w:id="1466587067">
      <w:bodyDiv w:val="1"/>
      <w:marLeft w:val="0"/>
      <w:marRight w:val="0"/>
      <w:marTop w:val="0"/>
      <w:marBottom w:val="0"/>
      <w:divBdr>
        <w:top w:val="none" w:sz="0" w:space="0" w:color="auto"/>
        <w:left w:val="none" w:sz="0" w:space="0" w:color="auto"/>
        <w:bottom w:val="none" w:sz="0" w:space="0" w:color="auto"/>
        <w:right w:val="none" w:sz="0" w:space="0" w:color="auto"/>
      </w:divBdr>
    </w:div>
    <w:div w:id="147325152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84">
          <w:marLeft w:val="1555"/>
          <w:marRight w:val="0"/>
          <w:marTop w:val="134"/>
          <w:marBottom w:val="0"/>
          <w:divBdr>
            <w:top w:val="none" w:sz="0" w:space="0" w:color="auto"/>
            <w:left w:val="none" w:sz="0" w:space="0" w:color="auto"/>
            <w:bottom w:val="none" w:sz="0" w:space="0" w:color="auto"/>
            <w:right w:val="none" w:sz="0" w:space="0" w:color="auto"/>
          </w:divBdr>
        </w:div>
      </w:divsChild>
    </w:div>
    <w:div w:id="1480996274">
      <w:bodyDiv w:val="1"/>
      <w:marLeft w:val="0"/>
      <w:marRight w:val="0"/>
      <w:marTop w:val="0"/>
      <w:marBottom w:val="0"/>
      <w:divBdr>
        <w:top w:val="none" w:sz="0" w:space="0" w:color="auto"/>
        <w:left w:val="none" w:sz="0" w:space="0" w:color="auto"/>
        <w:bottom w:val="none" w:sz="0" w:space="0" w:color="auto"/>
        <w:right w:val="none" w:sz="0" w:space="0" w:color="auto"/>
      </w:divBdr>
    </w:div>
    <w:div w:id="1512260105">
      <w:bodyDiv w:val="1"/>
      <w:marLeft w:val="0"/>
      <w:marRight w:val="0"/>
      <w:marTop w:val="0"/>
      <w:marBottom w:val="0"/>
      <w:divBdr>
        <w:top w:val="none" w:sz="0" w:space="0" w:color="auto"/>
        <w:left w:val="none" w:sz="0" w:space="0" w:color="auto"/>
        <w:bottom w:val="none" w:sz="0" w:space="0" w:color="auto"/>
        <w:right w:val="none" w:sz="0" w:space="0" w:color="auto"/>
      </w:divBdr>
      <w:divsChild>
        <w:div w:id="104426035">
          <w:marLeft w:val="547"/>
          <w:marRight w:val="0"/>
          <w:marTop w:val="115"/>
          <w:marBottom w:val="0"/>
          <w:divBdr>
            <w:top w:val="none" w:sz="0" w:space="0" w:color="auto"/>
            <w:left w:val="none" w:sz="0" w:space="0" w:color="auto"/>
            <w:bottom w:val="none" w:sz="0" w:space="0" w:color="auto"/>
            <w:right w:val="none" w:sz="0" w:space="0" w:color="auto"/>
          </w:divBdr>
        </w:div>
        <w:div w:id="1006175821">
          <w:marLeft w:val="547"/>
          <w:marRight w:val="0"/>
          <w:marTop w:val="115"/>
          <w:marBottom w:val="0"/>
          <w:divBdr>
            <w:top w:val="none" w:sz="0" w:space="0" w:color="auto"/>
            <w:left w:val="none" w:sz="0" w:space="0" w:color="auto"/>
            <w:bottom w:val="none" w:sz="0" w:space="0" w:color="auto"/>
            <w:right w:val="none" w:sz="0" w:space="0" w:color="auto"/>
          </w:divBdr>
        </w:div>
      </w:divsChild>
    </w:div>
    <w:div w:id="1638098753">
      <w:bodyDiv w:val="1"/>
      <w:marLeft w:val="0"/>
      <w:marRight w:val="0"/>
      <w:marTop w:val="0"/>
      <w:marBottom w:val="0"/>
      <w:divBdr>
        <w:top w:val="none" w:sz="0" w:space="0" w:color="auto"/>
        <w:left w:val="none" w:sz="0" w:space="0" w:color="auto"/>
        <w:bottom w:val="none" w:sz="0" w:space="0" w:color="auto"/>
        <w:right w:val="none" w:sz="0" w:space="0" w:color="auto"/>
      </w:divBdr>
    </w:div>
    <w:div w:id="1701861729">
      <w:bodyDiv w:val="1"/>
      <w:marLeft w:val="0"/>
      <w:marRight w:val="0"/>
      <w:marTop w:val="0"/>
      <w:marBottom w:val="0"/>
      <w:divBdr>
        <w:top w:val="none" w:sz="0" w:space="0" w:color="auto"/>
        <w:left w:val="none" w:sz="0" w:space="0" w:color="auto"/>
        <w:bottom w:val="none" w:sz="0" w:space="0" w:color="auto"/>
        <w:right w:val="none" w:sz="0" w:space="0" w:color="auto"/>
      </w:divBdr>
      <w:divsChild>
        <w:div w:id="370761497">
          <w:marLeft w:val="0"/>
          <w:marRight w:val="0"/>
          <w:marTop w:val="230"/>
          <w:marBottom w:val="0"/>
          <w:divBdr>
            <w:top w:val="none" w:sz="0" w:space="0" w:color="auto"/>
            <w:left w:val="none" w:sz="0" w:space="0" w:color="auto"/>
            <w:bottom w:val="none" w:sz="0" w:space="0" w:color="auto"/>
            <w:right w:val="none" w:sz="0" w:space="0" w:color="auto"/>
          </w:divBdr>
          <w:divsChild>
            <w:div w:id="939218273">
              <w:marLeft w:val="0"/>
              <w:marRight w:val="0"/>
              <w:marTop w:val="0"/>
              <w:marBottom w:val="0"/>
              <w:divBdr>
                <w:top w:val="none" w:sz="0" w:space="0" w:color="auto"/>
                <w:left w:val="none" w:sz="0" w:space="0" w:color="auto"/>
                <w:bottom w:val="none" w:sz="0" w:space="0" w:color="auto"/>
                <w:right w:val="none" w:sz="0" w:space="0" w:color="auto"/>
              </w:divBdr>
              <w:divsChild>
                <w:div w:id="1127428825">
                  <w:marLeft w:val="58"/>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 w:id="1746343776">
      <w:bodyDiv w:val="1"/>
      <w:marLeft w:val="0"/>
      <w:marRight w:val="0"/>
      <w:marTop w:val="0"/>
      <w:marBottom w:val="0"/>
      <w:divBdr>
        <w:top w:val="none" w:sz="0" w:space="0" w:color="auto"/>
        <w:left w:val="none" w:sz="0" w:space="0" w:color="auto"/>
        <w:bottom w:val="none" w:sz="0" w:space="0" w:color="auto"/>
        <w:right w:val="none" w:sz="0" w:space="0" w:color="auto"/>
      </w:divBdr>
      <w:divsChild>
        <w:div w:id="1563177923">
          <w:marLeft w:val="0"/>
          <w:marRight w:val="0"/>
          <w:marTop w:val="0"/>
          <w:marBottom w:val="0"/>
          <w:divBdr>
            <w:top w:val="none" w:sz="0" w:space="0" w:color="auto"/>
            <w:left w:val="none" w:sz="0" w:space="0" w:color="auto"/>
            <w:bottom w:val="none" w:sz="0" w:space="0" w:color="auto"/>
            <w:right w:val="none" w:sz="0" w:space="0" w:color="auto"/>
          </w:divBdr>
          <w:divsChild>
            <w:div w:id="1560556760">
              <w:marLeft w:val="0"/>
              <w:marRight w:val="0"/>
              <w:marTop w:val="0"/>
              <w:marBottom w:val="0"/>
              <w:divBdr>
                <w:top w:val="none" w:sz="0" w:space="0" w:color="auto"/>
                <w:left w:val="none" w:sz="0" w:space="0" w:color="auto"/>
                <w:bottom w:val="none" w:sz="0" w:space="0" w:color="auto"/>
                <w:right w:val="none" w:sz="0" w:space="0" w:color="auto"/>
              </w:divBdr>
              <w:divsChild>
                <w:div w:id="1996453995">
                  <w:marLeft w:val="0"/>
                  <w:marRight w:val="0"/>
                  <w:marTop w:val="0"/>
                  <w:marBottom w:val="0"/>
                  <w:divBdr>
                    <w:top w:val="none" w:sz="0" w:space="0" w:color="auto"/>
                    <w:left w:val="none" w:sz="0" w:space="0" w:color="auto"/>
                    <w:bottom w:val="none" w:sz="0" w:space="0" w:color="auto"/>
                    <w:right w:val="none" w:sz="0" w:space="0" w:color="auto"/>
                  </w:divBdr>
                  <w:divsChild>
                    <w:div w:id="689910297">
                      <w:marLeft w:val="0"/>
                      <w:marRight w:val="0"/>
                      <w:marTop w:val="0"/>
                      <w:marBottom w:val="0"/>
                      <w:divBdr>
                        <w:top w:val="none" w:sz="0" w:space="0" w:color="auto"/>
                        <w:left w:val="none" w:sz="0" w:space="0" w:color="auto"/>
                        <w:bottom w:val="none" w:sz="0" w:space="0" w:color="auto"/>
                        <w:right w:val="none" w:sz="0" w:space="0" w:color="auto"/>
                      </w:divBdr>
                      <w:divsChild>
                        <w:div w:id="1179006610">
                          <w:marLeft w:val="0"/>
                          <w:marRight w:val="0"/>
                          <w:marTop w:val="0"/>
                          <w:marBottom w:val="0"/>
                          <w:divBdr>
                            <w:top w:val="none" w:sz="0" w:space="0" w:color="auto"/>
                            <w:left w:val="none" w:sz="0" w:space="0" w:color="auto"/>
                            <w:bottom w:val="none" w:sz="0" w:space="0" w:color="auto"/>
                            <w:right w:val="none" w:sz="0" w:space="0" w:color="auto"/>
                          </w:divBdr>
                          <w:divsChild>
                            <w:div w:id="1237278231">
                              <w:marLeft w:val="0"/>
                              <w:marRight w:val="0"/>
                              <w:marTop w:val="0"/>
                              <w:marBottom w:val="0"/>
                              <w:divBdr>
                                <w:top w:val="none" w:sz="0" w:space="0" w:color="auto"/>
                                <w:left w:val="none" w:sz="0" w:space="0" w:color="auto"/>
                                <w:bottom w:val="none" w:sz="0" w:space="0" w:color="auto"/>
                                <w:right w:val="none" w:sz="0" w:space="0" w:color="auto"/>
                              </w:divBdr>
                              <w:divsChild>
                                <w:div w:id="766120333">
                                  <w:marLeft w:val="0"/>
                                  <w:marRight w:val="0"/>
                                  <w:marTop w:val="0"/>
                                  <w:marBottom w:val="0"/>
                                  <w:divBdr>
                                    <w:top w:val="none" w:sz="0" w:space="0" w:color="auto"/>
                                    <w:left w:val="none" w:sz="0" w:space="0" w:color="auto"/>
                                    <w:bottom w:val="none" w:sz="0" w:space="0" w:color="auto"/>
                                    <w:right w:val="none" w:sz="0" w:space="0" w:color="auto"/>
                                  </w:divBdr>
                                  <w:divsChild>
                                    <w:div w:id="436684306">
                                      <w:marLeft w:val="0"/>
                                      <w:marRight w:val="0"/>
                                      <w:marTop w:val="0"/>
                                      <w:marBottom w:val="0"/>
                                      <w:divBdr>
                                        <w:top w:val="none" w:sz="0" w:space="0" w:color="auto"/>
                                        <w:left w:val="none" w:sz="0" w:space="0" w:color="auto"/>
                                        <w:bottom w:val="none" w:sz="0" w:space="0" w:color="auto"/>
                                        <w:right w:val="none" w:sz="0" w:space="0" w:color="auto"/>
                                      </w:divBdr>
                                      <w:divsChild>
                                        <w:div w:id="315035927">
                                          <w:marLeft w:val="0"/>
                                          <w:marRight w:val="0"/>
                                          <w:marTop w:val="0"/>
                                          <w:marBottom w:val="0"/>
                                          <w:divBdr>
                                            <w:top w:val="none" w:sz="0" w:space="0" w:color="auto"/>
                                            <w:left w:val="none" w:sz="0" w:space="0" w:color="auto"/>
                                            <w:bottom w:val="none" w:sz="0" w:space="0" w:color="auto"/>
                                            <w:right w:val="none" w:sz="0" w:space="0" w:color="auto"/>
                                          </w:divBdr>
                                          <w:divsChild>
                                            <w:div w:id="513106780">
                                              <w:marLeft w:val="0"/>
                                              <w:marRight w:val="0"/>
                                              <w:marTop w:val="0"/>
                                              <w:marBottom w:val="0"/>
                                              <w:divBdr>
                                                <w:top w:val="none" w:sz="0" w:space="0" w:color="auto"/>
                                                <w:left w:val="none" w:sz="0" w:space="0" w:color="auto"/>
                                                <w:bottom w:val="none" w:sz="0" w:space="0" w:color="auto"/>
                                                <w:right w:val="none" w:sz="0" w:space="0" w:color="auto"/>
                                              </w:divBdr>
                                            </w:div>
                                            <w:div w:id="1378117439">
                                              <w:marLeft w:val="0"/>
                                              <w:marRight w:val="0"/>
                                              <w:marTop w:val="0"/>
                                              <w:marBottom w:val="0"/>
                                              <w:divBdr>
                                                <w:top w:val="none" w:sz="0" w:space="0" w:color="auto"/>
                                                <w:left w:val="none" w:sz="0" w:space="0" w:color="auto"/>
                                                <w:bottom w:val="none" w:sz="0" w:space="0" w:color="auto"/>
                                                <w:right w:val="none" w:sz="0" w:space="0" w:color="auto"/>
                                              </w:divBdr>
                                            </w:div>
                                            <w:div w:id="1678314443">
                                              <w:marLeft w:val="0"/>
                                              <w:marRight w:val="0"/>
                                              <w:marTop w:val="0"/>
                                              <w:marBottom w:val="0"/>
                                              <w:divBdr>
                                                <w:top w:val="none" w:sz="0" w:space="0" w:color="auto"/>
                                                <w:left w:val="none" w:sz="0" w:space="0" w:color="auto"/>
                                                <w:bottom w:val="none" w:sz="0" w:space="0" w:color="auto"/>
                                                <w:right w:val="none" w:sz="0" w:space="0" w:color="auto"/>
                                              </w:divBdr>
                                            </w:div>
                                            <w:div w:id="1678540564">
                                              <w:marLeft w:val="0"/>
                                              <w:marRight w:val="0"/>
                                              <w:marTop w:val="0"/>
                                              <w:marBottom w:val="0"/>
                                              <w:divBdr>
                                                <w:top w:val="none" w:sz="0" w:space="0" w:color="auto"/>
                                                <w:left w:val="none" w:sz="0" w:space="0" w:color="auto"/>
                                                <w:bottom w:val="none" w:sz="0" w:space="0" w:color="auto"/>
                                                <w:right w:val="none" w:sz="0" w:space="0" w:color="auto"/>
                                              </w:divBdr>
                                            </w:div>
                                            <w:div w:id="1749955345">
                                              <w:marLeft w:val="0"/>
                                              <w:marRight w:val="0"/>
                                              <w:marTop w:val="0"/>
                                              <w:marBottom w:val="0"/>
                                              <w:divBdr>
                                                <w:top w:val="none" w:sz="0" w:space="0" w:color="auto"/>
                                                <w:left w:val="none" w:sz="0" w:space="0" w:color="auto"/>
                                                <w:bottom w:val="none" w:sz="0" w:space="0" w:color="auto"/>
                                                <w:right w:val="none" w:sz="0" w:space="0" w:color="auto"/>
                                              </w:divBdr>
                                            </w:div>
                                            <w:div w:id="1911773648">
                                              <w:marLeft w:val="0"/>
                                              <w:marRight w:val="0"/>
                                              <w:marTop w:val="0"/>
                                              <w:marBottom w:val="0"/>
                                              <w:divBdr>
                                                <w:top w:val="none" w:sz="0" w:space="0" w:color="auto"/>
                                                <w:left w:val="none" w:sz="0" w:space="0" w:color="auto"/>
                                                <w:bottom w:val="none" w:sz="0" w:space="0" w:color="auto"/>
                                                <w:right w:val="none" w:sz="0" w:space="0" w:color="auto"/>
                                              </w:divBdr>
                                            </w:div>
                                            <w:div w:id="2090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271240">
      <w:bodyDiv w:val="1"/>
      <w:marLeft w:val="0"/>
      <w:marRight w:val="0"/>
      <w:marTop w:val="0"/>
      <w:marBottom w:val="0"/>
      <w:divBdr>
        <w:top w:val="none" w:sz="0" w:space="0" w:color="auto"/>
        <w:left w:val="none" w:sz="0" w:space="0" w:color="auto"/>
        <w:bottom w:val="none" w:sz="0" w:space="0" w:color="auto"/>
        <w:right w:val="none" w:sz="0" w:space="0" w:color="auto"/>
      </w:divBdr>
      <w:divsChild>
        <w:div w:id="67197314">
          <w:marLeft w:val="547"/>
          <w:marRight w:val="0"/>
          <w:marTop w:val="134"/>
          <w:marBottom w:val="0"/>
          <w:divBdr>
            <w:top w:val="none" w:sz="0" w:space="0" w:color="auto"/>
            <w:left w:val="none" w:sz="0" w:space="0" w:color="auto"/>
            <w:bottom w:val="none" w:sz="0" w:space="0" w:color="auto"/>
            <w:right w:val="none" w:sz="0" w:space="0" w:color="auto"/>
          </w:divBdr>
        </w:div>
      </w:divsChild>
    </w:div>
    <w:div w:id="1832286201">
      <w:bodyDiv w:val="1"/>
      <w:marLeft w:val="0"/>
      <w:marRight w:val="0"/>
      <w:marTop w:val="0"/>
      <w:marBottom w:val="0"/>
      <w:divBdr>
        <w:top w:val="none" w:sz="0" w:space="0" w:color="auto"/>
        <w:left w:val="none" w:sz="0" w:space="0" w:color="auto"/>
        <w:bottom w:val="none" w:sz="0" w:space="0" w:color="auto"/>
        <w:right w:val="none" w:sz="0" w:space="0" w:color="auto"/>
      </w:divBdr>
      <w:divsChild>
        <w:div w:id="481389635">
          <w:marLeft w:val="547"/>
          <w:marRight w:val="0"/>
          <w:marTop w:val="0"/>
          <w:marBottom w:val="0"/>
          <w:divBdr>
            <w:top w:val="none" w:sz="0" w:space="0" w:color="auto"/>
            <w:left w:val="none" w:sz="0" w:space="0" w:color="auto"/>
            <w:bottom w:val="none" w:sz="0" w:space="0" w:color="auto"/>
            <w:right w:val="none" w:sz="0" w:space="0" w:color="auto"/>
          </w:divBdr>
        </w:div>
      </w:divsChild>
    </w:div>
    <w:div w:id="1883589040">
      <w:bodyDiv w:val="1"/>
      <w:marLeft w:val="0"/>
      <w:marRight w:val="0"/>
      <w:marTop w:val="0"/>
      <w:marBottom w:val="0"/>
      <w:divBdr>
        <w:top w:val="none" w:sz="0" w:space="0" w:color="auto"/>
        <w:left w:val="none" w:sz="0" w:space="0" w:color="auto"/>
        <w:bottom w:val="none" w:sz="0" w:space="0" w:color="auto"/>
        <w:right w:val="none" w:sz="0" w:space="0" w:color="auto"/>
      </w:divBdr>
    </w:div>
    <w:div w:id="1931428637">
      <w:bodyDiv w:val="1"/>
      <w:marLeft w:val="0"/>
      <w:marRight w:val="0"/>
      <w:marTop w:val="0"/>
      <w:marBottom w:val="0"/>
      <w:divBdr>
        <w:top w:val="none" w:sz="0" w:space="0" w:color="auto"/>
        <w:left w:val="none" w:sz="0" w:space="0" w:color="auto"/>
        <w:bottom w:val="none" w:sz="0" w:space="0" w:color="auto"/>
        <w:right w:val="none" w:sz="0" w:space="0" w:color="auto"/>
      </w:divBdr>
    </w:div>
    <w:div w:id="1978870862">
      <w:bodyDiv w:val="1"/>
      <w:marLeft w:val="0"/>
      <w:marRight w:val="0"/>
      <w:marTop w:val="0"/>
      <w:marBottom w:val="0"/>
      <w:divBdr>
        <w:top w:val="none" w:sz="0" w:space="0" w:color="auto"/>
        <w:left w:val="none" w:sz="0" w:space="0" w:color="auto"/>
        <w:bottom w:val="none" w:sz="0" w:space="0" w:color="auto"/>
        <w:right w:val="none" w:sz="0" w:space="0" w:color="auto"/>
      </w:divBdr>
    </w:div>
    <w:div w:id="1984844873">
      <w:bodyDiv w:val="1"/>
      <w:marLeft w:val="0"/>
      <w:marRight w:val="0"/>
      <w:marTop w:val="0"/>
      <w:marBottom w:val="0"/>
      <w:divBdr>
        <w:top w:val="none" w:sz="0" w:space="0" w:color="auto"/>
        <w:left w:val="none" w:sz="0" w:space="0" w:color="auto"/>
        <w:bottom w:val="none" w:sz="0" w:space="0" w:color="auto"/>
        <w:right w:val="none" w:sz="0" w:space="0" w:color="auto"/>
      </w:divBdr>
    </w:div>
    <w:div w:id="1992951287">
      <w:bodyDiv w:val="1"/>
      <w:marLeft w:val="0"/>
      <w:marRight w:val="0"/>
      <w:marTop w:val="0"/>
      <w:marBottom w:val="0"/>
      <w:divBdr>
        <w:top w:val="none" w:sz="0" w:space="0" w:color="auto"/>
        <w:left w:val="none" w:sz="0" w:space="0" w:color="auto"/>
        <w:bottom w:val="none" w:sz="0" w:space="0" w:color="auto"/>
        <w:right w:val="none" w:sz="0" w:space="0" w:color="auto"/>
      </w:divBdr>
    </w:div>
    <w:div w:id="21343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10" Type="http://schemas.openxmlformats.org/officeDocument/2006/relationships/image" Target="media/image2.jpe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alvador\Documents\Sal\DataBases\Censo%20Jesus%20de%20Otoro\Salida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1)%20332%20caso%20sabado%2013.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adizabel\Desktop\Jesus%20de%20Otoro\Documento%20final%20del%20Censo\Salid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Cantidad de personas con</a:t>
            </a:r>
            <a:r>
              <a:rPr lang="es-HN" baseline="0"/>
              <a:t> discapacidad</a:t>
            </a:r>
            <a:endParaRPr lang="es-HN"/>
          </a:p>
        </c:rich>
      </c:tx>
      <c:overlay val="0"/>
    </c:title>
    <c:autoTitleDeleted val="0"/>
    <c:plotArea>
      <c:layout/>
      <c:barChart>
        <c:barDir val="bar"/>
        <c:grouping val="clustered"/>
        <c:varyColors val="0"/>
        <c:ser>
          <c:idx val="0"/>
          <c:order val="0"/>
          <c:invertIfNegative val="0"/>
          <c:cat>
            <c:strRef>
              <c:f>disc!$A$2:$A$8</c:f>
              <c:strCache>
                <c:ptCount val="7"/>
                <c:pt idx="0">
                  <c:v>Auditiva</c:v>
                </c:pt>
                <c:pt idx="1">
                  <c:v>Autismo</c:v>
                </c:pt>
                <c:pt idx="2">
                  <c:v>Comunicación y Lenguaje</c:v>
                </c:pt>
                <c:pt idx="3">
                  <c:v>Intelectual</c:v>
                </c:pt>
                <c:pt idx="4">
                  <c:v>Motora</c:v>
                </c:pt>
                <c:pt idx="5">
                  <c:v>Múltiple</c:v>
                </c:pt>
                <c:pt idx="6">
                  <c:v>Visual</c:v>
                </c:pt>
              </c:strCache>
            </c:strRef>
          </c:cat>
          <c:val>
            <c:numRef>
              <c:f>disc!$B$2:$B$8</c:f>
              <c:numCache>
                <c:formatCode>General</c:formatCode>
                <c:ptCount val="7"/>
                <c:pt idx="0">
                  <c:v>48</c:v>
                </c:pt>
                <c:pt idx="1">
                  <c:v>1</c:v>
                </c:pt>
                <c:pt idx="2">
                  <c:v>3</c:v>
                </c:pt>
                <c:pt idx="3">
                  <c:v>48</c:v>
                </c:pt>
                <c:pt idx="4">
                  <c:v>111</c:v>
                </c:pt>
                <c:pt idx="5">
                  <c:v>109</c:v>
                </c:pt>
                <c:pt idx="6">
                  <c:v>12</c:v>
                </c:pt>
              </c:numCache>
            </c:numRef>
          </c:val>
        </c:ser>
        <c:dLbls>
          <c:showLegendKey val="0"/>
          <c:showVal val="1"/>
          <c:showCatName val="0"/>
          <c:showSerName val="0"/>
          <c:showPercent val="0"/>
          <c:showBubbleSize val="0"/>
        </c:dLbls>
        <c:gapWidth val="75"/>
        <c:axId val="190839424"/>
        <c:axId val="193151360"/>
      </c:barChart>
      <c:catAx>
        <c:axId val="190839424"/>
        <c:scaling>
          <c:orientation val="minMax"/>
        </c:scaling>
        <c:delete val="0"/>
        <c:axPos val="l"/>
        <c:majorTickMark val="none"/>
        <c:minorTickMark val="none"/>
        <c:tickLblPos val="nextTo"/>
        <c:txPr>
          <a:bodyPr/>
          <a:lstStyle/>
          <a:p>
            <a:pPr>
              <a:defRPr sz="900"/>
            </a:pPr>
            <a:endParaRPr lang="es-HN"/>
          </a:p>
        </c:txPr>
        <c:crossAx val="193151360"/>
        <c:crosses val="autoZero"/>
        <c:auto val="1"/>
        <c:lblAlgn val="ctr"/>
        <c:lblOffset val="100"/>
        <c:noMultiLvlLbl val="0"/>
      </c:catAx>
      <c:valAx>
        <c:axId val="193151360"/>
        <c:scaling>
          <c:orientation val="minMax"/>
        </c:scaling>
        <c:delete val="0"/>
        <c:axPos val="b"/>
        <c:numFmt formatCode="General" sourceLinked="1"/>
        <c:majorTickMark val="none"/>
        <c:minorTickMark val="none"/>
        <c:tickLblPos val="nextTo"/>
        <c:crossAx val="190839424"/>
        <c:crosses val="autoZero"/>
        <c:crossBetween val="between"/>
      </c:valAx>
    </c:plotArea>
    <c:plotVisOnly val="1"/>
    <c:dispBlanksAs val="gap"/>
    <c:showDLblsOverMax val="0"/>
  </c:chart>
  <c:externalData r:id="rId1">
    <c:autoUpdate val="1"/>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Dificultades para la participación por las personas con discapacidad</a:t>
            </a:r>
          </a:p>
        </c:rich>
      </c:tx>
      <c:overlay val="0"/>
    </c:title>
    <c:autoTitleDeleted val="0"/>
    <c:plotArea>
      <c:layout/>
      <c:barChart>
        <c:barDir val="col"/>
        <c:grouping val="clustered"/>
        <c:varyColors val="0"/>
        <c:ser>
          <c:idx val="0"/>
          <c:order val="0"/>
          <c:invertIfNegative val="0"/>
          <c:cat>
            <c:strRef>
              <c:f>dif_disc!$C$2:$I$2</c:f>
              <c:strCache>
                <c:ptCount val="7"/>
                <c:pt idx="0">
                  <c:v>Ver</c:v>
                </c:pt>
                <c:pt idx="1">
                  <c:v>Oir</c:v>
                </c:pt>
                <c:pt idx="2">
                  <c:v>Caminar</c:v>
                </c:pt>
                <c:pt idx="3">
                  <c:v>Hablar</c:v>
                </c:pt>
                <c:pt idx="4">
                  <c:v>Agarrar</c:v>
                </c:pt>
                <c:pt idx="5">
                  <c:v>Aprender</c:v>
                </c:pt>
                <c:pt idx="6">
                  <c:v>Otra</c:v>
                </c:pt>
              </c:strCache>
            </c:strRef>
          </c:cat>
          <c:val>
            <c:numRef>
              <c:f>dif_disc!$C$9:$I$9</c:f>
              <c:numCache>
                <c:formatCode>###0</c:formatCode>
                <c:ptCount val="7"/>
                <c:pt idx="0">
                  <c:v>65</c:v>
                </c:pt>
                <c:pt idx="1">
                  <c:v>94</c:v>
                </c:pt>
                <c:pt idx="2">
                  <c:v>178</c:v>
                </c:pt>
                <c:pt idx="3">
                  <c:v>161</c:v>
                </c:pt>
                <c:pt idx="4">
                  <c:v>96</c:v>
                </c:pt>
                <c:pt idx="5">
                  <c:v>102</c:v>
                </c:pt>
                <c:pt idx="6">
                  <c:v>12</c:v>
                </c:pt>
              </c:numCache>
            </c:numRef>
          </c:val>
        </c:ser>
        <c:dLbls>
          <c:showLegendKey val="0"/>
          <c:showVal val="1"/>
          <c:showCatName val="0"/>
          <c:showSerName val="0"/>
          <c:showPercent val="0"/>
          <c:showBubbleSize val="0"/>
        </c:dLbls>
        <c:gapWidth val="150"/>
        <c:overlap val="-25"/>
        <c:axId val="229848192"/>
        <c:axId val="229849728"/>
      </c:barChart>
      <c:catAx>
        <c:axId val="229848192"/>
        <c:scaling>
          <c:orientation val="minMax"/>
        </c:scaling>
        <c:delete val="0"/>
        <c:axPos val="b"/>
        <c:majorTickMark val="none"/>
        <c:minorTickMark val="none"/>
        <c:tickLblPos val="nextTo"/>
        <c:crossAx val="229849728"/>
        <c:crosses val="autoZero"/>
        <c:auto val="1"/>
        <c:lblAlgn val="ctr"/>
        <c:lblOffset val="100"/>
        <c:noMultiLvlLbl val="0"/>
      </c:catAx>
      <c:valAx>
        <c:axId val="229849728"/>
        <c:scaling>
          <c:orientation val="minMax"/>
        </c:scaling>
        <c:delete val="1"/>
        <c:axPos val="l"/>
        <c:numFmt formatCode="###0" sourceLinked="1"/>
        <c:majorTickMark val="out"/>
        <c:minorTickMark val="none"/>
        <c:tickLblPos val="none"/>
        <c:crossAx val="22984819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s-HN" sz="1050"/>
              <a:t>Dificultades de las personas con discapacidad para la participación por edad</a:t>
            </a:r>
          </a:p>
        </c:rich>
      </c:tx>
      <c:overlay val="0"/>
    </c:title>
    <c:autoTitleDeleted val="0"/>
    <c:plotArea>
      <c:layout/>
      <c:barChart>
        <c:barDir val="col"/>
        <c:grouping val="clustered"/>
        <c:varyColors val="0"/>
        <c:ser>
          <c:idx val="0"/>
          <c:order val="0"/>
          <c:tx>
            <c:strRef>
              <c:f>dif_disc!$C$2</c:f>
              <c:strCache>
                <c:ptCount val="1"/>
                <c:pt idx="0">
                  <c:v>Ver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dif_disc!$C$3:$C$8</c:f>
              <c:numCache>
                <c:formatCode>###0</c:formatCode>
                <c:ptCount val="6"/>
                <c:pt idx="0">
                  <c:v>8</c:v>
                </c:pt>
                <c:pt idx="1">
                  <c:v>9</c:v>
                </c:pt>
                <c:pt idx="2">
                  <c:v>7</c:v>
                </c:pt>
                <c:pt idx="3">
                  <c:v>8</c:v>
                </c:pt>
                <c:pt idx="4">
                  <c:v>7</c:v>
                </c:pt>
                <c:pt idx="5">
                  <c:v>26</c:v>
                </c:pt>
              </c:numCache>
            </c:numRef>
          </c:val>
        </c:ser>
        <c:ser>
          <c:idx val="1"/>
          <c:order val="1"/>
          <c:tx>
            <c:strRef>
              <c:f>dif_disc!$D$2</c:f>
              <c:strCache>
                <c:ptCount val="1"/>
                <c:pt idx="0">
                  <c:v>Oir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dif_disc!$D$3:$D$8</c:f>
              <c:numCache>
                <c:formatCode>###0</c:formatCode>
                <c:ptCount val="6"/>
                <c:pt idx="0">
                  <c:v>10.000000000000002</c:v>
                </c:pt>
                <c:pt idx="1">
                  <c:v>13</c:v>
                </c:pt>
                <c:pt idx="2">
                  <c:v>22</c:v>
                </c:pt>
                <c:pt idx="3">
                  <c:v>27</c:v>
                </c:pt>
                <c:pt idx="4">
                  <c:v>5</c:v>
                </c:pt>
                <c:pt idx="5">
                  <c:v>17</c:v>
                </c:pt>
              </c:numCache>
            </c:numRef>
          </c:val>
        </c:ser>
        <c:ser>
          <c:idx val="2"/>
          <c:order val="2"/>
          <c:tx>
            <c:strRef>
              <c:f>dif_disc!$E$2</c:f>
              <c:strCache>
                <c:ptCount val="1"/>
                <c:pt idx="0">
                  <c:v>Caminar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dif_disc!$E$3:$E$8</c:f>
              <c:numCache>
                <c:formatCode>###0</c:formatCode>
                <c:ptCount val="6"/>
                <c:pt idx="0">
                  <c:v>29</c:v>
                </c:pt>
                <c:pt idx="1">
                  <c:v>24</c:v>
                </c:pt>
                <c:pt idx="2">
                  <c:v>24</c:v>
                </c:pt>
                <c:pt idx="3">
                  <c:v>31</c:v>
                </c:pt>
                <c:pt idx="4">
                  <c:v>25</c:v>
                </c:pt>
                <c:pt idx="5">
                  <c:v>45</c:v>
                </c:pt>
              </c:numCache>
            </c:numRef>
          </c:val>
        </c:ser>
        <c:ser>
          <c:idx val="3"/>
          <c:order val="3"/>
          <c:tx>
            <c:strRef>
              <c:f>dif_disc!$F$2</c:f>
              <c:strCache>
                <c:ptCount val="1"/>
                <c:pt idx="0">
                  <c:v>Hablar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dif_disc!$F$3:$F$8</c:f>
              <c:numCache>
                <c:formatCode>###0</c:formatCode>
                <c:ptCount val="6"/>
                <c:pt idx="0">
                  <c:v>22</c:v>
                </c:pt>
                <c:pt idx="1">
                  <c:v>33</c:v>
                </c:pt>
                <c:pt idx="2">
                  <c:v>39</c:v>
                </c:pt>
                <c:pt idx="3">
                  <c:v>44</c:v>
                </c:pt>
                <c:pt idx="4">
                  <c:v>8</c:v>
                </c:pt>
                <c:pt idx="5">
                  <c:v>15</c:v>
                </c:pt>
              </c:numCache>
            </c:numRef>
          </c:val>
        </c:ser>
        <c:ser>
          <c:idx val="4"/>
          <c:order val="4"/>
          <c:tx>
            <c:strRef>
              <c:f>dif_disc!$G$2</c:f>
              <c:strCache>
                <c:ptCount val="1"/>
                <c:pt idx="0">
                  <c:v>Agarrar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dif_disc!$G$3:$G$8</c:f>
              <c:numCache>
                <c:formatCode>###0</c:formatCode>
                <c:ptCount val="6"/>
                <c:pt idx="0">
                  <c:v>13</c:v>
                </c:pt>
                <c:pt idx="1">
                  <c:v>9</c:v>
                </c:pt>
                <c:pt idx="2">
                  <c:v>18</c:v>
                </c:pt>
                <c:pt idx="3">
                  <c:v>23</c:v>
                </c:pt>
                <c:pt idx="4">
                  <c:v>15</c:v>
                </c:pt>
                <c:pt idx="5">
                  <c:v>18</c:v>
                </c:pt>
              </c:numCache>
            </c:numRef>
          </c:val>
        </c:ser>
        <c:ser>
          <c:idx val="5"/>
          <c:order val="5"/>
          <c:tx>
            <c:strRef>
              <c:f>dif_disc!$H$2</c:f>
              <c:strCache>
                <c:ptCount val="1"/>
                <c:pt idx="0">
                  <c:v>Aprender</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dif_disc!$H$3:$H$8</c:f>
              <c:numCache>
                <c:formatCode>###0</c:formatCode>
                <c:ptCount val="6"/>
                <c:pt idx="0">
                  <c:v>14</c:v>
                </c:pt>
                <c:pt idx="1">
                  <c:v>23</c:v>
                </c:pt>
                <c:pt idx="2">
                  <c:v>31</c:v>
                </c:pt>
                <c:pt idx="3">
                  <c:v>22</c:v>
                </c:pt>
                <c:pt idx="4">
                  <c:v>6</c:v>
                </c:pt>
                <c:pt idx="5">
                  <c:v>6</c:v>
                </c:pt>
              </c:numCache>
            </c:numRef>
          </c:val>
        </c:ser>
        <c:ser>
          <c:idx val="6"/>
          <c:order val="6"/>
          <c:tx>
            <c:strRef>
              <c:f>dif_disc!$I$2</c:f>
              <c:strCache>
                <c:ptCount val="1"/>
                <c:pt idx="0">
                  <c:v>Otra</c:v>
                </c:pt>
              </c:strCache>
            </c:strRef>
          </c:tx>
          <c:invertIfNegative val="0"/>
          <c:cat>
            <c:strRef>
              <c:f>dif_disc!$B$3:$B$8</c:f>
              <c:strCache>
                <c:ptCount val="6"/>
                <c:pt idx="0">
                  <c:v>Preescolar</c:v>
                </c:pt>
                <c:pt idx="1">
                  <c:v>Escolar</c:v>
                </c:pt>
                <c:pt idx="2">
                  <c:v>Adolescencia</c:v>
                </c:pt>
                <c:pt idx="3">
                  <c:v>Adulto jóven</c:v>
                </c:pt>
                <c:pt idx="4">
                  <c:v>Adulto medio</c:v>
                </c:pt>
                <c:pt idx="5">
                  <c:v>Adulto mayor</c:v>
                </c:pt>
              </c:strCache>
            </c:strRef>
          </c:cat>
          <c:val>
            <c:numRef>
              <c:f>dif_disc!$I$3:$I$8</c:f>
              <c:numCache>
                <c:formatCode>###0</c:formatCode>
                <c:ptCount val="6"/>
                <c:pt idx="0">
                  <c:v>2</c:v>
                </c:pt>
                <c:pt idx="1">
                  <c:v>2</c:v>
                </c:pt>
                <c:pt idx="2">
                  <c:v>2</c:v>
                </c:pt>
                <c:pt idx="3">
                  <c:v>2</c:v>
                </c:pt>
                <c:pt idx="4">
                  <c:v>3</c:v>
                </c:pt>
                <c:pt idx="5">
                  <c:v>1</c:v>
                </c:pt>
              </c:numCache>
            </c:numRef>
          </c:val>
        </c:ser>
        <c:dLbls>
          <c:showLegendKey val="0"/>
          <c:showVal val="1"/>
          <c:showCatName val="0"/>
          <c:showSerName val="0"/>
          <c:showPercent val="0"/>
          <c:showBubbleSize val="0"/>
        </c:dLbls>
        <c:gapWidth val="150"/>
        <c:axId val="229931264"/>
        <c:axId val="233140224"/>
      </c:barChart>
      <c:catAx>
        <c:axId val="229931264"/>
        <c:scaling>
          <c:orientation val="minMax"/>
        </c:scaling>
        <c:delete val="0"/>
        <c:axPos val="b"/>
        <c:majorTickMark val="none"/>
        <c:minorTickMark val="none"/>
        <c:tickLblPos val="nextTo"/>
        <c:crossAx val="233140224"/>
        <c:crosses val="autoZero"/>
        <c:auto val="1"/>
        <c:lblAlgn val="ctr"/>
        <c:lblOffset val="100"/>
        <c:noMultiLvlLbl val="0"/>
      </c:catAx>
      <c:valAx>
        <c:axId val="233140224"/>
        <c:scaling>
          <c:orientation val="minMax"/>
        </c:scaling>
        <c:delete val="1"/>
        <c:axPos val="l"/>
        <c:numFmt formatCode="###0" sourceLinked="1"/>
        <c:majorTickMark val="out"/>
        <c:minorTickMark val="none"/>
        <c:tickLblPos val="none"/>
        <c:crossAx val="229931264"/>
        <c:crosses val="autoZero"/>
        <c:crossBetween val="between"/>
      </c:valAx>
    </c:plotArea>
    <c:legend>
      <c:legendPos val="r"/>
      <c:overlay val="0"/>
      <c:txPr>
        <a:bodyPr/>
        <a:lstStyle/>
        <a:p>
          <a:pPr>
            <a:defRPr sz="800"/>
          </a:pPr>
          <a:endParaRPr lang="es-HN"/>
        </a:p>
      </c:txPr>
    </c:legend>
    <c:plotVisOnly val="1"/>
    <c:dispBlanksAs val="gap"/>
    <c:showDLblsOverMax val="0"/>
  </c:chart>
  <c:txPr>
    <a:bodyPr/>
    <a:lstStyle/>
    <a:p>
      <a:pPr>
        <a:defRPr sz="800"/>
      </a:pPr>
      <a:endParaRPr lang="es-H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Tipo de trabajo</a:t>
            </a:r>
            <a:r>
              <a:rPr lang="es-HN" baseline="0"/>
              <a:t> de los familiares de personas con discapacidad</a:t>
            </a:r>
          </a:p>
        </c:rich>
      </c:tx>
      <c:overlay val="0"/>
    </c:title>
    <c:autoTitleDeleted val="0"/>
    <c:plotArea>
      <c:layout/>
      <c:pieChart>
        <c:varyColors val="1"/>
        <c:ser>
          <c:idx val="0"/>
          <c:order val="0"/>
          <c:dLbls>
            <c:txPr>
              <a:bodyPr/>
              <a:lstStyle/>
              <a:p>
                <a:pPr>
                  <a:defRPr sz="1100"/>
                </a:pPr>
                <a:endParaRPr lang="es-HN"/>
              </a:p>
            </c:txPr>
            <c:showLegendKey val="0"/>
            <c:showVal val="1"/>
            <c:showCatName val="0"/>
            <c:showSerName val="0"/>
            <c:showPercent val="1"/>
            <c:showBubbleSize val="0"/>
            <c:showLeaderLines val="1"/>
          </c:dLbls>
          <c:cat>
            <c:strRef>
              <c:f>tipo_trab!$C$4:$C$6</c:f>
              <c:strCache>
                <c:ptCount val="3"/>
                <c:pt idx="0">
                  <c:v>Solo eventualmente</c:v>
                </c:pt>
                <c:pt idx="1">
                  <c:v>Tiene trabajo permanente</c:v>
                </c:pt>
                <c:pt idx="2">
                  <c:v>No trabajan</c:v>
                </c:pt>
              </c:strCache>
            </c:strRef>
          </c:cat>
          <c:val>
            <c:numRef>
              <c:f>tipo_trab!$D$4:$D$6</c:f>
              <c:numCache>
                <c:formatCode>###0</c:formatCode>
                <c:ptCount val="3"/>
                <c:pt idx="0">
                  <c:v>180</c:v>
                </c:pt>
                <c:pt idx="1">
                  <c:v>68</c:v>
                </c:pt>
                <c:pt idx="2">
                  <c:v>10</c:v>
                </c:pt>
              </c:numCache>
            </c:numRef>
          </c:val>
        </c:ser>
        <c:dLbls>
          <c:showLegendKey val="0"/>
          <c:showVal val="0"/>
          <c:showCatName val="0"/>
          <c:showSerName val="0"/>
          <c:showPercent val="1"/>
          <c:showBubbleSize val="0"/>
          <c:showLeaderLines val="1"/>
        </c:dLbls>
        <c:firstSliceAng val="0"/>
      </c:pieChart>
    </c:plotArea>
    <c:legend>
      <c:legendPos val="r"/>
      <c:overlay val="0"/>
      <c:txPr>
        <a:bodyPr/>
        <a:lstStyle/>
        <a:p>
          <a:pPr>
            <a:defRPr sz="1100"/>
          </a:pPr>
          <a:endParaRPr lang="es-HN"/>
        </a:p>
      </c:txPr>
    </c:legend>
    <c:plotVisOnly val="1"/>
    <c:dispBlanksAs val="zero"/>
    <c:showDLblsOverMax val="0"/>
  </c:chart>
  <c:externalData r:id="rId1">
    <c:autoUpdate val="1"/>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Pasatiempos  de las personas con discapacidad</a:t>
            </a:r>
          </a:p>
        </c:rich>
      </c:tx>
      <c:overlay val="0"/>
    </c:title>
    <c:autoTitleDeleted val="0"/>
    <c:plotArea>
      <c:layout/>
      <c:barChart>
        <c:barDir val="col"/>
        <c:grouping val="clustered"/>
        <c:varyColors val="0"/>
        <c:ser>
          <c:idx val="0"/>
          <c:order val="0"/>
          <c:invertIfNegative val="0"/>
          <c:cat>
            <c:strRef>
              <c:f>pasatiempo!$C$5:$C$13</c:f>
              <c:strCache>
                <c:ptCount val="9"/>
                <c:pt idx="0">
                  <c:v>Ninguno</c:v>
                </c:pt>
                <c:pt idx="1">
                  <c:v>Ver televisión</c:v>
                </c:pt>
                <c:pt idx="2">
                  <c:v>Jugar</c:v>
                </c:pt>
                <c:pt idx="3">
                  <c:v>Escuchar musica</c:v>
                </c:pt>
                <c:pt idx="4">
                  <c:v>Actividades domésticas</c:v>
                </c:pt>
                <c:pt idx="5">
                  <c:v>Leer y/o Escribir</c:v>
                </c:pt>
                <c:pt idx="6">
                  <c:v>Dibujar y/o Pintar</c:v>
                </c:pt>
                <c:pt idx="7">
                  <c:v>Pescar</c:v>
                </c:pt>
                <c:pt idx="8">
                  <c:v>Otros</c:v>
                </c:pt>
              </c:strCache>
            </c:strRef>
          </c:cat>
          <c:val>
            <c:numRef>
              <c:f>pasatiempo!$D$5:$D$13</c:f>
              <c:numCache>
                <c:formatCode>###0</c:formatCode>
                <c:ptCount val="9"/>
                <c:pt idx="0">
                  <c:v>50</c:v>
                </c:pt>
                <c:pt idx="1">
                  <c:v>53</c:v>
                </c:pt>
                <c:pt idx="2">
                  <c:v>109</c:v>
                </c:pt>
                <c:pt idx="3">
                  <c:v>5</c:v>
                </c:pt>
                <c:pt idx="4">
                  <c:v>39</c:v>
                </c:pt>
                <c:pt idx="5">
                  <c:v>12</c:v>
                </c:pt>
                <c:pt idx="6">
                  <c:v>9</c:v>
                </c:pt>
                <c:pt idx="7">
                  <c:v>9</c:v>
                </c:pt>
                <c:pt idx="8">
                  <c:v>15</c:v>
                </c:pt>
              </c:numCache>
            </c:numRef>
          </c:val>
        </c:ser>
        <c:dLbls>
          <c:showLegendKey val="0"/>
          <c:showVal val="1"/>
          <c:showCatName val="0"/>
          <c:showSerName val="0"/>
          <c:showPercent val="0"/>
          <c:showBubbleSize val="0"/>
        </c:dLbls>
        <c:gapWidth val="150"/>
        <c:overlap val="-25"/>
        <c:axId val="233500032"/>
        <c:axId val="233931904"/>
      </c:barChart>
      <c:catAx>
        <c:axId val="233500032"/>
        <c:scaling>
          <c:orientation val="minMax"/>
        </c:scaling>
        <c:delete val="0"/>
        <c:axPos val="b"/>
        <c:majorTickMark val="none"/>
        <c:minorTickMark val="none"/>
        <c:tickLblPos val="nextTo"/>
        <c:crossAx val="233931904"/>
        <c:crosses val="autoZero"/>
        <c:auto val="1"/>
        <c:lblAlgn val="ctr"/>
        <c:lblOffset val="100"/>
        <c:noMultiLvlLbl val="0"/>
      </c:catAx>
      <c:valAx>
        <c:axId val="233931904"/>
        <c:scaling>
          <c:orientation val="minMax"/>
        </c:scaling>
        <c:delete val="1"/>
        <c:axPos val="l"/>
        <c:numFmt formatCode="###0" sourceLinked="1"/>
        <c:majorTickMark val="out"/>
        <c:minorTickMark val="none"/>
        <c:tickLblPos val="none"/>
        <c:crossAx val="233500032"/>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  con</a:t>
            </a:r>
            <a:r>
              <a:rPr lang="es-HN" baseline="0"/>
              <a:t> discapacidad </a:t>
            </a:r>
            <a:r>
              <a:rPr lang="es-HN"/>
              <a:t>que estudian por rango de edad </a:t>
            </a:r>
          </a:p>
        </c:rich>
      </c:tx>
      <c:overlay val="0"/>
    </c:title>
    <c:autoTitleDeleted val="0"/>
    <c:plotArea>
      <c:layout/>
      <c:pieChart>
        <c:varyColors val="1"/>
        <c:ser>
          <c:idx val="0"/>
          <c:order val="0"/>
          <c:dLbls>
            <c:dLbl>
              <c:idx val="5"/>
              <c:delete val="1"/>
            </c:dLbl>
            <c:numFmt formatCode="0.00%" sourceLinked="0"/>
            <c:showLegendKey val="0"/>
            <c:showVal val="0"/>
            <c:showCatName val="1"/>
            <c:showSerName val="0"/>
            <c:showPercent val="1"/>
            <c:showBubbleSize val="0"/>
            <c:showLeaderLines val="1"/>
          </c:dLbls>
          <c:cat>
            <c:strRef>
              <c:f>est_edad!$C$6:$C$11</c:f>
              <c:strCache>
                <c:ptCount val="6"/>
                <c:pt idx="0">
                  <c:v>Preescolar</c:v>
                </c:pt>
                <c:pt idx="1">
                  <c:v>Escolar</c:v>
                </c:pt>
                <c:pt idx="2">
                  <c:v>Adolesencia</c:v>
                </c:pt>
                <c:pt idx="3">
                  <c:v>Adulto joven</c:v>
                </c:pt>
                <c:pt idx="4">
                  <c:v>Adulto medio</c:v>
                </c:pt>
                <c:pt idx="5">
                  <c:v>Adulto mayor</c:v>
                </c:pt>
              </c:strCache>
            </c:strRef>
          </c:cat>
          <c:val>
            <c:numRef>
              <c:f>est_edad!$D$6:$D$11</c:f>
              <c:numCache>
                <c:formatCode>###0</c:formatCode>
                <c:ptCount val="6"/>
                <c:pt idx="0">
                  <c:v>9</c:v>
                </c:pt>
                <c:pt idx="1">
                  <c:v>34</c:v>
                </c:pt>
                <c:pt idx="2">
                  <c:v>15</c:v>
                </c:pt>
                <c:pt idx="3">
                  <c:v>5</c:v>
                </c:pt>
                <c:pt idx="4">
                  <c:v>1</c:v>
                </c:pt>
                <c:pt idx="5">
                  <c:v>0</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 que estudian por modalidad y nivel educativo</a:t>
            </a:r>
          </a:p>
        </c:rich>
      </c:tx>
      <c:overlay val="0"/>
    </c:title>
    <c:autoTitleDeleted val="0"/>
    <c:plotArea>
      <c:layout/>
      <c:pieChart>
        <c:varyColors val="1"/>
        <c:ser>
          <c:idx val="0"/>
          <c:order val="0"/>
          <c:dLbls>
            <c:dLbl>
              <c:idx val="2"/>
              <c:layout>
                <c:manualLayout>
                  <c:x val="5.3695820489971222E-2"/>
                  <c:y val="-2.0741502789538242E-2"/>
                </c:manualLayout>
              </c:layout>
              <c:showLegendKey val="0"/>
              <c:showVal val="0"/>
              <c:showCatName val="1"/>
              <c:showSerName val="0"/>
              <c:showPercent val="1"/>
              <c:showBubbleSize val="0"/>
            </c:dLbl>
            <c:dLbl>
              <c:idx val="3"/>
              <c:layout>
                <c:manualLayout>
                  <c:x val="6.0707151865757064E-2"/>
                  <c:y val="3.3256043999525191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est_niv_edu!$C$4:$C$7</c:f>
              <c:strCache>
                <c:ptCount val="4"/>
                <c:pt idx="0">
                  <c:v>Pre  Escolar (Pre Básica)</c:v>
                </c:pt>
                <c:pt idx="1">
                  <c:v>Primaria (Básica)</c:v>
                </c:pt>
                <c:pt idx="2">
                  <c:v>Secundaria (Nivel Medio)</c:v>
                </c:pt>
                <c:pt idx="3">
                  <c:v>EDUCATODOS</c:v>
                </c:pt>
              </c:strCache>
            </c:strRef>
          </c:cat>
          <c:val>
            <c:numRef>
              <c:f>est_niv_edu!$D$4:$D$7</c:f>
              <c:numCache>
                <c:formatCode>###0</c:formatCode>
                <c:ptCount val="4"/>
                <c:pt idx="0">
                  <c:v>13</c:v>
                </c:pt>
                <c:pt idx="1">
                  <c:v>47</c:v>
                </c:pt>
                <c:pt idx="2">
                  <c:v>2</c:v>
                </c:pt>
                <c:pt idx="3">
                  <c:v>2</c:v>
                </c:pt>
              </c:numCache>
            </c:numRef>
          </c:val>
        </c:ser>
        <c:dLbls>
          <c:showLegendKey val="0"/>
          <c:showVal val="0"/>
          <c:showCatName val="1"/>
          <c:showSerName val="0"/>
          <c:showPercent val="1"/>
          <c:showBubbleSize val="0"/>
          <c:showLeaderLines val="1"/>
        </c:dLbls>
        <c:firstSliceAng val="70"/>
      </c:pieChart>
    </c:plotArea>
    <c:plotVisOnly val="1"/>
    <c:dispBlanksAs val="zero"/>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a:t>
            </a:r>
            <a:r>
              <a:rPr lang="es-HN" baseline="0"/>
              <a:t> entre 6-14 años que asisten actualmente a la escuela</a:t>
            </a:r>
          </a:p>
        </c:rich>
      </c:tx>
      <c:overlay val="0"/>
    </c:title>
    <c:autoTitleDeleted val="0"/>
    <c:plotArea>
      <c:layout/>
      <c:pieChart>
        <c:varyColors val="1"/>
        <c:ser>
          <c:idx val="0"/>
          <c:order val="0"/>
          <c:dLbls>
            <c:showLegendKey val="0"/>
            <c:showVal val="1"/>
            <c:showCatName val="1"/>
            <c:showSerName val="0"/>
            <c:showPercent val="1"/>
            <c:showBubbleSize val="0"/>
            <c:showLeaderLines val="1"/>
          </c:dLbls>
          <c:cat>
            <c:strRef>
              <c:f>'17'!$C$7:$C$9</c:f>
              <c:strCache>
                <c:ptCount val="3"/>
                <c:pt idx="0">
                  <c:v>Preescolar</c:v>
                </c:pt>
                <c:pt idx="1">
                  <c:v>Escolar</c:v>
                </c:pt>
                <c:pt idx="2">
                  <c:v>Adolescencia</c:v>
                </c:pt>
              </c:strCache>
            </c:strRef>
          </c:cat>
          <c:val>
            <c:numRef>
              <c:f>'17'!$D$7:$D$9</c:f>
              <c:numCache>
                <c:formatCode>###0</c:formatCode>
                <c:ptCount val="3"/>
                <c:pt idx="0">
                  <c:v>4</c:v>
                </c:pt>
                <c:pt idx="1">
                  <c:v>34</c:v>
                </c:pt>
                <c:pt idx="2">
                  <c:v>7</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 que estudian por modalidad y nivel educativo</a:t>
            </a:r>
          </a:p>
        </c:rich>
      </c:tx>
      <c:overlay val="0"/>
    </c:title>
    <c:autoTitleDeleted val="0"/>
    <c:plotArea>
      <c:layout/>
      <c:pieChart>
        <c:varyColors val="1"/>
        <c:ser>
          <c:idx val="0"/>
          <c:order val="0"/>
          <c:dLbls>
            <c:dLbl>
              <c:idx val="2"/>
              <c:layout>
                <c:manualLayout>
                  <c:x val="5.3695820489971222E-2"/>
                  <c:y val="-2.0741502789538242E-2"/>
                </c:manualLayout>
              </c:layout>
              <c:showLegendKey val="0"/>
              <c:showVal val="0"/>
              <c:showCatName val="1"/>
              <c:showSerName val="0"/>
              <c:showPercent val="1"/>
              <c:showBubbleSize val="0"/>
            </c:dLbl>
            <c:dLbl>
              <c:idx val="3"/>
              <c:layout>
                <c:manualLayout>
                  <c:x val="6.0707151865757064E-2"/>
                  <c:y val="3.3256043999525191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est_niv_edu!$C$4:$C$7</c:f>
              <c:strCache>
                <c:ptCount val="4"/>
                <c:pt idx="0">
                  <c:v>Pre  Escolar (Pre Básica)</c:v>
                </c:pt>
                <c:pt idx="1">
                  <c:v>Primaria (Básica)</c:v>
                </c:pt>
                <c:pt idx="2">
                  <c:v>Secundaria (Nivel Medio)</c:v>
                </c:pt>
                <c:pt idx="3">
                  <c:v>EDUCATODOS</c:v>
                </c:pt>
              </c:strCache>
            </c:strRef>
          </c:cat>
          <c:val>
            <c:numRef>
              <c:f>est_niv_edu!$D$4:$D$7</c:f>
              <c:numCache>
                <c:formatCode>###0</c:formatCode>
                <c:ptCount val="4"/>
                <c:pt idx="0">
                  <c:v>13</c:v>
                </c:pt>
                <c:pt idx="1">
                  <c:v>47</c:v>
                </c:pt>
                <c:pt idx="2">
                  <c:v>2</c:v>
                </c:pt>
                <c:pt idx="3">
                  <c:v>2</c:v>
                </c:pt>
              </c:numCache>
            </c:numRef>
          </c:val>
        </c:ser>
        <c:dLbls>
          <c:showLegendKey val="0"/>
          <c:showVal val="0"/>
          <c:showCatName val="1"/>
          <c:showSerName val="0"/>
          <c:showPercent val="1"/>
          <c:showBubbleSize val="0"/>
          <c:showLeaderLines val="1"/>
        </c:dLbls>
        <c:firstSliceAng val="70"/>
      </c:pieChart>
    </c:plotArea>
    <c:plotVisOnly val="1"/>
    <c:dispBlanksAs val="zero"/>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sz="1600"/>
              <a:t>Tipos de Centros Educativos a que asisten  personas con discapacidad</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tipo_ce_ed!$B$4:$B$6</c:f>
              <c:strCache>
                <c:ptCount val="3"/>
                <c:pt idx="0">
                  <c:v>Publico</c:v>
                </c:pt>
                <c:pt idx="1">
                  <c:v>Privado</c:v>
                </c:pt>
                <c:pt idx="2">
                  <c:v>Educación Especial</c:v>
                </c:pt>
              </c:strCache>
            </c:strRef>
          </c:cat>
          <c:val>
            <c:numRef>
              <c:f>tipo_ce_ed!$C$4:$C$6</c:f>
              <c:numCache>
                <c:formatCode>###0</c:formatCode>
                <c:ptCount val="3"/>
                <c:pt idx="0">
                  <c:v>56</c:v>
                </c:pt>
                <c:pt idx="1">
                  <c:v>2</c:v>
                </c:pt>
                <c:pt idx="2">
                  <c:v>5</c:v>
                </c:pt>
              </c:numCache>
            </c:numRef>
          </c:val>
        </c:ser>
        <c:dLbls>
          <c:showLegendKey val="0"/>
          <c:showVal val="0"/>
          <c:showCatName val="1"/>
          <c:showSerName val="0"/>
          <c:showPercent val="1"/>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 con discapacidad que han repetido algun grado por género</a:t>
            </a:r>
          </a:p>
        </c:rich>
      </c:tx>
      <c:overlay val="0"/>
    </c:title>
    <c:autoTitleDeleted val="0"/>
    <c:plotArea>
      <c:layout/>
      <c:barChart>
        <c:barDir val="col"/>
        <c:grouping val="clustered"/>
        <c:varyColors val="0"/>
        <c:ser>
          <c:idx val="0"/>
          <c:order val="0"/>
          <c:tx>
            <c:strRef>
              <c:f>repite!$C$17</c:f>
              <c:strCache>
                <c:ptCount val="1"/>
                <c:pt idx="0">
                  <c:v>Masculino</c:v>
                </c:pt>
              </c:strCache>
            </c:strRef>
          </c:tx>
          <c:invertIfNegative val="0"/>
          <c:cat>
            <c:strRef>
              <c:f>repite!$B$18:$B$21</c:f>
              <c:strCache>
                <c:ptCount val="4"/>
                <c:pt idx="0">
                  <c:v>Auditiva</c:v>
                </c:pt>
                <c:pt idx="1">
                  <c:v>Intelectual</c:v>
                </c:pt>
                <c:pt idx="2">
                  <c:v>Motora</c:v>
                </c:pt>
                <c:pt idx="3">
                  <c:v>Multiple</c:v>
                </c:pt>
              </c:strCache>
            </c:strRef>
          </c:cat>
          <c:val>
            <c:numRef>
              <c:f>repite!$C$18:$C$21</c:f>
              <c:numCache>
                <c:formatCode>###0</c:formatCode>
                <c:ptCount val="4"/>
                <c:pt idx="0">
                  <c:v>2</c:v>
                </c:pt>
                <c:pt idx="1">
                  <c:v>5</c:v>
                </c:pt>
                <c:pt idx="2">
                  <c:v>2</c:v>
                </c:pt>
                <c:pt idx="3">
                  <c:v>7</c:v>
                </c:pt>
              </c:numCache>
            </c:numRef>
          </c:val>
        </c:ser>
        <c:ser>
          <c:idx val="1"/>
          <c:order val="1"/>
          <c:tx>
            <c:strRef>
              <c:f>repite!$D$17</c:f>
              <c:strCache>
                <c:ptCount val="1"/>
                <c:pt idx="0">
                  <c:v>Femenino</c:v>
                </c:pt>
              </c:strCache>
            </c:strRef>
          </c:tx>
          <c:invertIfNegative val="0"/>
          <c:cat>
            <c:strRef>
              <c:f>repite!$B$18:$B$21</c:f>
              <c:strCache>
                <c:ptCount val="4"/>
                <c:pt idx="0">
                  <c:v>Auditiva</c:v>
                </c:pt>
                <c:pt idx="1">
                  <c:v>Intelectual</c:v>
                </c:pt>
                <c:pt idx="2">
                  <c:v>Motora</c:v>
                </c:pt>
                <c:pt idx="3">
                  <c:v>Multiple</c:v>
                </c:pt>
              </c:strCache>
            </c:strRef>
          </c:cat>
          <c:val>
            <c:numRef>
              <c:f>repite!$D$18:$D$21</c:f>
              <c:numCache>
                <c:formatCode>###0</c:formatCode>
                <c:ptCount val="4"/>
                <c:pt idx="0">
                  <c:v>2</c:v>
                </c:pt>
                <c:pt idx="1">
                  <c:v>4</c:v>
                </c:pt>
                <c:pt idx="2">
                  <c:v>3</c:v>
                </c:pt>
                <c:pt idx="3">
                  <c:v>4</c:v>
                </c:pt>
              </c:numCache>
            </c:numRef>
          </c:val>
        </c:ser>
        <c:dLbls>
          <c:showLegendKey val="0"/>
          <c:showVal val="1"/>
          <c:showCatName val="0"/>
          <c:showSerName val="0"/>
          <c:showPercent val="0"/>
          <c:showBubbleSize val="0"/>
        </c:dLbls>
        <c:gapWidth val="150"/>
        <c:overlap val="-25"/>
        <c:axId val="234592896"/>
        <c:axId val="234611072"/>
      </c:barChart>
      <c:catAx>
        <c:axId val="234592896"/>
        <c:scaling>
          <c:orientation val="minMax"/>
        </c:scaling>
        <c:delete val="0"/>
        <c:axPos val="b"/>
        <c:majorTickMark val="none"/>
        <c:minorTickMark val="none"/>
        <c:tickLblPos val="nextTo"/>
        <c:crossAx val="234611072"/>
        <c:crosses val="autoZero"/>
        <c:auto val="1"/>
        <c:lblAlgn val="ctr"/>
        <c:lblOffset val="100"/>
        <c:noMultiLvlLbl val="0"/>
      </c:catAx>
      <c:valAx>
        <c:axId val="234611072"/>
        <c:scaling>
          <c:orientation val="minMax"/>
        </c:scaling>
        <c:delete val="1"/>
        <c:axPos val="l"/>
        <c:numFmt formatCode="###0" sourceLinked="1"/>
        <c:majorTickMark val="out"/>
        <c:minorTickMark val="none"/>
        <c:tickLblPos val="none"/>
        <c:crossAx val="234592896"/>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Número de personas con discapacidad</a:t>
            </a:r>
            <a:r>
              <a:rPr lang="es-HN" baseline="0"/>
              <a:t> por rango de edad</a:t>
            </a:r>
            <a:endParaRPr lang="es-HN"/>
          </a:p>
        </c:rich>
      </c:tx>
      <c:overlay val="0"/>
    </c:title>
    <c:autoTitleDeleted val="0"/>
    <c:plotArea>
      <c:layout/>
      <c:barChart>
        <c:barDir val="col"/>
        <c:grouping val="clustered"/>
        <c:varyColors val="0"/>
        <c:ser>
          <c:idx val="0"/>
          <c:order val="0"/>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disc_edad!$C$10:$H$10</c:f>
              <c:numCache>
                <c:formatCode>###0</c:formatCode>
                <c:ptCount val="6"/>
                <c:pt idx="0">
                  <c:v>44</c:v>
                </c:pt>
                <c:pt idx="1">
                  <c:v>52</c:v>
                </c:pt>
                <c:pt idx="2">
                  <c:v>62</c:v>
                </c:pt>
                <c:pt idx="3">
                  <c:v>76</c:v>
                </c:pt>
                <c:pt idx="4">
                  <c:v>36</c:v>
                </c:pt>
                <c:pt idx="5">
                  <c:v>62</c:v>
                </c:pt>
              </c:numCache>
            </c:numRef>
          </c:val>
        </c:ser>
        <c:dLbls>
          <c:showLegendKey val="0"/>
          <c:showVal val="1"/>
          <c:showCatName val="0"/>
          <c:showSerName val="0"/>
          <c:showPercent val="0"/>
          <c:showBubbleSize val="0"/>
        </c:dLbls>
        <c:gapWidth val="150"/>
        <c:overlap val="-25"/>
        <c:axId val="193176320"/>
        <c:axId val="193177856"/>
      </c:barChart>
      <c:catAx>
        <c:axId val="193176320"/>
        <c:scaling>
          <c:orientation val="minMax"/>
        </c:scaling>
        <c:delete val="0"/>
        <c:axPos val="b"/>
        <c:majorTickMark val="none"/>
        <c:minorTickMark val="none"/>
        <c:tickLblPos val="nextTo"/>
        <c:crossAx val="193177856"/>
        <c:crosses val="autoZero"/>
        <c:auto val="1"/>
        <c:lblAlgn val="ctr"/>
        <c:lblOffset val="100"/>
        <c:noMultiLvlLbl val="0"/>
      </c:catAx>
      <c:valAx>
        <c:axId val="193177856"/>
        <c:scaling>
          <c:orientation val="minMax"/>
        </c:scaling>
        <c:delete val="1"/>
        <c:axPos val="l"/>
        <c:numFmt formatCode="###0" sourceLinked="1"/>
        <c:majorTickMark val="out"/>
        <c:minorTickMark val="none"/>
        <c:tickLblPos val="none"/>
        <c:crossAx val="193176320"/>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Razones para no estudiar</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razon_no_est!$B$13:$B$19</c:f>
              <c:strCache>
                <c:ptCount val="7"/>
                <c:pt idx="0">
                  <c:v>Problemas económicos</c:v>
                </c:pt>
                <c:pt idx="1">
                  <c:v>No hay Centro/Maestro especial</c:v>
                </c:pt>
                <c:pt idx="2">
                  <c:v>Por su discapacidad</c:v>
                </c:pt>
                <c:pt idx="3">
                  <c:v>Desinterés</c:v>
                </c:pt>
                <c:pt idx="4">
                  <c:v>Discriminación</c:v>
                </c:pt>
                <c:pt idx="5">
                  <c:v>Por la distancia</c:v>
                </c:pt>
                <c:pt idx="6">
                  <c:v>Otras</c:v>
                </c:pt>
              </c:strCache>
            </c:strRef>
          </c:cat>
          <c:val>
            <c:numRef>
              <c:f>razon_no_est!$C$13:$C$19</c:f>
              <c:numCache>
                <c:formatCode>###0</c:formatCode>
                <c:ptCount val="7"/>
                <c:pt idx="0">
                  <c:v>26</c:v>
                </c:pt>
                <c:pt idx="1">
                  <c:v>10</c:v>
                </c:pt>
                <c:pt idx="2">
                  <c:v>34</c:v>
                </c:pt>
                <c:pt idx="3">
                  <c:v>17</c:v>
                </c:pt>
                <c:pt idx="4">
                  <c:v>8</c:v>
                </c:pt>
                <c:pt idx="5">
                  <c:v>5</c:v>
                </c:pt>
                <c:pt idx="6">
                  <c:v>9</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Personas que saben leer y escribir</a:t>
            </a:r>
          </a:p>
        </c:rich>
      </c:tx>
      <c:overlay val="0"/>
    </c:title>
    <c:autoTitleDeleted val="0"/>
    <c:plotArea>
      <c:layout/>
      <c:barChart>
        <c:barDir val="col"/>
        <c:grouping val="clustered"/>
        <c:varyColors val="0"/>
        <c:ser>
          <c:idx val="0"/>
          <c:order val="0"/>
          <c:tx>
            <c:strRef>
              <c:f>sabe_leer!$E$15</c:f>
              <c:strCache>
                <c:ptCount val="1"/>
                <c:pt idx="0">
                  <c:v>Masculino</c:v>
                </c:pt>
              </c:strCache>
            </c:strRef>
          </c:tx>
          <c:invertIfNegative val="0"/>
          <c:cat>
            <c:strRef>
              <c:f>sabe_leer!$D$16:$D$21</c:f>
              <c:strCache>
                <c:ptCount val="6"/>
                <c:pt idx="0">
                  <c:v>Auditiva</c:v>
                </c:pt>
                <c:pt idx="1">
                  <c:v>Comunicación y Lenguaje</c:v>
                </c:pt>
                <c:pt idx="2">
                  <c:v>Intelectual</c:v>
                </c:pt>
                <c:pt idx="3">
                  <c:v>Motora</c:v>
                </c:pt>
                <c:pt idx="4">
                  <c:v>Múltiple</c:v>
                </c:pt>
                <c:pt idx="5">
                  <c:v>Visual</c:v>
                </c:pt>
              </c:strCache>
            </c:strRef>
          </c:cat>
          <c:val>
            <c:numRef>
              <c:f>sabe_leer!$E$16:$E$21</c:f>
              <c:numCache>
                <c:formatCode>General</c:formatCode>
                <c:ptCount val="6"/>
                <c:pt idx="0">
                  <c:v>10</c:v>
                </c:pt>
                <c:pt idx="2">
                  <c:v>2</c:v>
                </c:pt>
                <c:pt idx="3">
                  <c:v>26</c:v>
                </c:pt>
                <c:pt idx="4">
                  <c:v>14</c:v>
                </c:pt>
                <c:pt idx="5">
                  <c:v>2</c:v>
                </c:pt>
              </c:numCache>
            </c:numRef>
          </c:val>
        </c:ser>
        <c:ser>
          <c:idx val="1"/>
          <c:order val="1"/>
          <c:tx>
            <c:strRef>
              <c:f>sabe_leer!$F$15</c:f>
              <c:strCache>
                <c:ptCount val="1"/>
                <c:pt idx="0">
                  <c:v>Femenino</c:v>
                </c:pt>
              </c:strCache>
            </c:strRef>
          </c:tx>
          <c:invertIfNegative val="0"/>
          <c:cat>
            <c:strRef>
              <c:f>sabe_leer!$D$16:$D$21</c:f>
              <c:strCache>
                <c:ptCount val="6"/>
                <c:pt idx="0">
                  <c:v>Auditiva</c:v>
                </c:pt>
                <c:pt idx="1">
                  <c:v>Comunicación y Lenguaje</c:v>
                </c:pt>
                <c:pt idx="2">
                  <c:v>Intelectual</c:v>
                </c:pt>
                <c:pt idx="3">
                  <c:v>Motora</c:v>
                </c:pt>
                <c:pt idx="4">
                  <c:v>Múltiple</c:v>
                </c:pt>
                <c:pt idx="5">
                  <c:v>Visual</c:v>
                </c:pt>
              </c:strCache>
            </c:strRef>
          </c:cat>
          <c:val>
            <c:numRef>
              <c:f>sabe_leer!$F$16:$F$21</c:f>
              <c:numCache>
                <c:formatCode>General</c:formatCode>
                <c:ptCount val="6"/>
                <c:pt idx="0">
                  <c:v>6</c:v>
                </c:pt>
                <c:pt idx="1">
                  <c:v>1</c:v>
                </c:pt>
                <c:pt idx="2">
                  <c:v>2</c:v>
                </c:pt>
                <c:pt idx="3">
                  <c:v>14</c:v>
                </c:pt>
                <c:pt idx="4">
                  <c:v>10</c:v>
                </c:pt>
                <c:pt idx="5">
                  <c:v>2</c:v>
                </c:pt>
              </c:numCache>
            </c:numRef>
          </c:val>
        </c:ser>
        <c:dLbls>
          <c:showLegendKey val="0"/>
          <c:showVal val="1"/>
          <c:showCatName val="0"/>
          <c:showSerName val="0"/>
          <c:showPercent val="0"/>
          <c:showBubbleSize val="0"/>
        </c:dLbls>
        <c:gapWidth val="150"/>
        <c:overlap val="-25"/>
        <c:axId val="234853120"/>
        <c:axId val="234854656"/>
      </c:barChart>
      <c:catAx>
        <c:axId val="234853120"/>
        <c:scaling>
          <c:orientation val="minMax"/>
        </c:scaling>
        <c:delete val="0"/>
        <c:axPos val="b"/>
        <c:majorTickMark val="none"/>
        <c:minorTickMark val="none"/>
        <c:tickLblPos val="nextTo"/>
        <c:crossAx val="234854656"/>
        <c:crosses val="autoZero"/>
        <c:auto val="1"/>
        <c:lblAlgn val="ctr"/>
        <c:lblOffset val="100"/>
        <c:noMultiLvlLbl val="0"/>
      </c:catAx>
      <c:valAx>
        <c:axId val="234854656"/>
        <c:scaling>
          <c:orientation val="minMax"/>
        </c:scaling>
        <c:delete val="1"/>
        <c:axPos val="l"/>
        <c:numFmt formatCode="General" sourceLinked="1"/>
        <c:majorTickMark val="out"/>
        <c:minorTickMark val="none"/>
        <c:tickLblPos val="none"/>
        <c:crossAx val="234853120"/>
        <c:crosses val="autoZero"/>
        <c:crossBetween val="between"/>
      </c:valAx>
    </c:plotArea>
    <c:legend>
      <c:legendPos val="t"/>
      <c:overlay val="0"/>
    </c:legend>
    <c:plotVisOnly val="1"/>
    <c:dispBlanksAs val="gap"/>
    <c:showDLblsOverMax val="0"/>
  </c:chart>
  <c:externalData r:id="rId1">
    <c:autoUpdate val="1"/>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Frecuencia por tipo</a:t>
            </a:r>
            <a:r>
              <a:rPr lang="es-HN" baseline="0"/>
              <a:t> de discriminación</a:t>
            </a:r>
          </a:p>
        </c:rich>
      </c:tx>
      <c:overlay val="0"/>
    </c:title>
    <c:autoTitleDeleted val="0"/>
    <c:plotArea>
      <c:layout/>
      <c:barChart>
        <c:barDir val="col"/>
        <c:grouping val="clustered"/>
        <c:varyColors val="0"/>
        <c:ser>
          <c:idx val="0"/>
          <c:order val="0"/>
          <c:invertIfNegative val="0"/>
          <c:cat>
            <c:strRef>
              <c:f>discriminacion!$C$4:$G$4</c:f>
              <c:strCache>
                <c:ptCount val="5"/>
                <c:pt idx="0">
                  <c:v>¿Ha sido discriminado/a?</c:v>
                </c:pt>
                <c:pt idx="1">
                  <c:v>¿Ha sufrido burlas?</c:v>
                </c:pt>
                <c:pt idx="2">
                  <c:v>¿Ha sido insultado/a?</c:v>
                </c:pt>
                <c:pt idx="3">
                  <c:v>¿Lo llaman por el apodo?</c:v>
                </c:pt>
                <c:pt idx="4">
                  <c:v>¿Ha recibido golpes?</c:v>
                </c:pt>
              </c:strCache>
            </c:strRef>
          </c:cat>
          <c:val>
            <c:numRef>
              <c:f>discriminacion!$C$11:$G$11</c:f>
              <c:numCache>
                <c:formatCode>###0</c:formatCode>
                <c:ptCount val="5"/>
                <c:pt idx="0">
                  <c:v>82</c:v>
                </c:pt>
                <c:pt idx="1">
                  <c:v>135</c:v>
                </c:pt>
                <c:pt idx="2">
                  <c:v>90</c:v>
                </c:pt>
                <c:pt idx="3">
                  <c:v>52</c:v>
                </c:pt>
                <c:pt idx="4">
                  <c:v>39</c:v>
                </c:pt>
              </c:numCache>
            </c:numRef>
          </c:val>
        </c:ser>
        <c:dLbls>
          <c:showLegendKey val="0"/>
          <c:showVal val="1"/>
          <c:showCatName val="0"/>
          <c:showSerName val="0"/>
          <c:showPercent val="0"/>
          <c:showBubbleSize val="0"/>
        </c:dLbls>
        <c:gapWidth val="75"/>
        <c:axId val="234871808"/>
        <c:axId val="234873600"/>
      </c:barChart>
      <c:catAx>
        <c:axId val="234871808"/>
        <c:scaling>
          <c:orientation val="minMax"/>
        </c:scaling>
        <c:delete val="0"/>
        <c:axPos val="b"/>
        <c:majorTickMark val="none"/>
        <c:minorTickMark val="none"/>
        <c:tickLblPos val="nextTo"/>
        <c:crossAx val="234873600"/>
        <c:crosses val="autoZero"/>
        <c:auto val="1"/>
        <c:lblAlgn val="ctr"/>
        <c:lblOffset val="100"/>
        <c:noMultiLvlLbl val="0"/>
      </c:catAx>
      <c:valAx>
        <c:axId val="234873600"/>
        <c:scaling>
          <c:orientation val="minMax"/>
        </c:scaling>
        <c:delete val="0"/>
        <c:axPos val="l"/>
        <c:numFmt formatCode="###0" sourceLinked="1"/>
        <c:majorTickMark val="none"/>
        <c:minorTickMark val="none"/>
        <c:tickLblPos val="nextTo"/>
        <c:crossAx val="234871808"/>
        <c:crosses val="autoZero"/>
        <c:crossBetween val="between"/>
      </c:valAx>
    </c:plotArea>
    <c:plotVisOnly val="1"/>
    <c:dispBlanksAs val="gap"/>
    <c:showDLblsOverMax val="0"/>
  </c:chart>
  <c:txPr>
    <a:bodyPr/>
    <a:lstStyle/>
    <a:p>
      <a:pPr>
        <a:defRPr sz="900"/>
      </a:pPr>
      <a:endParaRPr lang="es-HN"/>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Discriminación por tipo de discapacidad</a:t>
            </a:r>
          </a:p>
        </c:rich>
      </c:tx>
      <c:overlay val="0"/>
    </c:title>
    <c:autoTitleDeleted val="0"/>
    <c:plotArea>
      <c:layout/>
      <c:barChart>
        <c:barDir val="col"/>
        <c:grouping val="clustered"/>
        <c:varyColors val="0"/>
        <c:ser>
          <c:idx val="0"/>
          <c:order val="0"/>
          <c:tx>
            <c:strRef>
              <c:f>discriminacion!$C$4</c:f>
              <c:strCache>
                <c:ptCount val="1"/>
                <c:pt idx="0">
                  <c:v>¿Ha sido excluido/a?</c:v>
                </c:pt>
              </c:strCache>
            </c:strRef>
          </c:tx>
          <c:invertIfNegative val="0"/>
          <c:cat>
            <c:strRef>
              <c:f>discriminacion!$B$5:$B$10</c:f>
              <c:strCache>
                <c:ptCount val="6"/>
                <c:pt idx="0">
                  <c:v>Auditiva</c:v>
                </c:pt>
                <c:pt idx="1">
                  <c:v>Comunicación y Lenguaje</c:v>
                </c:pt>
                <c:pt idx="2">
                  <c:v>Intelectual</c:v>
                </c:pt>
                <c:pt idx="3">
                  <c:v>Motora</c:v>
                </c:pt>
                <c:pt idx="4">
                  <c:v>Múltiple</c:v>
                </c:pt>
                <c:pt idx="5">
                  <c:v>Visual</c:v>
                </c:pt>
              </c:strCache>
            </c:strRef>
          </c:cat>
          <c:val>
            <c:numRef>
              <c:f>discriminacion!$C$5:$C$10</c:f>
              <c:numCache>
                <c:formatCode>General</c:formatCode>
                <c:ptCount val="6"/>
                <c:pt idx="0" formatCode="###0">
                  <c:v>14</c:v>
                </c:pt>
                <c:pt idx="2" formatCode="###0">
                  <c:v>9</c:v>
                </c:pt>
                <c:pt idx="3" formatCode="###0">
                  <c:v>27</c:v>
                </c:pt>
                <c:pt idx="4" formatCode="###0">
                  <c:v>28</c:v>
                </c:pt>
              </c:numCache>
            </c:numRef>
          </c:val>
        </c:ser>
        <c:ser>
          <c:idx val="1"/>
          <c:order val="1"/>
          <c:tx>
            <c:strRef>
              <c:f>discriminacion!$D$4</c:f>
              <c:strCache>
                <c:ptCount val="1"/>
                <c:pt idx="0">
                  <c:v>¿Ha sufrido burlas?</c:v>
                </c:pt>
              </c:strCache>
            </c:strRef>
          </c:tx>
          <c:invertIfNegative val="0"/>
          <c:cat>
            <c:strRef>
              <c:f>discriminacion!$B$5:$B$10</c:f>
              <c:strCache>
                <c:ptCount val="6"/>
                <c:pt idx="0">
                  <c:v>Auditiva</c:v>
                </c:pt>
                <c:pt idx="1">
                  <c:v>Comunicación y Lenguaje</c:v>
                </c:pt>
                <c:pt idx="2">
                  <c:v>Intelectual</c:v>
                </c:pt>
                <c:pt idx="3">
                  <c:v>Motora</c:v>
                </c:pt>
                <c:pt idx="4">
                  <c:v>Múltiple</c:v>
                </c:pt>
                <c:pt idx="5">
                  <c:v>Visual</c:v>
                </c:pt>
              </c:strCache>
            </c:strRef>
          </c:cat>
          <c:val>
            <c:numRef>
              <c:f>discriminacion!$D$5:$D$10</c:f>
              <c:numCache>
                <c:formatCode>###0</c:formatCode>
                <c:ptCount val="6"/>
                <c:pt idx="0">
                  <c:v>22</c:v>
                </c:pt>
                <c:pt idx="1">
                  <c:v>1</c:v>
                </c:pt>
                <c:pt idx="2">
                  <c:v>15</c:v>
                </c:pt>
                <c:pt idx="3">
                  <c:v>38</c:v>
                </c:pt>
                <c:pt idx="4">
                  <c:v>42</c:v>
                </c:pt>
                <c:pt idx="5">
                  <c:v>1</c:v>
                </c:pt>
              </c:numCache>
            </c:numRef>
          </c:val>
        </c:ser>
        <c:ser>
          <c:idx val="2"/>
          <c:order val="2"/>
          <c:tx>
            <c:strRef>
              <c:f>discriminacion!$E$4</c:f>
              <c:strCache>
                <c:ptCount val="1"/>
                <c:pt idx="0">
                  <c:v>¿Ha sido insultado/a?</c:v>
                </c:pt>
              </c:strCache>
            </c:strRef>
          </c:tx>
          <c:invertIfNegative val="0"/>
          <c:cat>
            <c:strRef>
              <c:f>discriminacion!$B$5:$B$10</c:f>
              <c:strCache>
                <c:ptCount val="6"/>
                <c:pt idx="0">
                  <c:v>Auditiva</c:v>
                </c:pt>
                <c:pt idx="1">
                  <c:v>Comunicación y Lenguaje</c:v>
                </c:pt>
                <c:pt idx="2">
                  <c:v>Intelectual</c:v>
                </c:pt>
                <c:pt idx="3">
                  <c:v>Motora</c:v>
                </c:pt>
                <c:pt idx="4">
                  <c:v>Múltiple</c:v>
                </c:pt>
                <c:pt idx="5">
                  <c:v>Visual</c:v>
                </c:pt>
              </c:strCache>
            </c:strRef>
          </c:cat>
          <c:val>
            <c:numRef>
              <c:f>discriminacion!$E$5:$E$10</c:f>
              <c:numCache>
                <c:formatCode>General</c:formatCode>
                <c:ptCount val="6"/>
                <c:pt idx="0" formatCode="###0">
                  <c:v>18</c:v>
                </c:pt>
                <c:pt idx="2" formatCode="###0">
                  <c:v>13</c:v>
                </c:pt>
                <c:pt idx="3" formatCode="###0">
                  <c:v>16</c:v>
                </c:pt>
                <c:pt idx="4" formatCode="###0">
                  <c:v>29</c:v>
                </c:pt>
                <c:pt idx="5" formatCode="###0">
                  <c:v>1</c:v>
                </c:pt>
              </c:numCache>
            </c:numRef>
          </c:val>
        </c:ser>
        <c:ser>
          <c:idx val="3"/>
          <c:order val="3"/>
          <c:tx>
            <c:strRef>
              <c:f>discriminacion!$F$4</c:f>
              <c:strCache>
                <c:ptCount val="1"/>
                <c:pt idx="0">
                  <c:v>¿Lo llaman por el apodo?</c:v>
                </c:pt>
              </c:strCache>
            </c:strRef>
          </c:tx>
          <c:invertIfNegative val="0"/>
          <c:cat>
            <c:strRef>
              <c:f>discriminacion!$B$5:$B$10</c:f>
              <c:strCache>
                <c:ptCount val="6"/>
                <c:pt idx="0">
                  <c:v>Auditiva</c:v>
                </c:pt>
                <c:pt idx="1">
                  <c:v>Comunicación y Lenguaje</c:v>
                </c:pt>
                <c:pt idx="2">
                  <c:v>Intelectual</c:v>
                </c:pt>
                <c:pt idx="3">
                  <c:v>Motora</c:v>
                </c:pt>
                <c:pt idx="4">
                  <c:v>Múltiple</c:v>
                </c:pt>
                <c:pt idx="5">
                  <c:v>Visual</c:v>
                </c:pt>
              </c:strCache>
            </c:strRef>
          </c:cat>
          <c:val>
            <c:numRef>
              <c:f>discriminacion!$F$5:$F$10</c:f>
              <c:numCache>
                <c:formatCode>General</c:formatCode>
                <c:ptCount val="6"/>
                <c:pt idx="0" formatCode="###0">
                  <c:v>13</c:v>
                </c:pt>
                <c:pt idx="2" formatCode="###0">
                  <c:v>10</c:v>
                </c:pt>
                <c:pt idx="3" formatCode="###0">
                  <c:v>12</c:v>
                </c:pt>
                <c:pt idx="4" formatCode="###0">
                  <c:v>12</c:v>
                </c:pt>
                <c:pt idx="5" formatCode="###0">
                  <c:v>1</c:v>
                </c:pt>
              </c:numCache>
            </c:numRef>
          </c:val>
        </c:ser>
        <c:ser>
          <c:idx val="4"/>
          <c:order val="4"/>
          <c:tx>
            <c:strRef>
              <c:f>discriminacion!$G$4</c:f>
              <c:strCache>
                <c:ptCount val="1"/>
                <c:pt idx="0">
                  <c:v>¿Ha recibido golpes?</c:v>
                </c:pt>
              </c:strCache>
            </c:strRef>
          </c:tx>
          <c:invertIfNegative val="0"/>
          <c:cat>
            <c:strRef>
              <c:f>discriminacion!$B$5:$B$10</c:f>
              <c:strCache>
                <c:ptCount val="6"/>
                <c:pt idx="0">
                  <c:v>Auditiva</c:v>
                </c:pt>
                <c:pt idx="1">
                  <c:v>Comunicación y Lenguaje</c:v>
                </c:pt>
                <c:pt idx="2">
                  <c:v>Intelectual</c:v>
                </c:pt>
                <c:pt idx="3">
                  <c:v>Motora</c:v>
                </c:pt>
                <c:pt idx="4">
                  <c:v>Múltiple</c:v>
                </c:pt>
                <c:pt idx="5">
                  <c:v>Visual</c:v>
                </c:pt>
              </c:strCache>
            </c:strRef>
          </c:cat>
          <c:val>
            <c:numRef>
              <c:f>discriminacion!$G$5:$G$10</c:f>
              <c:numCache>
                <c:formatCode>General</c:formatCode>
                <c:ptCount val="6"/>
                <c:pt idx="0" formatCode="###0">
                  <c:v>11</c:v>
                </c:pt>
                <c:pt idx="2" formatCode="###0">
                  <c:v>4</c:v>
                </c:pt>
                <c:pt idx="3" formatCode="###0">
                  <c:v>5</c:v>
                </c:pt>
                <c:pt idx="4" formatCode="###0">
                  <c:v>13</c:v>
                </c:pt>
                <c:pt idx="5" formatCode="###0">
                  <c:v>1</c:v>
                </c:pt>
              </c:numCache>
            </c:numRef>
          </c:val>
        </c:ser>
        <c:dLbls>
          <c:showLegendKey val="0"/>
          <c:showVal val="1"/>
          <c:showCatName val="0"/>
          <c:showSerName val="0"/>
          <c:showPercent val="0"/>
          <c:showBubbleSize val="0"/>
        </c:dLbls>
        <c:gapWidth val="150"/>
        <c:overlap val="-25"/>
        <c:axId val="238274432"/>
        <c:axId val="238275968"/>
      </c:barChart>
      <c:catAx>
        <c:axId val="238274432"/>
        <c:scaling>
          <c:orientation val="minMax"/>
        </c:scaling>
        <c:delete val="0"/>
        <c:axPos val="b"/>
        <c:majorTickMark val="none"/>
        <c:minorTickMark val="none"/>
        <c:tickLblPos val="nextTo"/>
        <c:crossAx val="238275968"/>
        <c:crosses val="autoZero"/>
        <c:auto val="1"/>
        <c:lblAlgn val="ctr"/>
        <c:lblOffset val="100"/>
        <c:noMultiLvlLbl val="0"/>
      </c:catAx>
      <c:valAx>
        <c:axId val="238275968"/>
        <c:scaling>
          <c:orientation val="minMax"/>
        </c:scaling>
        <c:delete val="1"/>
        <c:axPos val="l"/>
        <c:numFmt formatCode="###0" sourceLinked="1"/>
        <c:majorTickMark val="out"/>
        <c:minorTickMark val="none"/>
        <c:tickLblPos val="none"/>
        <c:crossAx val="238274432"/>
        <c:crosses val="autoZero"/>
        <c:crossBetween val="between"/>
      </c:valAx>
    </c:plotArea>
    <c:legend>
      <c:legendPos val="t"/>
      <c:overlay val="0"/>
    </c:legend>
    <c:plotVisOnly val="1"/>
    <c:dispBlanksAs val="gap"/>
    <c:showDLblsOverMax val="0"/>
  </c:chart>
  <c:externalData r:id="rId1">
    <c:autoUpdate val="1"/>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sz="1400"/>
            </a:pPr>
            <a:r>
              <a:rPr lang="es-HN" sz="1400" b="1" i="0" baseline="0">
                <a:effectLst/>
              </a:rPr>
              <a:t>Número de miembros que conforman el hogar de las personas con discapacidad</a:t>
            </a:r>
            <a:endParaRPr lang="es-HN" sz="1400">
              <a:effectLst/>
            </a:endParaRPr>
          </a:p>
        </c:rich>
      </c:tx>
      <c:layout>
        <c:manualLayout>
          <c:xMode val="edge"/>
          <c:yMode val="edge"/>
          <c:x val="0.10654155730533683"/>
          <c:y val="2.7777777777778557E-2"/>
        </c:manualLayout>
      </c:layout>
      <c:overlay val="0"/>
    </c:title>
    <c:autoTitleDeleted val="0"/>
    <c:plotArea>
      <c:layout/>
      <c:pieChart>
        <c:varyColors val="1"/>
        <c:ser>
          <c:idx val="0"/>
          <c:order val="0"/>
          <c:dLbls>
            <c:showLegendKey val="0"/>
            <c:showVal val="1"/>
            <c:showCatName val="0"/>
            <c:showSerName val="0"/>
            <c:showPercent val="1"/>
            <c:showBubbleSize val="0"/>
            <c:showLeaderLines val="1"/>
          </c:dLbls>
          <c:cat>
            <c:strRef>
              <c:f>miembros_hogar!$C$5:$C$7</c:f>
              <c:strCache>
                <c:ptCount val="3"/>
                <c:pt idx="0">
                  <c:v>1-5</c:v>
                </c:pt>
                <c:pt idx="1">
                  <c:v>6-10</c:v>
                </c:pt>
                <c:pt idx="2">
                  <c:v>&gt;10</c:v>
                </c:pt>
              </c:strCache>
            </c:strRef>
          </c:cat>
          <c:val>
            <c:numRef>
              <c:f>miembros_hogar!$D$5:$D$7</c:f>
              <c:numCache>
                <c:formatCode>###0</c:formatCode>
                <c:ptCount val="3"/>
                <c:pt idx="0">
                  <c:v>155</c:v>
                </c:pt>
                <c:pt idx="1">
                  <c:v>90</c:v>
                </c:pt>
                <c:pt idx="2">
                  <c:v>15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zero"/>
    <c:showDLblsOverMax val="0"/>
  </c:chart>
  <c:externalData r:id="rId1">
    <c:autoUpdate val="1"/>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s-HN"/>
              <a:t>Tenencia de la vivienda</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tenencia_casa!$B$3:$B$6</c:f>
              <c:strCache>
                <c:ptCount val="4"/>
                <c:pt idx="0">
                  <c:v>Propia</c:v>
                </c:pt>
                <c:pt idx="1">
                  <c:v>Alquilada</c:v>
                </c:pt>
                <c:pt idx="2">
                  <c:v>Prestada</c:v>
                </c:pt>
                <c:pt idx="3">
                  <c:v>No tiene (vive con familiares, otros)</c:v>
                </c:pt>
              </c:strCache>
            </c:strRef>
          </c:cat>
          <c:val>
            <c:numRef>
              <c:f>tenencia_casa!$C$3:$C$6</c:f>
              <c:numCache>
                <c:formatCode>###0</c:formatCode>
                <c:ptCount val="4"/>
                <c:pt idx="0">
                  <c:v>205</c:v>
                </c:pt>
                <c:pt idx="1">
                  <c:v>25</c:v>
                </c:pt>
                <c:pt idx="2">
                  <c:v>25</c:v>
                </c:pt>
                <c:pt idx="3">
                  <c:v>5</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Tipos de discapacidad por edad</a:t>
            </a:r>
          </a:p>
        </c:rich>
      </c:tx>
      <c:overlay val="0"/>
    </c:title>
    <c:autoTitleDeleted val="0"/>
    <c:plotArea>
      <c:layout/>
      <c:barChart>
        <c:barDir val="col"/>
        <c:grouping val="clustered"/>
        <c:varyColors val="0"/>
        <c:ser>
          <c:idx val="0"/>
          <c:order val="0"/>
          <c:tx>
            <c:strRef>
              <c:f>disc_edad!$B$3</c:f>
              <c:strCache>
                <c:ptCount val="1"/>
                <c:pt idx="0">
                  <c:v>Auditiva</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disc_edad!$C$3:$H$3</c:f>
              <c:numCache>
                <c:formatCode>###0</c:formatCode>
                <c:ptCount val="6"/>
                <c:pt idx="0">
                  <c:v>6</c:v>
                </c:pt>
                <c:pt idx="1">
                  <c:v>6</c:v>
                </c:pt>
                <c:pt idx="2">
                  <c:v>13</c:v>
                </c:pt>
                <c:pt idx="3">
                  <c:v>19</c:v>
                </c:pt>
                <c:pt idx="4">
                  <c:v>1</c:v>
                </c:pt>
                <c:pt idx="5">
                  <c:v>3</c:v>
                </c:pt>
              </c:numCache>
            </c:numRef>
          </c:val>
        </c:ser>
        <c:ser>
          <c:idx val="1"/>
          <c:order val="1"/>
          <c:tx>
            <c:strRef>
              <c:f>disc_edad!$B$4</c:f>
              <c:strCache>
                <c:ptCount val="1"/>
                <c:pt idx="0">
                  <c:v>Autismo</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disc_edad!$C$4:$H$4</c:f>
              <c:numCache>
                <c:formatCode>General</c:formatCode>
                <c:ptCount val="6"/>
                <c:pt idx="0" formatCode="###0">
                  <c:v>1</c:v>
                </c:pt>
              </c:numCache>
            </c:numRef>
          </c:val>
        </c:ser>
        <c:ser>
          <c:idx val="2"/>
          <c:order val="2"/>
          <c:tx>
            <c:strRef>
              <c:f>disc_edad!$B$5</c:f>
              <c:strCache>
                <c:ptCount val="1"/>
                <c:pt idx="0">
                  <c:v>Comunicación y Lenguaje</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disc_edad!$C$5:$H$5</c:f>
              <c:numCache>
                <c:formatCode>###0</c:formatCode>
                <c:ptCount val="6"/>
                <c:pt idx="1">
                  <c:v>2</c:v>
                </c:pt>
                <c:pt idx="3">
                  <c:v>1</c:v>
                </c:pt>
              </c:numCache>
            </c:numRef>
          </c:val>
        </c:ser>
        <c:ser>
          <c:idx val="3"/>
          <c:order val="3"/>
          <c:tx>
            <c:strRef>
              <c:f>disc_edad!$B$6</c:f>
              <c:strCache>
                <c:ptCount val="1"/>
                <c:pt idx="0">
                  <c:v>Intelectual</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disc_edad!$C$6:$H$6</c:f>
              <c:numCache>
                <c:formatCode>###0</c:formatCode>
                <c:ptCount val="6"/>
                <c:pt idx="0">
                  <c:v>5</c:v>
                </c:pt>
                <c:pt idx="1">
                  <c:v>14</c:v>
                </c:pt>
                <c:pt idx="2">
                  <c:v>18</c:v>
                </c:pt>
                <c:pt idx="3">
                  <c:v>9</c:v>
                </c:pt>
                <c:pt idx="4">
                  <c:v>2</c:v>
                </c:pt>
              </c:numCache>
            </c:numRef>
          </c:val>
        </c:ser>
        <c:ser>
          <c:idx val="4"/>
          <c:order val="4"/>
          <c:tx>
            <c:strRef>
              <c:f>disc_edad!$B$7</c:f>
              <c:strCache>
                <c:ptCount val="1"/>
                <c:pt idx="0">
                  <c:v>Motora</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disc_edad!$C$7:$H$7</c:f>
              <c:numCache>
                <c:formatCode>###0</c:formatCode>
                <c:ptCount val="6"/>
                <c:pt idx="0">
                  <c:v>18</c:v>
                </c:pt>
                <c:pt idx="1">
                  <c:v>11</c:v>
                </c:pt>
                <c:pt idx="2">
                  <c:v>12</c:v>
                </c:pt>
                <c:pt idx="3">
                  <c:v>24</c:v>
                </c:pt>
                <c:pt idx="4">
                  <c:v>20</c:v>
                </c:pt>
                <c:pt idx="5">
                  <c:v>26</c:v>
                </c:pt>
              </c:numCache>
            </c:numRef>
          </c:val>
        </c:ser>
        <c:ser>
          <c:idx val="5"/>
          <c:order val="5"/>
          <c:tx>
            <c:strRef>
              <c:f>disc_edad!$B$8</c:f>
              <c:strCache>
                <c:ptCount val="1"/>
                <c:pt idx="0">
                  <c:v>Múltiple</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disc_edad!$C$8:$H$8</c:f>
              <c:numCache>
                <c:formatCode>###0</c:formatCode>
                <c:ptCount val="6"/>
                <c:pt idx="0">
                  <c:v>13</c:v>
                </c:pt>
                <c:pt idx="1">
                  <c:v>18</c:v>
                </c:pt>
                <c:pt idx="2">
                  <c:v>17</c:v>
                </c:pt>
                <c:pt idx="3">
                  <c:v>22</c:v>
                </c:pt>
                <c:pt idx="4">
                  <c:v>12</c:v>
                </c:pt>
                <c:pt idx="5">
                  <c:v>27</c:v>
                </c:pt>
              </c:numCache>
            </c:numRef>
          </c:val>
        </c:ser>
        <c:ser>
          <c:idx val="6"/>
          <c:order val="6"/>
          <c:tx>
            <c:strRef>
              <c:f>disc_edad!$B$9</c:f>
              <c:strCache>
                <c:ptCount val="1"/>
                <c:pt idx="0">
                  <c:v>Visual</c:v>
                </c:pt>
              </c:strCache>
            </c:strRef>
          </c:tx>
          <c:invertIfNegative val="0"/>
          <c:cat>
            <c:strRef>
              <c:f>disc_edad!$C$2:$H$2</c:f>
              <c:strCache>
                <c:ptCount val="6"/>
                <c:pt idx="0">
                  <c:v>Preescolar</c:v>
                </c:pt>
                <c:pt idx="1">
                  <c:v>Escolar</c:v>
                </c:pt>
                <c:pt idx="2">
                  <c:v>Adolescencia</c:v>
                </c:pt>
                <c:pt idx="3">
                  <c:v>Adulto jóven</c:v>
                </c:pt>
                <c:pt idx="4">
                  <c:v>Adulto medio</c:v>
                </c:pt>
                <c:pt idx="5">
                  <c:v>Adulto mayor</c:v>
                </c:pt>
              </c:strCache>
            </c:strRef>
          </c:cat>
          <c:val>
            <c:numRef>
              <c:f>disc_edad!$C$9:$H$9</c:f>
              <c:numCache>
                <c:formatCode>###0</c:formatCode>
                <c:ptCount val="6"/>
                <c:pt idx="0">
                  <c:v>1</c:v>
                </c:pt>
                <c:pt idx="1">
                  <c:v>1</c:v>
                </c:pt>
                <c:pt idx="2">
                  <c:v>2</c:v>
                </c:pt>
                <c:pt idx="3">
                  <c:v>1</c:v>
                </c:pt>
                <c:pt idx="4">
                  <c:v>1</c:v>
                </c:pt>
                <c:pt idx="5">
                  <c:v>6</c:v>
                </c:pt>
              </c:numCache>
            </c:numRef>
          </c:val>
        </c:ser>
        <c:dLbls>
          <c:showLegendKey val="0"/>
          <c:showVal val="1"/>
          <c:showCatName val="0"/>
          <c:showSerName val="0"/>
          <c:showPercent val="0"/>
          <c:showBubbleSize val="0"/>
        </c:dLbls>
        <c:gapWidth val="150"/>
        <c:overlap val="-25"/>
        <c:axId val="207701888"/>
        <c:axId val="207703424"/>
      </c:barChart>
      <c:catAx>
        <c:axId val="207701888"/>
        <c:scaling>
          <c:orientation val="minMax"/>
        </c:scaling>
        <c:delete val="0"/>
        <c:axPos val="b"/>
        <c:majorTickMark val="none"/>
        <c:minorTickMark val="none"/>
        <c:tickLblPos val="nextTo"/>
        <c:crossAx val="207703424"/>
        <c:crosses val="autoZero"/>
        <c:auto val="1"/>
        <c:lblAlgn val="ctr"/>
        <c:lblOffset val="100"/>
        <c:noMultiLvlLbl val="0"/>
      </c:catAx>
      <c:valAx>
        <c:axId val="207703424"/>
        <c:scaling>
          <c:orientation val="minMax"/>
        </c:scaling>
        <c:delete val="1"/>
        <c:axPos val="l"/>
        <c:numFmt formatCode="###0" sourceLinked="1"/>
        <c:majorTickMark val="out"/>
        <c:minorTickMark val="none"/>
        <c:tickLblPos val="none"/>
        <c:crossAx val="207701888"/>
        <c:crosses val="autoZero"/>
        <c:crossBetween val="between"/>
      </c:valAx>
    </c:plotArea>
    <c:legend>
      <c:legendPos val="t"/>
      <c:overlay val="0"/>
    </c:legend>
    <c:plotVisOnly val="1"/>
    <c:dispBlanksAs val="gap"/>
    <c:showDLblsOverMax val="0"/>
  </c:chart>
  <c:txPr>
    <a:bodyPr/>
    <a:lstStyle/>
    <a:p>
      <a:pPr>
        <a:defRPr sz="900"/>
      </a:pPr>
      <a:endParaRPr lang="es-H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¿Usted</a:t>
            </a:r>
            <a:r>
              <a:rPr lang="es-HN" baseline="0"/>
              <a:t> sabe lo que tienen la persona?</a:t>
            </a:r>
          </a:p>
        </c:rich>
      </c:tx>
      <c:overlay val="0"/>
    </c:title>
    <c:autoTitleDeleted val="0"/>
    <c:plotArea>
      <c:layout/>
      <c:barChart>
        <c:barDir val="col"/>
        <c:grouping val="clustered"/>
        <c:varyColors val="0"/>
        <c:ser>
          <c:idx val="0"/>
          <c:order val="0"/>
          <c:tx>
            <c:strRef>
              <c:f>sabe_diag!$D$4</c:f>
              <c:strCache>
                <c:ptCount val="1"/>
                <c:pt idx="0">
                  <c:v>Si</c:v>
                </c:pt>
              </c:strCache>
            </c:strRef>
          </c:tx>
          <c:invertIfNegative val="0"/>
          <c:cat>
            <c:strRef>
              <c:f>sabe_diag!$C$5:$C$8</c:f>
              <c:strCache>
                <c:ptCount val="4"/>
                <c:pt idx="0">
                  <c:v>Padre</c:v>
                </c:pt>
                <c:pt idx="1">
                  <c:v>Madre</c:v>
                </c:pt>
                <c:pt idx="2">
                  <c:v>Tutor legal</c:v>
                </c:pt>
                <c:pt idx="3">
                  <c:v>La misma persona con Discapacidad</c:v>
                </c:pt>
              </c:strCache>
            </c:strRef>
          </c:cat>
          <c:val>
            <c:numRef>
              <c:f>sabe_diag!$D$5:$D$8</c:f>
              <c:numCache>
                <c:formatCode>###0</c:formatCode>
                <c:ptCount val="4"/>
                <c:pt idx="0">
                  <c:v>8</c:v>
                </c:pt>
                <c:pt idx="1">
                  <c:v>114</c:v>
                </c:pt>
                <c:pt idx="2">
                  <c:v>94</c:v>
                </c:pt>
                <c:pt idx="3">
                  <c:v>50</c:v>
                </c:pt>
              </c:numCache>
            </c:numRef>
          </c:val>
        </c:ser>
        <c:ser>
          <c:idx val="1"/>
          <c:order val="1"/>
          <c:tx>
            <c:strRef>
              <c:f>sabe_diag!$E$4</c:f>
              <c:strCache>
                <c:ptCount val="1"/>
                <c:pt idx="0">
                  <c:v>No</c:v>
                </c:pt>
              </c:strCache>
            </c:strRef>
          </c:tx>
          <c:invertIfNegative val="0"/>
          <c:cat>
            <c:strRef>
              <c:f>sabe_diag!$C$5:$C$8</c:f>
              <c:strCache>
                <c:ptCount val="4"/>
                <c:pt idx="0">
                  <c:v>Padre</c:v>
                </c:pt>
                <c:pt idx="1">
                  <c:v>Madre</c:v>
                </c:pt>
                <c:pt idx="2">
                  <c:v>Tutor legal</c:v>
                </c:pt>
                <c:pt idx="3">
                  <c:v>La misma persona con Discapacidad</c:v>
                </c:pt>
              </c:strCache>
            </c:strRef>
          </c:cat>
          <c:val>
            <c:numRef>
              <c:f>sabe_diag!$E$5:$E$8</c:f>
              <c:numCache>
                <c:formatCode>###0</c:formatCode>
                <c:ptCount val="4"/>
                <c:pt idx="0">
                  <c:v>4</c:v>
                </c:pt>
                <c:pt idx="1">
                  <c:v>34</c:v>
                </c:pt>
                <c:pt idx="2">
                  <c:v>18</c:v>
                </c:pt>
                <c:pt idx="3">
                  <c:v>10</c:v>
                </c:pt>
              </c:numCache>
            </c:numRef>
          </c:val>
        </c:ser>
        <c:dLbls>
          <c:showLegendKey val="0"/>
          <c:showVal val="1"/>
          <c:showCatName val="0"/>
          <c:showSerName val="0"/>
          <c:showPercent val="0"/>
          <c:showBubbleSize val="0"/>
        </c:dLbls>
        <c:gapWidth val="150"/>
        <c:overlap val="-25"/>
        <c:axId val="207742464"/>
        <c:axId val="207744000"/>
      </c:barChart>
      <c:catAx>
        <c:axId val="207742464"/>
        <c:scaling>
          <c:orientation val="minMax"/>
        </c:scaling>
        <c:delete val="0"/>
        <c:axPos val="b"/>
        <c:majorTickMark val="none"/>
        <c:minorTickMark val="none"/>
        <c:tickLblPos val="nextTo"/>
        <c:crossAx val="207744000"/>
        <c:crosses val="autoZero"/>
        <c:auto val="1"/>
        <c:lblAlgn val="ctr"/>
        <c:lblOffset val="100"/>
        <c:noMultiLvlLbl val="0"/>
      </c:catAx>
      <c:valAx>
        <c:axId val="207744000"/>
        <c:scaling>
          <c:orientation val="minMax"/>
        </c:scaling>
        <c:delete val="0"/>
        <c:axPos val="l"/>
        <c:majorGridlines/>
        <c:numFmt formatCode="###0" sourceLinked="1"/>
        <c:majorTickMark val="out"/>
        <c:minorTickMark val="none"/>
        <c:tickLblPos val="nextTo"/>
        <c:spPr>
          <a:ln w="9525">
            <a:noFill/>
          </a:ln>
        </c:spPr>
        <c:crossAx val="207742464"/>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sz="1400"/>
            </a:pPr>
            <a:r>
              <a:rPr lang="es-HN" sz="1400"/>
              <a:t>Causas de las Discapacidades</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causa!$B$3:$B$9</c:f>
              <c:strCache>
                <c:ptCount val="7"/>
                <c:pt idx="0">
                  <c:v>Problemas antes del nacimiento</c:v>
                </c:pt>
                <c:pt idx="1">
                  <c:v>Problemas durante el parto</c:v>
                </c:pt>
                <c:pt idx="2">
                  <c:v>Adquirida por accidente</c:v>
                </c:pt>
                <c:pt idx="3">
                  <c:v>Adquirida por enfermedad</c:v>
                </c:pt>
                <c:pt idx="4">
                  <c:v>Adquirida por vejez</c:v>
                </c:pt>
                <c:pt idx="5">
                  <c:v>Herencia ¿Hay  otra persona con el mismo tipo de discapacidad en la familia?</c:v>
                </c:pt>
                <c:pt idx="6">
                  <c:v>Desconoce</c:v>
                </c:pt>
              </c:strCache>
            </c:strRef>
          </c:cat>
          <c:val>
            <c:numRef>
              <c:f>causa!$C$3:$C$9</c:f>
              <c:numCache>
                <c:formatCode>###0</c:formatCode>
                <c:ptCount val="7"/>
                <c:pt idx="0">
                  <c:v>166</c:v>
                </c:pt>
                <c:pt idx="1">
                  <c:v>9</c:v>
                </c:pt>
                <c:pt idx="2">
                  <c:v>40</c:v>
                </c:pt>
                <c:pt idx="3">
                  <c:v>83</c:v>
                </c:pt>
                <c:pt idx="4">
                  <c:v>26</c:v>
                </c:pt>
                <c:pt idx="5">
                  <c:v>6</c:v>
                </c:pt>
                <c:pt idx="6">
                  <c:v>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zero"/>
    <c:showDLblsOverMax val="0"/>
  </c:chart>
  <c:txPr>
    <a:bodyPr/>
    <a:lstStyle/>
    <a:p>
      <a:pPr>
        <a:defRPr sz="1000"/>
      </a:pPr>
      <a:endParaRPr lang="es-HN"/>
    </a:p>
  </c:txPr>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s-HN" sz="1600"/>
              <a:t>Número</a:t>
            </a:r>
            <a:r>
              <a:rPr lang="es-HN" sz="1600" baseline="0"/>
              <a:t> de p</a:t>
            </a:r>
            <a:r>
              <a:rPr lang="es-HN" sz="1600"/>
              <a:t>ersonas  por tipo de discapacidad que han recibido apoyo  como aparatos para oir, muletas, lentes o silla de ruedas</a:t>
            </a:r>
          </a:p>
        </c:rich>
      </c:tx>
      <c:overlay val="0"/>
    </c:title>
    <c:autoTitleDeleted val="0"/>
    <c:plotArea>
      <c:layout/>
      <c:barChart>
        <c:barDir val="col"/>
        <c:grouping val="clustered"/>
        <c:varyColors val="0"/>
        <c:ser>
          <c:idx val="0"/>
          <c:order val="0"/>
          <c:tx>
            <c:strRef>
              <c:f>aparatos!$B$2</c:f>
              <c:strCache>
                <c:ptCount val="1"/>
                <c:pt idx="0">
                  <c:v>Aparatos para oir, muletas, lentes, sillas de ruedas</c:v>
                </c:pt>
              </c:strCache>
            </c:strRef>
          </c:tx>
          <c:invertIfNegative val="0"/>
          <c:cat>
            <c:strRef>
              <c:f>aparatos!$A$3:$A$9</c:f>
              <c:strCache>
                <c:ptCount val="7"/>
                <c:pt idx="0">
                  <c:v>Auditiva</c:v>
                </c:pt>
                <c:pt idx="1">
                  <c:v>Autismo</c:v>
                </c:pt>
                <c:pt idx="2">
                  <c:v>Comunicación y Lenguaje</c:v>
                </c:pt>
                <c:pt idx="3">
                  <c:v>Intelectual</c:v>
                </c:pt>
                <c:pt idx="4">
                  <c:v>Motora</c:v>
                </c:pt>
                <c:pt idx="5">
                  <c:v>Múltiple</c:v>
                </c:pt>
                <c:pt idx="6">
                  <c:v>Visual</c:v>
                </c:pt>
              </c:strCache>
            </c:strRef>
          </c:cat>
          <c:val>
            <c:numRef>
              <c:f>aparatos!$B$3:$B$9</c:f>
              <c:numCache>
                <c:formatCode>###0</c:formatCode>
                <c:ptCount val="7"/>
                <c:pt idx="0">
                  <c:v>10.000000000000002</c:v>
                </c:pt>
                <c:pt idx="1">
                  <c:v>0</c:v>
                </c:pt>
                <c:pt idx="2">
                  <c:v>0</c:v>
                </c:pt>
                <c:pt idx="3">
                  <c:v>2.0000000000000009</c:v>
                </c:pt>
                <c:pt idx="4">
                  <c:v>43</c:v>
                </c:pt>
                <c:pt idx="5">
                  <c:v>27</c:v>
                </c:pt>
                <c:pt idx="6">
                  <c:v>1</c:v>
                </c:pt>
              </c:numCache>
            </c:numRef>
          </c:val>
        </c:ser>
        <c:dLbls>
          <c:showLegendKey val="0"/>
          <c:showVal val="1"/>
          <c:showCatName val="0"/>
          <c:showSerName val="0"/>
          <c:showPercent val="0"/>
          <c:showBubbleSize val="0"/>
        </c:dLbls>
        <c:gapWidth val="150"/>
        <c:overlap val="-25"/>
        <c:axId val="207792768"/>
        <c:axId val="207794560"/>
      </c:barChart>
      <c:catAx>
        <c:axId val="207792768"/>
        <c:scaling>
          <c:orientation val="minMax"/>
        </c:scaling>
        <c:delete val="0"/>
        <c:axPos val="b"/>
        <c:majorTickMark val="none"/>
        <c:minorTickMark val="none"/>
        <c:tickLblPos val="nextTo"/>
        <c:txPr>
          <a:bodyPr/>
          <a:lstStyle/>
          <a:p>
            <a:pPr>
              <a:defRPr sz="900"/>
            </a:pPr>
            <a:endParaRPr lang="es-HN"/>
          </a:p>
        </c:txPr>
        <c:crossAx val="207794560"/>
        <c:crosses val="autoZero"/>
        <c:auto val="1"/>
        <c:lblAlgn val="ctr"/>
        <c:lblOffset val="100"/>
        <c:noMultiLvlLbl val="0"/>
      </c:catAx>
      <c:valAx>
        <c:axId val="207794560"/>
        <c:scaling>
          <c:orientation val="minMax"/>
        </c:scaling>
        <c:delete val="1"/>
        <c:axPos val="l"/>
        <c:numFmt formatCode="###0" sourceLinked="1"/>
        <c:majorTickMark val="out"/>
        <c:minorTickMark val="none"/>
        <c:tickLblPos val="none"/>
        <c:crossAx val="207792768"/>
        <c:crosses val="autoZero"/>
        <c:crossBetween val="between"/>
      </c:valAx>
    </c:plotArea>
    <c:plotVisOnly val="1"/>
    <c:dispBlanksAs val="gap"/>
    <c:showDLblsOverMax val="0"/>
  </c:chart>
  <c:externalData r:id="rId1">
    <c:autoUpdate val="1"/>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baseline="0"/>
              <a:t>Acceso a la atención de  la salud</a:t>
            </a:r>
            <a:endParaRPr lang="es-HN"/>
          </a:p>
        </c:rich>
      </c:tx>
      <c:overlay val="0"/>
    </c:title>
    <c:autoTitleDeleted val="0"/>
    <c:plotArea>
      <c:layout/>
      <c:barChart>
        <c:barDir val="col"/>
        <c:grouping val="clustered"/>
        <c:varyColors val="0"/>
        <c:ser>
          <c:idx val="0"/>
          <c:order val="0"/>
          <c:tx>
            <c:strRef>
              <c:f>acc_salud!$D$3</c:f>
              <c:strCache>
                <c:ptCount val="1"/>
                <c:pt idx="0">
                  <c:v>Atención en salud</c:v>
                </c:pt>
              </c:strCache>
            </c:strRef>
          </c:tx>
          <c:invertIfNegative val="0"/>
          <c:cat>
            <c:strRef>
              <c:f>acc_salud!$A$4:$A$10</c:f>
              <c:strCache>
                <c:ptCount val="7"/>
                <c:pt idx="0">
                  <c:v>Auditiva</c:v>
                </c:pt>
                <c:pt idx="1">
                  <c:v>Autismo</c:v>
                </c:pt>
                <c:pt idx="2">
                  <c:v>Comunicación y Lenguaje</c:v>
                </c:pt>
                <c:pt idx="3">
                  <c:v>Intelectual</c:v>
                </c:pt>
                <c:pt idx="4">
                  <c:v>Motora</c:v>
                </c:pt>
                <c:pt idx="5">
                  <c:v>Múltiple</c:v>
                </c:pt>
                <c:pt idx="6">
                  <c:v>Visual</c:v>
                </c:pt>
              </c:strCache>
            </c:strRef>
          </c:cat>
          <c:val>
            <c:numRef>
              <c:f>acc_salud!$D$4:$D$10</c:f>
              <c:numCache>
                <c:formatCode>###0</c:formatCode>
                <c:ptCount val="7"/>
                <c:pt idx="0">
                  <c:v>38</c:v>
                </c:pt>
                <c:pt idx="1">
                  <c:v>1</c:v>
                </c:pt>
                <c:pt idx="2">
                  <c:v>2</c:v>
                </c:pt>
                <c:pt idx="3">
                  <c:v>38</c:v>
                </c:pt>
                <c:pt idx="4">
                  <c:v>86</c:v>
                </c:pt>
                <c:pt idx="5">
                  <c:v>89</c:v>
                </c:pt>
                <c:pt idx="6">
                  <c:v>3</c:v>
                </c:pt>
              </c:numCache>
            </c:numRef>
          </c:val>
        </c:ser>
        <c:dLbls>
          <c:showLegendKey val="0"/>
          <c:showVal val="1"/>
          <c:showCatName val="0"/>
          <c:showSerName val="0"/>
          <c:showPercent val="0"/>
          <c:showBubbleSize val="0"/>
        </c:dLbls>
        <c:gapWidth val="150"/>
        <c:overlap val="-25"/>
        <c:axId val="228729600"/>
        <c:axId val="228731136"/>
      </c:barChart>
      <c:catAx>
        <c:axId val="228729600"/>
        <c:scaling>
          <c:orientation val="minMax"/>
        </c:scaling>
        <c:delete val="0"/>
        <c:axPos val="b"/>
        <c:majorTickMark val="none"/>
        <c:minorTickMark val="none"/>
        <c:tickLblPos val="nextTo"/>
        <c:crossAx val="228731136"/>
        <c:crosses val="autoZero"/>
        <c:auto val="1"/>
        <c:lblAlgn val="ctr"/>
        <c:lblOffset val="100"/>
        <c:noMultiLvlLbl val="0"/>
      </c:catAx>
      <c:valAx>
        <c:axId val="228731136"/>
        <c:scaling>
          <c:orientation val="minMax"/>
        </c:scaling>
        <c:delete val="1"/>
        <c:axPos val="l"/>
        <c:numFmt formatCode="###0" sourceLinked="1"/>
        <c:majorTickMark val="out"/>
        <c:minorTickMark val="none"/>
        <c:tickLblPos val="none"/>
        <c:crossAx val="22872960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baseline="0"/>
              <a:t>Acceso a la atención especializada por discapacidad</a:t>
            </a:r>
            <a:endParaRPr lang="es-HN"/>
          </a:p>
        </c:rich>
      </c:tx>
      <c:overlay val="0"/>
    </c:title>
    <c:autoTitleDeleted val="0"/>
    <c:plotArea>
      <c:layout/>
      <c:barChart>
        <c:barDir val="col"/>
        <c:grouping val="clustered"/>
        <c:varyColors val="0"/>
        <c:ser>
          <c:idx val="0"/>
          <c:order val="0"/>
          <c:tx>
            <c:strRef>
              <c:f>ate_esp!$C$3</c:f>
              <c:strCache>
                <c:ptCount val="1"/>
                <c:pt idx="0">
                  <c:v>Atención especializada para su discapacidad</c:v>
                </c:pt>
              </c:strCache>
            </c:strRef>
          </c:tx>
          <c:invertIfNegative val="0"/>
          <c:cat>
            <c:strRef>
              <c:f>ate_esp!$A$4:$A$10</c:f>
              <c:strCache>
                <c:ptCount val="7"/>
                <c:pt idx="0">
                  <c:v>Auditiva</c:v>
                </c:pt>
                <c:pt idx="1">
                  <c:v>Autismo</c:v>
                </c:pt>
                <c:pt idx="2">
                  <c:v>Comunicación y Lenguaje</c:v>
                </c:pt>
                <c:pt idx="3">
                  <c:v>Intelectual</c:v>
                </c:pt>
                <c:pt idx="4">
                  <c:v>Motora</c:v>
                </c:pt>
                <c:pt idx="5">
                  <c:v>Múltiple</c:v>
                </c:pt>
                <c:pt idx="6">
                  <c:v>Visual</c:v>
                </c:pt>
              </c:strCache>
            </c:strRef>
          </c:cat>
          <c:val>
            <c:numRef>
              <c:f>ate_esp!$C$4:$C$10</c:f>
              <c:numCache>
                <c:formatCode>###0</c:formatCode>
                <c:ptCount val="7"/>
                <c:pt idx="0">
                  <c:v>25</c:v>
                </c:pt>
                <c:pt idx="1">
                  <c:v>1</c:v>
                </c:pt>
                <c:pt idx="2">
                  <c:v>2</c:v>
                </c:pt>
                <c:pt idx="3">
                  <c:v>24</c:v>
                </c:pt>
                <c:pt idx="4">
                  <c:v>58</c:v>
                </c:pt>
                <c:pt idx="5">
                  <c:v>59</c:v>
                </c:pt>
                <c:pt idx="6">
                  <c:v>5</c:v>
                </c:pt>
              </c:numCache>
            </c:numRef>
          </c:val>
        </c:ser>
        <c:dLbls>
          <c:showLegendKey val="0"/>
          <c:showVal val="1"/>
          <c:showCatName val="0"/>
          <c:showSerName val="0"/>
          <c:showPercent val="0"/>
          <c:showBubbleSize val="0"/>
        </c:dLbls>
        <c:gapWidth val="150"/>
        <c:overlap val="-25"/>
        <c:axId val="229780096"/>
        <c:axId val="229785984"/>
      </c:barChart>
      <c:catAx>
        <c:axId val="229780096"/>
        <c:scaling>
          <c:orientation val="minMax"/>
        </c:scaling>
        <c:delete val="0"/>
        <c:axPos val="b"/>
        <c:majorTickMark val="none"/>
        <c:minorTickMark val="none"/>
        <c:tickLblPos val="nextTo"/>
        <c:crossAx val="229785984"/>
        <c:crosses val="autoZero"/>
        <c:auto val="1"/>
        <c:lblAlgn val="ctr"/>
        <c:lblOffset val="100"/>
        <c:noMultiLvlLbl val="0"/>
      </c:catAx>
      <c:valAx>
        <c:axId val="229785984"/>
        <c:scaling>
          <c:orientation val="minMax"/>
        </c:scaling>
        <c:delete val="1"/>
        <c:axPos val="l"/>
        <c:numFmt formatCode="###0" sourceLinked="1"/>
        <c:majorTickMark val="out"/>
        <c:minorTickMark val="none"/>
        <c:tickLblPos val="none"/>
        <c:crossAx val="22978009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Nivel de participación de las personas con</a:t>
            </a:r>
            <a:r>
              <a:rPr lang="es-HN" baseline="0"/>
              <a:t> discapacidad</a:t>
            </a:r>
            <a:endParaRPr lang="es-HN"/>
          </a:p>
        </c:rich>
      </c:tx>
      <c:overlay val="0"/>
    </c:title>
    <c:autoTitleDeleted val="0"/>
    <c:plotArea>
      <c:layout/>
      <c:barChart>
        <c:barDir val="col"/>
        <c:grouping val="clustered"/>
        <c:varyColors val="0"/>
        <c:ser>
          <c:idx val="0"/>
          <c:order val="0"/>
          <c:invertIfNegative val="0"/>
          <c:dPt>
            <c:idx val="0"/>
            <c:invertIfNegative val="0"/>
            <c:bubble3D val="0"/>
            <c:spPr>
              <a:solidFill>
                <a:schemeClr val="accent1"/>
              </a:solidFill>
            </c:spPr>
          </c:dPt>
          <c:dPt>
            <c:idx val="1"/>
            <c:invertIfNegative val="0"/>
            <c:bubble3D val="0"/>
            <c:spPr>
              <a:solidFill>
                <a:schemeClr val="accent2"/>
              </a:solidFill>
            </c:spPr>
          </c:dPt>
          <c:dPt>
            <c:idx val="2"/>
            <c:invertIfNegative val="0"/>
            <c:bubble3D val="0"/>
            <c:spPr>
              <a:solidFill>
                <a:schemeClr val="accent3"/>
              </a:solidFill>
            </c:spPr>
          </c:dPt>
          <c:dPt>
            <c:idx val="3"/>
            <c:invertIfNegative val="0"/>
            <c:bubble3D val="0"/>
            <c:spPr>
              <a:solidFill>
                <a:schemeClr val="accent4"/>
              </a:solidFill>
            </c:spPr>
          </c:dPt>
          <c:dPt>
            <c:idx val="4"/>
            <c:invertIfNegative val="0"/>
            <c:bubble3D val="0"/>
            <c:spPr>
              <a:solidFill>
                <a:schemeClr val="accent5"/>
              </a:solidFill>
            </c:spPr>
          </c:dPt>
          <c:cat>
            <c:strRef>
              <c:f>niv_part!$D$4:$H$4</c:f>
              <c:strCache>
                <c:ptCount val="5"/>
                <c:pt idx="0">
                  <c:v>Ninguno</c:v>
                </c:pt>
                <c:pt idx="1">
                  <c:v>Muy bajo</c:v>
                </c:pt>
                <c:pt idx="2">
                  <c:v>Bajo</c:v>
                </c:pt>
                <c:pt idx="3">
                  <c:v>Medio</c:v>
                </c:pt>
                <c:pt idx="4">
                  <c:v>Alto</c:v>
                </c:pt>
              </c:strCache>
            </c:strRef>
          </c:cat>
          <c:val>
            <c:numRef>
              <c:f>niv_part!$D$11:$H$11</c:f>
              <c:numCache>
                <c:formatCode>###0</c:formatCode>
                <c:ptCount val="5"/>
                <c:pt idx="0">
                  <c:v>51</c:v>
                </c:pt>
                <c:pt idx="1">
                  <c:v>40</c:v>
                </c:pt>
                <c:pt idx="2">
                  <c:v>94</c:v>
                </c:pt>
                <c:pt idx="3">
                  <c:v>82</c:v>
                </c:pt>
                <c:pt idx="4">
                  <c:v>65</c:v>
                </c:pt>
              </c:numCache>
            </c:numRef>
          </c:val>
        </c:ser>
        <c:dLbls>
          <c:showLegendKey val="0"/>
          <c:showVal val="1"/>
          <c:showCatName val="0"/>
          <c:showSerName val="0"/>
          <c:showPercent val="0"/>
          <c:showBubbleSize val="0"/>
        </c:dLbls>
        <c:gapWidth val="150"/>
        <c:overlap val="-25"/>
        <c:axId val="229821056"/>
        <c:axId val="229835136"/>
      </c:barChart>
      <c:catAx>
        <c:axId val="229821056"/>
        <c:scaling>
          <c:orientation val="minMax"/>
        </c:scaling>
        <c:delete val="0"/>
        <c:axPos val="b"/>
        <c:majorTickMark val="none"/>
        <c:minorTickMark val="none"/>
        <c:tickLblPos val="nextTo"/>
        <c:crossAx val="229835136"/>
        <c:crosses val="autoZero"/>
        <c:auto val="1"/>
        <c:lblAlgn val="ctr"/>
        <c:lblOffset val="100"/>
        <c:noMultiLvlLbl val="0"/>
      </c:catAx>
      <c:valAx>
        <c:axId val="229835136"/>
        <c:scaling>
          <c:orientation val="minMax"/>
        </c:scaling>
        <c:delete val="1"/>
        <c:axPos val="l"/>
        <c:numFmt formatCode="###0" sourceLinked="1"/>
        <c:majorTickMark val="out"/>
        <c:minorTickMark val="none"/>
        <c:tickLblPos val="none"/>
        <c:crossAx val="229821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Tegucigalpa Honduras, Enero 2012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E0582-DEB6-484F-ACCE-642FBCDB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11773</Words>
  <Characters>64753</Characters>
  <Application>Microsoft Office Word</Application>
  <DocSecurity>0</DocSecurity>
  <Lines>539</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CENSO DE DISCAPACIDAD EN EL MUNICIPIO DE JESÚS DE OTORO</vt:lpstr>
      <vt:lpstr>CENSO DE DISCAPACIDAD EN EL MUNICIPIO DE JESÚS DE OTORO</vt:lpstr>
    </vt:vector>
  </TitlesOfParts>
  <Company>FEDERACIÓN NACIONAL DE PADRES  DE PERSONAS CON DISCAPACIDAD DE HONDURAS y la ASOCIACIÓN DE PADRES INTÉGRATE A MI MUNDO (INAMUN)</Company>
  <LinksUpToDate>false</LinksUpToDate>
  <CharactersWithSpaces>76374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 DE DISCAPACIDAD EN EL MUNICIPIO DE JESÚS DE OTORO</dc:title>
  <dc:creator>Dra. Hadizabel Burgos Molina, Consultora</dc:creator>
  <cp:lastModifiedBy>Salvador</cp:lastModifiedBy>
  <cp:revision>2</cp:revision>
  <dcterms:created xsi:type="dcterms:W3CDTF">2012-02-03T01:57:00Z</dcterms:created>
  <dcterms:modified xsi:type="dcterms:W3CDTF">2012-02-03T01:57:00Z</dcterms:modified>
</cp:coreProperties>
</file>